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06577" w14:textId="77777777" w:rsidR="00914F53" w:rsidRPr="000722A8" w:rsidRDefault="00914F53" w:rsidP="000722A8">
      <w:pPr>
        <w:autoSpaceDE w:val="0"/>
        <w:autoSpaceDN w:val="0"/>
        <w:adjustRightInd w:val="0"/>
        <w:spacing w:before="120" w:after="120" w:line="480" w:lineRule="auto"/>
        <w:jc w:val="center"/>
        <w:rPr>
          <w:rFonts w:ascii="Arial" w:hAnsi="Arial" w:cs="Arial"/>
          <w:color w:val="000000"/>
          <w:sz w:val="32"/>
          <w:szCs w:val="32"/>
        </w:rPr>
      </w:pPr>
      <w:r w:rsidRPr="000722A8">
        <w:rPr>
          <w:rFonts w:ascii="Arial" w:hAnsi="Arial" w:cs="Arial"/>
          <w:color w:val="000000"/>
          <w:sz w:val="32"/>
          <w:szCs w:val="32"/>
        </w:rPr>
        <w:t>Maharashtra University of Health Sciences, Nashik</w:t>
      </w:r>
    </w:p>
    <w:p w14:paraId="28F15A60" w14:textId="77777777" w:rsidR="00914F53" w:rsidRPr="000722A8" w:rsidRDefault="00914F53" w:rsidP="000722A8">
      <w:pPr>
        <w:autoSpaceDE w:val="0"/>
        <w:autoSpaceDN w:val="0"/>
        <w:adjustRightInd w:val="0"/>
        <w:spacing w:before="120" w:after="120" w:line="480" w:lineRule="auto"/>
        <w:jc w:val="center"/>
        <w:rPr>
          <w:rFonts w:ascii="Arial" w:hAnsi="Arial" w:cs="Arial"/>
          <w:color w:val="000000"/>
          <w:sz w:val="28"/>
          <w:szCs w:val="28"/>
        </w:rPr>
      </w:pPr>
      <w:proofErr w:type="spellStart"/>
      <w:r w:rsidRPr="000722A8">
        <w:rPr>
          <w:rFonts w:ascii="Arial" w:hAnsi="Arial" w:cs="Arial"/>
          <w:color w:val="000000"/>
          <w:sz w:val="28"/>
          <w:szCs w:val="28"/>
        </w:rPr>
        <w:t>Mhasrool</w:t>
      </w:r>
      <w:proofErr w:type="spellEnd"/>
      <w:r w:rsidRPr="000722A8">
        <w:rPr>
          <w:rFonts w:ascii="Arial" w:hAnsi="Arial" w:cs="Arial"/>
          <w:color w:val="000000"/>
          <w:sz w:val="28"/>
          <w:szCs w:val="28"/>
        </w:rPr>
        <w:t>, Vani-</w:t>
      </w:r>
      <w:proofErr w:type="spellStart"/>
      <w:r w:rsidRPr="000722A8">
        <w:rPr>
          <w:rFonts w:ascii="Arial" w:hAnsi="Arial" w:cs="Arial"/>
          <w:color w:val="000000"/>
          <w:sz w:val="28"/>
          <w:szCs w:val="28"/>
        </w:rPr>
        <w:t>Dindori</w:t>
      </w:r>
      <w:proofErr w:type="spellEnd"/>
      <w:r w:rsidRPr="000722A8">
        <w:rPr>
          <w:rFonts w:ascii="Arial" w:hAnsi="Arial" w:cs="Arial"/>
          <w:color w:val="000000"/>
          <w:sz w:val="28"/>
          <w:szCs w:val="28"/>
        </w:rPr>
        <w:t xml:space="preserve"> Road, Nashik, 422 004</w:t>
      </w:r>
    </w:p>
    <w:p w14:paraId="4E24EE0A" w14:textId="77777777" w:rsidR="00914F53" w:rsidRPr="000722A8" w:rsidRDefault="00914F53" w:rsidP="000722A8">
      <w:pPr>
        <w:autoSpaceDE w:val="0"/>
        <w:autoSpaceDN w:val="0"/>
        <w:adjustRightInd w:val="0"/>
        <w:spacing w:before="120" w:after="120" w:line="480" w:lineRule="auto"/>
        <w:jc w:val="center"/>
        <w:rPr>
          <w:rFonts w:ascii="Arial" w:hAnsi="Arial" w:cs="Arial"/>
          <w:color w:val="000000"/>
          <w:sz w:val="20"/>
        </w:rPr>
      </w:pPr>
      <w:r w:rsidRPr="000722A8">
        <w:rPr>
          <w:rFonts w:ascii="Arial" w:hAnsi="Arial" w:cs="Arial"/>
          <w:color w:val="000000"/>
          <w:sz w:val="20"/>
        </w:rPr>
        <w:t xml:space="preserve">Phone: (0253) </w:t>
      </w:r>
      <w:r w:rsidRPr="000722A8">
        <w:rPr>
          <w:rFonts w:ascii="Arial" w:hAnsi="Arial" w:cs="Arial"/>
          <w:bCs/>
          <w:color w:val="000000"/>
          <w:sz w:val="20"/>
        </w:rPr>
        <w:t>2539196</w:t>
      </w:r>
      <w:r w:rsidRPr="000722A8">
        <w:rPr>
          <w:rFonts w:ascii="Arial" w:hAnsi="Arial" w:cs="Arial"/>
          <w:color w:val="000000"/>
          <w:sz w:val="20"/>
        </w:rPr>
        <w:t>, Fax: (0253)</w:t>
      </w:r>
      <w:r w:rsidRPr="000722A8">
        <w:rPr>
          <w:rFonts w:ascii="Arial" w:hAnsi="Arial" w:cs="Arial"/>
          <w:bCs/>
          <w:color w:val="000000"/>
          <w:sz w:val="20"/>
        </w:rPr>
        <w:t>2539197</w:t>
      </w:r>
    </w:p>
    <w:p w14:paraId="79CCD550" w14:textId="77777777" w:rsidR="00914F53" w:rsidRDefault="00914F53" w:rsidP="000722A8">
      <w:pPr>
        <w:autoSpaceDE w:val="0"/>
        <w:autoSpaceDN w:val="0"/>
        <w:adjustRightInd w:val="0"/>
        <w:spacing w:before="120" w:after="120" w:line="480" w:lineRule="auto"/>
        <w:jc w:val="center"/>
        <w:rPr>
          <w:rFonts w:ascii="Arial" w:hAnsi="Arial" w:cs="Arial"/>
          <w:bCs/>
          <w:color w:val="000000"/>
          <w:sz w:val="20"/>
        </w:rPr>
      </w:pPr>
      <w:r w:rsidRPr="000722A8">
        <w:rPr>
          <w:rFonts w:ascii="Arial" w:hAnsi="Arial" w:cs="Arial"/>
          <w:color w:val="000000"/>
          <w:sz w:val="20"/>
        </w:rPr>
        <w:t xml:space="preserve">website: </w:t>
      </w:r>
      <w:r w:rsidRPr="000722A8">
        <w:rPr>
          <w:rFonts w:ascii="Arial" w:hAnsi="Arial" w:cs="Arial"/>
          <w:bCs/>
          <w:color w:val="000000"/>
          <w:sz w:val="20"/>
        </w:rPr>
        <w:t xml:space="preserve">www.muhs.ac.in </w:t>
      </w:r>
      <w:r w:rsidRPr="000722A8">
        <w:rPr>
          <w:rFonts w:ascii="Arial" w:hAnsi="Arial" w:cs="Arial"/>
          <w:color w:val="000000"/>
          <w:sz w:val="20"/>
        </w:rPr>
        <w:t xml:space="preserve">e-mail: </w:t>
      </w:r>
      <w:r w:rsidR="000722A8" w:rsidRPr="000722A8">
        <w:rPr>
          <w:rFonts w:ascii="Arial" w:hAnsi="Arial" w:cs="Arial"/>
          <w:bCs/>
          <w:color w:val="000000"/>
          <w:sz w:val="20"/>
        </w:rPr>
        <w:t>udc@muhs.ac.in</w:t>
      </w:r>
    </w:p>
    <w:p w14:paraId="42205C8B" w14:textId="77777777" w:rsidR="000722A8" w:rsidRDefault="000722A8" w:rsidP="000722A8">
      <w:pPr>
        <w:autoSpaceDE w:val="0"/>
        <w:autoSpaceDN w:val="0"/>
        <w:adjustRightInd w:val="0"/>
        <w:spacing w:before="120" w:after="120" w:line="480" w:lineRule="auto"/>
        <w:jc w:val="center"/>
        <w:rPr>
          <w:rFonts w:ascii="Arial" w:hAnsi="Arial" w:cs="Arial"/>
          <w:bCs/>
          <w:color w:val="000000"/>
          <w:sz w:val="23"/>
          <w:szCs w:val="23"/>
        </w:rPr>
      </w:pPr>
    </w:p>
    <w:p w14:paraId="6E8B0B59" w14:textId="77777777" w:rsidR="000722A8" w:rsidRDefault="000722A8" w:rsidP="000722A8">
      <w:pPr>
        <w:autoSpaceDE w:val="0"/>
        <w:autoSpaceDN w:val="0"/>
        <w:adjustRightInd w:val="0"/>
        <w:spacing w:before="120" w:after="120" w:line="480" w:lineRule="auto"/>
        <w:jc w:val="center"/>
        <w:rPr>
          <w:rFonts w:ascii="Arial" w:hAnsi="Arial" w:cs="Arial"/>
          <w:color w:val="000000"/>
          <w:sz w:val="20"/>
        </w:rPr>
      </w:pPr>
      <w:r w:rsidRPr="000722A8">
        <w:rPr>
          <w:rFonts w:ascii="Arial" w:hAnsi="Arial" w:cs="Arial"/>
          <w:bCs/>
          <w:color w:val="000000"/>
          <w:sz w:val="23"/>
          <w:szCs w:val="23"/>
        </w:rPr>
        <w:t xml:space="preserve">ANNEXURE – 7 </w:t>
      </w:r>
      <w:r w:rsidRPr="000722A8">
        <w:rPr>
          <w:rFonts w:ascii="Arial" w:hAnsi="Arial" w:cs="Arial"/>
          <w:color w:val="000000"/>
          <w:sz w:val="20"/>
        </w:rPr>
        <w:t>to Direction 08/2012 (Amended In 2013)</w:t>
      </w:r>
    </w:p>
    <w:p w14:paraId="673F40C7" w14:textId="77777777" w:rsidR="00081D1A" w:rsidRPr="000722A8" w:rsidRDefault="00081D1A" w:rsidP="000722A8">
      <w:pPr>
        <w:autoSpaceDE w:val="0"/>
        <w:autoSpaceDN w:val="0"/>
        <w:adjustRightInd w:val="0"/>
        <w:spacing w:before="120" w:after="120" w:line="480" w:lineRule="auto"/>
        <w:jc w:val="center"/>
        <w:rPr>
          <w:rFonts w:ascii="Arial" w:hAnsi="Arial" w:cs="Arial"/>
          <w:color w:val="000000"/>
          <w:sz w:val="20"/>
        </w:rPr>
      </w:pPr>
    </w:p>
    <w:p w14:paraId="00A4FE6B" w14:textId="77777777" w:rsidR="00914F53" w:rsidRPr="000722A8" w:rsidRDefault="00914F53" w:rsidP="000722A8">
      <w:pPr>
        <w:autoSpaceDE w:val="0"/>
        <w:autoSpaceDN w:val="0"/>
        <w:adjustRightInd w:val="0"/>
        <w:spacing w:before="120" w:after="120" w:line="480" w:lineRule="auto"/>
        <w:rPr>
          <w:rFonts w:ascii="Arial" w:hAnsi="Arial" w:cs="Arial"/>
          <w:color w:val="000000"/>
        </w:rPr>
      </w:pPr>
      <w:r w:rsidRPr="000722A8">
        <w:rPr>
          <w:rFonts w:ascii="Arial" w:hAnsi="Arial" w:cs="Arial"/>
          <w:bCs/>
          <w:color w:val="000000"/>
        </w:rPr>
        <w:t xml:space="preserve">Format of the Thesis along-with required Certificates and Attendance Certificate </w:t>
      </w:r>
    </w:p>
    <w:p w14:paraId="54C10678" w14:textId="77777777" w:rsidR="000722A8" w:rsidRPr="000722A8" w:rsidRDefault="00914F53" w:rsidP="000722A8">
      <w:pPr>
        <w:autoSpaceDE w:val="0"/>
        <w:autoSpaceDN w:val="0"/>
        <w:adjustRightInd w:val="0"/>
        <w:spacing w:before="120" w:after="120" w:line="480" w:lineRule="auto"/>
        <w:rPr>
          <w:rFonts w:ascii="Arial" w:hAnsi="Arial" w:cs="Arial"/>
          <w:bCs/>
          <w:color w:val="000000"/>
        </w:rPr>
      </w:pPr>
      <w:r w:rsidRPr="000722A8">
        <w:rPr>
          <w:rFonts w:ascii="Arial" w:hAnsi="Arial" w:cs="Arial"/>
          <w:bCs/>
          <w:color w:val="000000"/>
        </w:rPr>
        <w:t xml:space="preserve">to be submitted by a Student Registered for PhD Degree under MUHS, Nashik </w:t>
      </w:r>
    </w:p>
    <w:p w14:paraId="0C21FAE5" w14:textId="77777777" w:rsid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1. The candidate, through proper channel, shall submit the thesis after completion of his/her research work and satisfactory Pre-PhD Seminar and after fulfillment of other basic conditions as laid down in the MUHS Direction 08/2012 and rules prescribed from time to time. </w:t>
      </w:r>
    </w:p>
    <w:p w14:paraId="0EA2E535" w14:textId="77777777" w:rsidR="00081D1A"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2. The Thesis should be written in ENGLISH only, and printed preferably in </w:t>
      </w:r>
      <w:r w:rsidRPr="000722A8">
        <w:rPr>
          <w:rFonts w:ascii="Arial" w:hAnsi="Arial" w:cs="Arial"/>
          <w:bCs/>
          <w:color w:val="000000"/>
          <w:sz w:val="23"/>
          <w:szCs w:val="23"/>
        </w:rPr>
        <w:t xml:space="preserve">ARIAL </w:t>
      </w:r>
      <w:r w:rsidRPr="000722A8">
        <w:rPr>
          <w:rFonts w:ascii="Arial" w:hAnsi="Arial" w:cs="Arial"/>
          <w:color w:val="000000"/>
          <w:sz w:val="23"/>
          <w:szCs w:val="23"/>
        </w:rPr>
        <w:t xml:space="preserve">or </w:t>
      </w:r>
      <w:r w:rsidRPr="000722A8">
        <w:rPr>
          <w:rFonts w:ascii="Arial" w:hAnsi="Arial" w:cs="Arial"/>
          <w:bCs/>
          <w:color w:val="000000"/>
          <w:sz w:val="23"/>
          <w:szCs w:val="23"/>
        </w:rPr>
        <w:t xml:space="preserve">TIMES NEW ROMAN </w:t>
      </w:r>
      <w:r w:rsidRPr="000722A8">
        <w:rPr>
          <w:rFonts w:ascii="Arial" w:hAnsi="Arial" w:cs="Arial"/>
          <w:color w:val="000000"/>
          <w:sz w:val="23"/>
          <w:szCs w:val="23"/>
        </w:rPr>
        <w:t xml:space="preserve">fonts, under the following </w:t>
      </w:r>
      <w:proofErr w:type="gramStart"/>
      <w:r w:rsidRPr="000722A8">
        <w:rPr>
          <w:rFonts w:ascii="Arial" w:hAnsi="Arial" w:cs="Arial"/>
          <w:color w:val="000000"/>
          <w:sz w:val="23"/>
          <w:szCs w:val="23"/>
        </w:rPr>
        <w:t>headings:-</w:t>
      </w:r>
      <w:proofErr w:type="gramEnd"/>
      <w:r w:rsidRPr="000722A8">
        <w:rPr>
          <w:rFonts w:ascii="Arial" w:hAnsi="Arial" w:cs="Arial"/>
          <w:color w:val="000000"/>
          <w:sz w:val="23"/>
          <w:szCs w:val="23"/>
        </w:rPr>
        <w:t xml:space="preserve"> </w:t>
      </w:r>
    </w:p>
    <w:p w14:paraId="1A3FD6B5" w14:textId="77777777" w:rsidR="00081D1A" w:rsidRDefault="00081D1A">
      <w:pPr>
        <w:rPr>
          <w:rFonts w:ascii="Arial" w:hAnsi="Arial" w:cs="Arial"/>
          <w:color w:val="000000"/>
          <w:sz w:val="23"/>
          <w:szCs w:val="23"/>
        </w:rPr>
      </w:pPr>
      <w:r>
        <w:rPr>
          <w:rFonts w:ascii="Arial" w:hAnsi="Arial" w:cs="Arial"/>
          <w:color w:val="000000"/>
          <w:sz w:val="23"/>
          <w:szCs w:val="23"/>
        </w:rPr>
        <w:br w:type="page"/>
      </w:r>
    </w:p>
    <w:p w14:paraId="1E1C96ED"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p>
    <w:p w14:paraId="49D6CC47"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a. Introduction </w:t>
      </w:r>
    </w:p>
    <w:p w14:paraId="506792E3"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b. Aims and Objectives </w:t>
      </w:r>
    </w:p>
    <w:p w14:paraId="307AF92A"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c. Review of Literature </w:t>
      </w:r>
    </w:p>
    <w:p w14:paraId="78B58CE8"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d. Material and Methods </w:t>
      </w:r>
    </w:p>
    <w:p w14:paraId="67EB9983"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e. Results </w:t>
      </w:r>
    </w:p>
    <w:p w14:paraId="546D32E5"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f. Discussion </w:t>
      </w:r>
    </w:p>
    <w:p w14:paraId="7C466224"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g. Summary &amp;Conclusion </w:t>
      </w:r>
    </w:p>
    <w:p w14:paraId="332FEEF2"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h. References/Bibliography. </w:t>
      </w:r>
    </w:p>
    <w:p w14:paraId="50EE9B18"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proofErr w:type="spellStart"/>
      <w:r w:rsidRPr="000722A8">
        <w:rPr>
          <w:rFonts w:ascii="Arial" w:hAnsi="Arial" w:cs="Arial"/>
          <w:color w:val="000000"/>
          <w:sz w:val="23"/>
          <w:szCs w:val="23"/>
        </w:rPr>
        <w:t>i</w:t>
      </w:r>
      <w:proofErr w:type="spellEnd"/>
      <w:r w:rsidRPr="000722A8">
        <w:rPr>
          <w:rFonts w:ascii="Arial" w:hAnsi="Arial" w:cs="Arial"/>
          <w:color w:val="000000"/>
          <w:sz w:val="23"/>
          <w:szCs w:val="23"/>
        </w:rPr>
        <w:t xml:space="preserve">. Tables </w:t>
      </w:r>
    </w:p>
    <w:p w14:paraId="6CC0D81C" w14:textId="77777777" w:rsid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j. Annexure </w:t>
      </w:r>
    </w:p>
    <w:p w14:paraId="3D2F95B2"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3. The written text of the Thesis shall not be less than 100 pages, excluding reference tables, questionnaires and other annexure. It should be neatly typed in double line spacing on one side of paper (A4 size, 8.27” X 11.69”) and bound properly. Spiral Binding should not be done. The Thesis shall include </w:t>
      </w:r>
      <w:r w:rsidRPr="000722A8">
        <w:rPr>
          <w:rFonts w:ascii="Arial" w:hAnsi="Arial" w:cs="Arial"/>
          <w:bCs/>
          <w:color w:val="000000"/>
          <w:sz w:val="23"/>
          <w:szCs w:val="23"/>
        </w:rPr>
        <w:t xml:space="preserve">Form A </w:t>
      </w:r>
      <w:r w:rsidRPr="000722A8">
        <w:rPr>
          <w:rFonts w:ascii="Arial" w:hAnsi="Arial" w:cs="Arial"/>
          <w:color w:val="000000"/>
          <w:sz w:val="23"/>
          <w:szCs w:val="23"/>
        </w:rPr>
        <w:t xml:space="preserve">(Declaration by the Student and Guide) and </w:t>
      </w:r>
      <w:r w:rsidRPr="000722A8">
        <w:rPr>
          <w:rFonts w:ascii="Arial" w:hAnsi="Arial" w:cs="Arial"/>
          <w:bCs/>
          <w:color w:val="000000"/>
          <w:sz w:val="23"/>
          <w:szCs w:val="23"/>
        </w:rPr>
        <w:t xml:space="preserve">certificates </w:t>
      </w:r>
      <w:r w:rsidRPr="000722A8">
        <w:rPr>
          <w:rFonts w:ascii="Arial" w:hAnsi="Arial" w:cs="Arial"/>
          <w:color w:val="000000"/>
          <w:sz w:val="23"/>
          <w:szCs w:val="23"/>
        </w:rPr>
        <w:t xml:space="preserve">by the </w:t>
      </w:r>
      <w:r w:rsidRPr="000722A8">
        <w:rPr>
          <w:rFonts w:ascii="Arial" w:hAnsi="Arial" w:cs="Arial"/>
          <w:bCs/>
          <w:color w:val="000000"/>
          <w:sz w:val="23"/>
          <w:szCs w:val="23"/>
        </w:rPr>
        <w:t xml:space="preserve">Guide, Co-guide (if any), Head of the Department and Head of the Institution </w:t>
      </w:r>
      <w:r w:rsidRPr="000722A8">
        <w:rPr>
          <w:rFonts w:ascii="Arial" w:hAnsi="Arial" w:cs="Arial"/>
          <w:color w:val="000000"/>
          <w:sz w:val="23"/>
          <w:szCs w:val="23"/>
        </w:rPr>
        <w:t xml:space="preserve">(Certificate pages supposed to be detachable and to be placed at the end). </w:t>
      </w:r>
    </w:p>
    <w:p w14:paraId="658E9A50"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4</w:t>
      </w:r>
      <w:r w:rsidRPr="000722A8">
        <w:rPr>
          <w:rFonts w:ascii="Arial" w:hAnsi="Arial" w:cs="Arial"/>
          <w:bCs/>
          <w:color w:val="000000"/>
          <w:sz w:val="23"/>
          <w:szCs w:val="23"/>
        </w:rPr>
        <w:t xml:space="preserve">. Four </w:t>
      </w:r>
      <w:r w:rsidRPr="000722A8">
        <w:rPr>
          <w:rFonts w:ascii="Arial" w:hAnsi="Arial" w:cs="Arial"/>
          <w:color w:val="000000"/>
          <w:sz w:val="23"/>
          <w:szCs w:val="23"/>
        </w:rPr>
        <w:t xml:space="preserve">hard copies of </w:t>
      </w:r>
      <w:r w:rsidRPr="000722A8">
        <w:rPr>
          <w:rFonts w:ascii="Arial" w:hAnsi="Arial" w:cs="Arial"/>
          <w:bCs/>
          <w:color w:val="000000"/>
          <w:sz w:val="23"/>
          <w:szCs w:val="23"/>
        </w:rPr>
        <w:t xml:space="preserve">THESIS </w:t>
      </w:r>
      <w:r w:rsidRPr="000722A8">
        <w:rPr>
          <w:rFonts w:ascii="Arial" w:hAnsi="Arial" w:cs="Arial"/>
          <w:color w:val="000000"/>
          <w:sz w:val="23"/>
          <w:szCs w:val="23"/>
        </w:rPr>
        <w:t xml:space="preserve">along with </w:t>
      </w:r>
      <w:r w:rsidRPr="000722A8">
        <w:rPr>
          <w:rFonts w:ascii="Arial" w:hAnsi="Arial" w:cs="Arial"/>
          <w:bCs/>
          <w:color w:val="000000"/>
          <w:sz w:val="23"/>
          <w:szCs w:val="23"/>
        </w:rPr>
        <w:t xml:space="preserve">two </w:t>
      </w:r>
      <w:r w:rsidRPr="000722A8">
        <w:rPr>
          <w:rFonts w:ascii="Arial" w:hAnsi="Arial" w:cs="Arial"/>
          <w:color w:val="000000"/>
          <w:sz w:val="23"/>
          <w:szCs w:val="23"/>
        </w:rPr>
        <w:t xml:space="preserve">sets of </w:t>
      </w:r>
      <w:r w:rsidRPr="000722A8">
        <w:rPr>
          <w:rFonts w:ascii="Arial" w:hAnsi="Arial" w:cs="Arial"/>
          <w:bCs/>
          <w:color w:val="000000"/>
          <w:sz w:val="23"/>
          <w:szCs w:val="23"/>
        </w:rPr>
        <w:t xml:space="preserve">VCD/DVDs </w:t>
      </w:r>
      <w:r w:rsidRPr="000722A8">
        <w:rPr>
          <w:rFonts w:ascii="Arial" w:hAnsi="Arial" w:cs="Arial"/>
          <w:color w:val="000000"/>
          <w:sz w:val="23"/>
          <w:szCs w:val="23"/>
        </w:rPr>
        <w:t xml:space="preserve">and </w:t>
      </w:r>
      <w:r w:rsidRPr="000722A8">
        <w:rPr>
          <w:rFonts w:ascii="Arial" w:hAnsi="Arial" w:cs="Arial"/>
          <w:bCs/>
          <w:color w:val="000000"/>
          <w:sz w:val="23"/>
          <w:szCs w:val="23"/>
        </w:rPr>
        <w:t xml:space="preserve">ten </w:t>
      </w:r>
      <w:r w:rsidRPr="000722A8">
        <w:rPr>
          <w:rFonts w:ascii="Arial" w:hAnsi="Arial" w:cs="Arial"/>
          <w:color w:val="000000"/>
          <w:sz w:val="23"/>
          <w:szCs w:val="23"/>
        </w:rPr>
        <w:t xml:space="preserve">sets of </w:t>
      </w:r>
      <w:r w:rsidRPr="000722A8">
        <w:rPr>
          <w:rFonts w:ascii="Arial" w:hAnsi="Arial" w:cs="Arial"/>
          <w:bCs/>
          <w:color w:val="000000"/>
          <w:sz w:val="23"/>
          <w:szCs w:val="23"/>
        </w:rPr>
        <w:t>SUMMARY REPORT</w:t>
      </w:r>
      <w:r w:rsidRPr="000722A8">
        <w:rPr>
          <w:rFonts w:ascii="Arial" w:hAnsi="Arial" w:cs="Arial"/>
          <w:color w:val="000000"/>
          <w:sz w:val="23"/>
          <w:szCs w:val="23"/>
        </w:rPr>
        <w:t xml:space="preserve">, thus prepared, shall be submitted to the Controller of Examinations, along with prescribed fees, for evaluation. </w:t>
      </w:r>
    </w:p>
    <w:p w14:paraId="2AC2E84C"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lastRenderedPageBreak/>
        <w:t xml:space="preserve">5. In clinical photographs (if included in the Thesis), the identity of subjects should be concealed. The names of the patients should not be stated in the master chart. </w:t>
      </w:r>
    </w:p>
    <w:p w14:paraId="12568168"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6. Names of individual, college, institute, teachers, guides, and any other sort of identity should not be disclosed in the Thesis in any form. </w:t>
      </w:r>
    </w:p>
    <w:p w14:paraId="1BAF256F" w14:textId="77777777" w:rsidR="00914F53"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7. The first page of the Thesis shall be as under. (this page is supposed to be </w:t>
      </w:r>
      <w:r w:rsidRPr="000722A8">
        <w:rPr>
          <w:rFonts w:ascii="Arial" w:hAnsi="Arial" w:cs="Arial"/>
          <w:bCs/>
          <w:color w:val="000000"/>
          <w:sz w:val="23"/>
          <w:szCs w:val="23"/>
        </w:rPr>
        <w:t>detachable</w:t>
      </w:r>
      <w:r w:rsidRPr="000722A8">
        <w:rPr>
          <w:rFonts w:ascii="Arial" w:hAnsi="Arial" w:cs="Arial"/>
          <w:color w:val="000000"/>
          <w:sz w:val="23"/>
          <w:szCs w:val="23"/>
        </w:rPr>
        <w:t xml:space="preserve">) </w:t>
      </w:r>
    </w:p>
    <w:p w14:paraId="293BE513" w14:textId="77777777" w:rsidR="000722A8" w:rsidRDefault="000722A8" w:rsidP="000722A8">
      <w:pPr>
        <w:autoSpaceDE w:val="0"/>
        <w:autoSpaceDN w:val="0"/>
        <w:adjustRightInd w:val="0"/>
        <w:spacing w:before="120" w:after="120" w:line="480" w:lineRule="auto"/>
        <w:rPr>
          <w:rFonts w:ascii="Arial" w:hAnsi="Arial" w:cs="Arial"/>
          <w:color w:val="000000"/>
          <w:sz w:val="23"/>
          <w:szCs w:val="23"/>
        </w:rPr>
      </w:pPr>
    </w:p>
    <w:p w14:paraId="79CFC3E5" w14:textId="77777777" w:rsidR="000722A8" w:rsidRPr="000722A8" w:rsidRDefault="000722A8" w:rsidP="000722A8">
      <w:pPr>
        <w:autoSpaceDE w:val="0"/>
        <w:autoSpaceDN w:val="0"/>
        <w:adjustRightInd w:val="0"/>
        <w:spacing w:before="120" w:after="120" w:line="480" w:lineRule="auto"/>
        <w:rPr>
          <w:rFonts w:ascii="Arial" w:hAnsi="Arial" w:cs="Arial"/>
          <w:color w:val="000000"/>
          <w:sz w:val="23"/>
          <w:szCs w:val="23"/>
        </w:rPr>
      </w:pPr>
    </w:p>
    <w:p w14:paraId="329B18A9" w14:textId="77777777" w:rsidR="00081D1A" w:rsidRDefault="00081D1A">
      <w:pPr>
        <w:rPr>
          <w:rFonts w:ascii="Arial" w:hAnsi="Arial" w:cs="Arial"/>
          <w:color w:val="000000"/>
          <w:sz w:val="23"/>
          <w:szCs w:val="23"/>
        </w:rPr>
      </w:pPr>
      <w:r>
        <w:rPr>
          <w:rFonts w:ascii="Arial" w:hAnsi="Arial" w:cs="Arial"/>
          <w:color w:val="000000"/>
          <w:sz w:val="23"/>
          <w:szCs w:val="23"/>
        </w:rPr>
        <w:br w:type="page"/>
      </w:r>
    </w:p>
    <w:p w14:paraId="030DD79A" w14:textId="77777777" w:rsidR="000722A8" w:rsidRDefault="000722A8"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lastRenderedPageBreak/>
        <w:t xml:space="preserve">The first page of the Thesis </w:t>
      </w:r>
    </w:p>
    <w:p w14:paraId="4514D802"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proofErr w:type="spellStart"/>
      <w:r w:rsidRPr="000722A8">
        <w:rPr>
          <w:rFonts w:ascii="Arial" w:hAnsi="Arial" w:cs="Arial"/>
          <w:color w:val="000000"/>
          <w:sz w:val="23"/>
          <w:szCs w:val="23"/>
        </w:rPr>
        <w:t>i</w:t>
      </w:r>
      <w:proofErr w:type="spellEnd"/>
      <w:r w:rsidRPr="000722A8">
        <w:rPr>
          <w:rFonts w:ascii="Arial" w:hAnsi="Arial" w:cs="Arial"/>
          <w:color w:val="000000"/>
          <w:sz w:val="23"/>
          <w:szCs w:val="23"/>
        </w:rPr>
        <w:t xml:space="preserve">) Permanent Registration Number: . . . . . . . . . . . . . . . . . . . . . </w:t>
      </w:r>
    </w:p>
    <w:p w14:paraId="4BAF8CE2"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ii) Name of the Candidate: . . . . . . . . . . . . . . . . . . . . . </w:t>
      </w:r>
    </w:p>
    <w:p w14:paraId="28BCA7E0"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iii) Name of the College/Institute: . . . . . . . . . . . . . . . . . . . . . </w:t>
      </w:r>
    </w:p>
    <w:p w14:paraId="6880F3D2"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iv) Name of the Guide: . . . . . . . . . . . . . . . . . . . . . </w:t>
      </w:r>
    </w:p>
    <w:p w14:paraId="3616A904"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v) Name of the Co-Guide: . . . . . . . . . . . . . . . . . . . . . </w:t>
      </w:r>
    </w:p>
    <w:p w14:paraId="1E5EBD3F"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vi) Name of Examination: PhD: . . . . . . . . . . . . . . . . . . . . . </w:t>
      </w:r>
    </w:p>
    <w:p w14:paraId="338ED59B"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vii) Name of Subject/specialty: . . . . . . . . . . . . . . . . . . . . . </w:t>
      </w:r>
    </w:p>
    <w:p w14:paraId="09A56C3C"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viii) Name of Faculty: . . . . . . . . . . . . . . . . . . . . . . . . . . . . . . </w:t>
      </w:r>
      <w:proofErr w:type="gramStart"/>
      <w:r w:rsidRPr="000722A8">
        <w:rPr>
          <w:rFonts w:ascii="Arial" w:hAnsi="Arial" w:cs="Arial"/>
          <w:color w:val="000000"/>
          <w:sz w:val="23"/>
          <w:szCs w:val="23"/>
        </w:rPr>
        <w:t>. . . .</w:t>
      </w:r>
      <w:proofErr w:type="gramEnd"/>
      <w:r w:rsidRPr="000722A8">
        <w:rPr>
          <w:rFonts w:ascii="Arial" w:hAnsi="Arial" w:cs="Arial"/>
          <w:color w:val="000000"/>
          <w:sz w:val="23"/>
          <w:szCs w:val="23"/>
        </w:rPr>
        <w:t xml:space="preserve"> </w:t>
      </w:r>
    </w:p>
    <w:p w14:paraId="2A35F3DE"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ix) Admission Year (Academic Year): . . . . . . . . . . . . . . . . . . . . . </w:t>
      </w:r>
    </w:p>
    <w:p w14:paraId="72D95CB8"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x) Completion Year (Academic Year): . . . . . . . . . . . . . . . . . . . . . </w:t>
      </w:r>
    </w:p>
    <w:p w14:paraId="17C6ED37"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xi) Title of the Thesis: . . . . . . . . . . . . . . . . . . . . . . . . . . . . . . </w:t>
      </w:r>
      <w:proofErr w:type="gramStart"/>
      <w:r w:rsidRPr="000722A8">
        <w:rPr>
          <w:rFonts w:ascii="Arial" w:hAnsi="Arial" w:cs="Arial"/>
          <w:color w:val="000000"/>
          <w:sz w:val="23"/>
          <w:szCs w:val="23"/>
        </w:rPr>
        <w:t>. . . .</w:t>
      </w:r>
      <w:proofErr w:type="gramEnd"/>
      <w:r w:rsidRPr="000722A8">
        <w:rPr>
          <w:rFonts w:ascii="Arial" w:hAnsi="Arial" w:cs="Arial"/>
          <w:color w:val="000000"/>
          <w:sz w:val="23"/>
          <w:szCs w:val="23"/>
        </w:rPr>
        <w:t xml:space="preserve"> </w:t>
      </w:r>
    </w:p>
    <w:p w14:paraId="45871FE3" w14:textId="77777777" w:rsidR="000722A8" w:rsidRDefault="000722A8">
      <w:pPr>
        <w:rPr>
          <w:rFonts w:ascii="Arial" w:hAnsi="Arial" w:cs="Arial"/>
          <w:bCs/>
          <w:color w:val="000000"/>
          <w:sz w:val="23"/>
          <w:szCs w:val="23"/>
        </w:rPr>
      </w:pPr>
      <w:r>
        <w:rPr>
          <w:rFonts w:ascii="Arial" w:hAnsi="Arial" w:cs="Arial"/>
          <w:bCs/>
          <w:color w:val="000000"/>
          <w:sz w:val="23"/>
          <w:szCs w:val="23"/>
        </w:rPr>
        <w:br w:type="page"/>
      </w:r>
    </w:p>
    <w:p w14:paraId="6BDF1730" w14:textId="77777777" w:rsidR="00914F53" w:rsidRPr="000722A8" w:rsidRDefault="00914F53" w:rsidP="000722A8">
      <w:pPr>
        <w:autoSpaceDE w:val="0"/>
        <w:autoSpaceDN w:val="0"/>
        <w:adjustRightInd w:val="0"/>
        <w:spacing w:before="120" w:after="120" w:line="480" w:lineRule="auto"/>
        <w:rPr>
          <w:rFonts w:ascii="Arial" w:hAnsi="Arial" w:cs="Arial"/>
          <w:color w:val="000000"/>
          <w:sz w:val="20"/>
        </w:rPr>
      </w:pPr>
      <w:r w:rsidRPr="000722A8">
        <w:rPr>
          <w:rFonts w:ascii="Arial" w:hAnsi="Arial" w:cs="Arial"/>
          <w:color w:val="000000"/>
          <w:sz w:val="20"/>
        </w:rPr>
        <w:lastRenderedPageBreak/>
        <w:t xml:space="preserve"> </w:t>
      </w:r>
      <w:r w:rsidR="000722A8" w:rsidRPr="000722A8">
        <w:rPr>
          <w:rFonts w:ascii="Arial" w:hAnsi="Arial" w:cs="Arial"/>
          <w:color w:val="000000"/>
          <w:sz w:val="23"/>
          <w:szCs w:val="23"/>
        </w:rPr>
        <w:t>The second page of the Thesis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50"/>
        <w:gridCol w:w="8024"/>
      </w:tblGrid>
      <w:tr w:rsidR="00914F53" w:rsidRPr="000722A8" w14:paraId="219C669F" w14:textId="77777777" w:rsidTr="000722A8">
        <w:trPr>
          <w:trHeight w:val="111"/>
        </w:trPr>
        <w:tc>
          <w:tcPr>
            <w:tcW w:w="250" w:type="dxa"/>
          </w:tcPr>
          <w:p w14:paraId="68897077"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1 </w:t>
            </w:r>
          </w:p>
        </w:tc>
        <w:tc>
          <w:tcPr>
            <w:tcW w:w="8024" w:type="dxa"/>
          </w:tcPr>
          <w:p w14:paraId="7BAC71F3"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bCs/>
                <w:color w:val="000000"/>
                <w:sz w:val="23"/>
                <w:szCs w:val="23"/>
              </w:rPr>
              <w:t xml:space="preserve">Maharashtra University of Health Sciences, Nashik </w:t>
            </w:r>
          </w:p>
        </w:tc>
      </w:tr>
      <w:tr w:rsidR="00914F53" w:rsidRPr="000722A8" w14:paraId="706EFF29" w14:textId="77777777" w:rsidTr="000722A8">
        <w:trPr>
          <w:trHeight w:val="111"/>
        </w:trPr>
        <w:tc>
          <w:tcPr>
            <w:tcW w:w="250" w:type="dxa"/>
          </w:tcPr>
          <w:p w14:paraId="0819B89B"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2 </w:t>
            </w:r>
          </w:p>
        </w:tc>
        <w:tc>
          <w:tcPr>
            <w:tcW w:w="8024" w:type="dxa"/>
          </w:tcPr>
          <w:p w14:paraId="5DCBD9CA"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bCs/>
                <w:color w:val="000000"/>
                <w:sz w:val="23"/>
                <w:szCs w:val="23"/>
              </w:rPr>
              <w:t xml:space="preserve">Name of the Examination: Doctor of Philosophy (PhD) </w:t>
            </w:r>
          </w:p>
        </w:tc>
      </w:tr>
      <w:tr w:rsidR="00914F53" w:rsidRPr="000722A8" w14:paraId="0FA54665" w14:textId="77777777" w:rsidTr="000722A8">
        <w:trPr>
          <w:trHeight w:val="111"/>
        </w:trPr>
        <w:tc>
          <w:tcPr>
            <w:tcW w:w="250" w:type="dxa"/>
          </w:tcPr>
          <w:p w14:paraId="6D3FAD7F"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3 </w:t>
            </w:r>
          </w:p>
        </w:tc>
        <w:tc>
          <w:tcPr>
            <w:tcW w:w="8024" w:type="dxa"/>
          </w:tcPr>
          <w:p w14:paraId="3EEFC6AA"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bCs/>
                <w:color w:val="000000"/>
                <w:sz w:val="23"/>
                <w:szCs w:val="23"/>
              </w:rPr>
              <w:t xml:space="preserve">Name of the Faculty: . . . . . . . . . . . . </w:t>
            </w:r>
            <w:proofErr w:type="gramStart"/>
            <w:r w:rsidRPr="000722A8">
              <w:rPr>
                <w:rFonts w:ascii="Arial" w:hAnsi="Arial" w:cs="Arial"/>
                <w:bCs/>
                <w:color w:val="000000"/>
                <w:sz w:val="23"/>
                <w:szCs w:val="23"/>
              </w:rPr>
              <w:t>. . . .</w:t>
            </w:r>
            <w:proofErr w:type="gramEnd"/>
            <w:r w:rsidRPr="000722A8">
              <w:rPr>
                <w:rFonts w:ascii="Arial" w:hAnsi="Arial" w:cs="Arial"/>
                <w:bCs/>
                <w:color w:val="000000"/>
                <w:sz w:val="23"/>
                <w:szCs w:val="23"/>
              </w:rPr>
              <w:t xml:space="preserve"> . </w:t>
            </w:r>
          </w:p>
        </w:tc>
      </w:tr>
      <w:tr w:rsidR="00914F53" w:rsidRPr="000722A8" w14:paraId="4FD61891" w14:textId="77777777" w:rsidTr="000722A8">
        <w:trPr>
          <w:trHeight w:val="111"/>
        </w:trPr>
        <w:tc>
          <w:tcPr>
            <w:tcW w:w="250" w:type="dxa"/>
          </w:tcPr>
          <w:p w14:paraId="528A53FA"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4 </w:t>
            </w:r>
          </w:p>
        </w:tc>
        <w:tc>
          <w:tcPr>
            <w:tcW w:w="8024" w:type="dxa"/>
          </w:tcPr>
          <w:p w14:paraId="1FC47C02"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bCs/>
                <w:color w:val="000000"/>
                <w:sz w:val="23"/>
                <w:szCs w:val="23"/>
              </w:rPr>
              <w:t xml:space="preserve">Name of the Subject/Speciality: . . . . . . . . . . . . </w:t>
            </w:r>
            <w:proofErr w:type="gramStart"/>
            <w:r w:rsidRPr="000722A8">
              <w:rPr>
                <w:rFonts w:ascii="Arial" w:hAnsi="Arial" w:cs="Arial"/>
                <w:bCs/>
                <w:color w:val="000000"/>
                <w:sz w:val="23"/>
                <w:szCs w:val="23"/>
              </w:rPr>
              <w:t>. . . .</w:t>
            </w:r>
            <w:proofErr w:type="gramEnd"/>
            <w:r w:rsidRPr="000722A8">
              <w:rPr>
                <w:rFonts w:ascii="Arial" w:hAnsi="Arial" w:cs="Arial"/>
                <w:bCs/>
                <w:color w:val="000000"/>
                <w:sz w:val="23"/>
                <w:szCs w:val="23"/>
              </w:rPr>
              <w:t xml:space="preserve"> . </w:t>
            </w:r>
          </w:p>
        </w:tc>
      </w:tr>
      <w:tr w:rsidR="00914F53" w:rsidRPr="000722A8" w14:paraId="3DEFCA13" w14:textId="77777777" w:rsidTr="000722A8">
        <w:trPr>
          <w:trHeight w:val="111"/>
        </w:trPr>
        <w:tc>
          <w:tcPr>
            <w:tcW w:w="250" w:type="dxa"/>
          </w:tcPr>
          <w:p w14:paraId="63794339"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5 </w:t>
            </w:r>
          </w:p>
        </w:tc>
        <w:tc>
          <w:tcPr>
            <w:tcW w:w="8024" w:type="dxa"/>
          </w:tcPr>
          <w:p w14:paraId="3E14C5A9"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bCs/>
                <w:color w:val="000000"/>
                <w:sz w:val="23"/>
                <w:szCs w:val="23"/>
              </w:rPr>
              <w:t xml:space="preserve">Admission </w:t>
            </w:r>
            <w:proofErr w:type="gramStart"/>
            <w:r w:rsidRPr="000722A8">
              <w:rPr>
                <w:rFonts w:ascii="Arial" w:hAnsi="Arial" w:cs="Arial"/>
                <w:bCs/>
                <w:color w:val="000000"/>
                <w:sz w:val="23"/>
                <w:szCs w:val="23"/>
              </w:rPr>
              <w:t>Year(</w:t>
            </w:r>
            <w:proofErr w:type="gramEnd"/>
            <w:r w:rsidRPr="000722A8">
              <w:rPr>
                <w:rFonts w:ascii="Arial" w:hAnsi="Arial" w:cs="Arial"/>
                <w:bCs/>
                <w:color w:val="000000"/>
                <w:sz w:val="23"/>
                <w:szCs w:val="23"/>
              </w:rPr>
              <w:t xml:space="preserve">Academic Year): . . . . . . . . . . . . . . . . . </w:t>
            </w:r>
          </w:p>
        </w:tc>
      </w:tr>
      <w:tr w:rsidR="00914F53" w:rsidRPr="000722A8" w14:paraId="7D0852CE" w14:textId="77777777" w:rsidTr="000722A8">
        <w:trPr>
          <w:trHeight w:val="111"/>
        </w:trPr>
        <w:tc>
          <w:tcPr>
            <w:tcW w:w="250" w:type="dxa"/>
          </w:tcPr>
          <w:p w14:paraId="33280109"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6 </w:t>
            </w:r>
          </w:p>
        </w:tc>
        <w:tc>
          <w:tcPr>
            <w:tcW w:w="8024" w:type="dxa"/>
          </w:tcPr>
          <w:p w14:paraId="20BC90B6"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bCs/>
                <w:color w:val="000000"/>
                <w:sz w:val="23"/>
                <w:szCs w:val="23"/>
              </w:rPr>
              <w:t xml:space="preserve">Completion </w:t>
            </w:r>
            <w:proofErr w:type="gramStart"/>
            <w:r w:rsidRPr="000722A8">
              <w:rPr>
                <w:rFonts w:ascii="Arial" w:hAnsi="Arial" w:cs="Arial"/>
                <w:bCs/>
                <w:color w:val="000000"/>
                <w:sz w:val="23"/>
                <w:szCs w:val="23"/>
              </w:rPr>
              <w:t>Year(</w:t>
            </w:r>
            <w:proofErr w:type="gramEnd"/>
            <w:r w:rsidRPr="000722A8">
              <w:rPr>
                <w:rFonts w:ascii="Arial" w:hAnsi="Arial" w:cs="Arial"/>
                <w:bCs/>
                <w:color w:val="000000"/>
                <w:sz w:val="23"/>
                <w:szCs w:val="23"/>
              </w:rPr>
              <w:t xml:space="preserve">Academic Year): . . . . . . . . . . . . . . . . . </w:t>
            </w:r>
          </w:p>
        </w:tc>
      </w:tr>
      <w:tr w:rsidR="00914F53" w:rsidRPr="000722A8" w14:paraId="22FEE275" w14:textId="77777777" w:rsidTr="000722A8">
        <w:trPr>
          <w:trHeight w:val="521"/>
        </w:trPr>
        <w:tc>
          <w:tcPr>
            <w:tcW w:w="250" w:type="dxa"/>
          </w:tcPr>
          <w:p w14:paraId="435DADFC"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7 </w:t>
            </w:r>
          </w:p>
        </w:tc>
        <w:tc>
          <w:tcPr>
            <w:tcW w:w="8024" w:type="dxa"/>
          </w:tcPr>
          <w:p w14:paraId="7BE86DD7"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bCs/>
                <w:color w:val="000000"/>
                <w:sz w:val="23"/>
                <w:szCs w:val="23"/>
              </w:rPr>
              <w:t xml:space="preserve">Title of the Thesis: . . . . . . . . . . . . . . . . . . . . . . . . . . . . . . . . . . . . . . . . . . . . . </w:t>
            </w:r>
            <w:proofErr w:type="gramStart"/>
            <w:r w:rsidRPr="000722A8">
              <w:rPr>
                <w:rFonts w:ascii="Arial" w:hAnsi="Arial" w:cs="Arial"/>
                <w:bCs/>
                <w:color w:val="000000"/>
                <w:sz w:val="23"/>
                <w:szCs w:val="23"/>
              </w:rPr>
              <w:t>. . . .</w:t>
            </w:r>
            <w:proofErr w:type="gramEnd"/>
            <w:r w:rsidRPr="000722A8">
              <w:rPr>
                <w:rFonts w:ascii="Arial" w:hAnsi="Arial" w:cs="Arial"/>
                <w:bCs/>
                <w:color w:val="000000"/>
                <w:sz w:val="23"/>
                <w:szCs w:val="23"/>
              </w:rPr>
              <w:t xml:space="preserve"> </w:t>
            </w:r>
          </w:p>
          <w:p w14:paraId="1ECAD462"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bCs/>
                <w:color w:val="000000"/>
                <w:sz w:val="23"/>
                <w:szCs w:val="23"/>
              </w:rPr>
              <w:t xml:space="preserve">. . . . . . . . . . . . . . . . . . . . . . . . . . . . . . . . . . . . . . . . . . . . . . . . . . . . . . . . . . . . . . . . . </w:t>
            </w:r>
          </w:p>
          <w:p w14:paraId="66427011"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bCs/>
                <w:color w:val="000000"/>
                <w:sz w:val="23"/>
                <w:szCs w:val="23"/>
              </w:rPr>
              <w:t xml:space="preserve">. . . . . . . . . . . . . . . . . . . . . . . . . . . . . . . . . . . . . . . . . . . . . . . . . . . . . . . . . . . . . . . . . </w:t>
            </w:r>
          </w:p>
          <w:p w14:paraId="1DD22C6C" w14:textId="77777777" w:rsidR="00914F53" w:rsidRPr="000722A8" w:rsidRDefault="00914F53"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bCs/>
                <w:color w:val="000000"/>
                <w:sz w:val="23"/>
                <w:szCs w:val="23"/>
              </w:rPr>
              <w:t xml:space="preserve">. . . . . . . . . . . . . . . . . . . . . . . . . . . . . . . . . . . . . . . . . . . . . . . . . . . . . . . . . . . . . . . . . </w:t>
            </w:r>
          </w:p>
        </w:tc>
      </w:tr>
    </w:tbl>
    <w:p w14:paraId="27427753" w14:textId="77777777" w:rsidR="00914F53" w:rsidRPr="000722A8" w:rsidRDefault="00914F53" w:rsidP="000722A8">
      <w:pPr>
        <w:spacing w:before="120" w:after="120" w:line="480" w:lineRule="auto"/>
        <w:jc w:val="center"/>
        <w:rPr>
          <w:rFonts w:ascii="Arial" w:hAnsi="Arial" w:cs="Arial"/>
          <w:szCs w:val="24"/>
        </w:rPr>
      </w:pPr>
    </w:p>
    <w:p w14:paraId="3BE8764E" w14:textId="77777777" w:rsidR="00914F53" w:rsidRPr="000722A8" w:rsidRDefault="00914F53" w:rsidP="000722A8">
      <w:pPr>
        <w:spacing w:before="120" w:after="120" w:line="480" w:lineRule="auto"/>
        <w:rPr>
          <w:rFonts w:ascii="Arial" w:hAnsi="Arial" w:cs="Arial"/>
          <w:szCs w:val="24"/>
        </w:rPr>
      </w:pPr>
      <w:r w:rsidRPr="000722A8">
        <w:rPr>
          <w:rFonts w:ascii="Arial" w:hAnsi="Arial" w:cs="Arial"/>
          <w:szCs w:val="24"/>
        </w:rPr>
        <w:br w:type="page"/>
      </w:r>
    </w:p>
    <w:p w14:paraId="600F6F4B" w14:textId="77777777" w:rsidR="000722A8" w:rsidRDefault="000722A8" w:rsidP="000722A8">
      <w:pPr>
        <w:autoSpaceDE w:val="0"/>
        <w:autoSpaceDN w:val="0"/>
        <w:adjustRightInd w:val="0"/>
        <w:spacing w:before="120" w:after="120" w:line="480" w:lineRule="auto"/>
        <w:rPr>
          <w:rFonts w:ascii="Arial" w:hAnsi="Arial" w:cs="Arial"/>
          <w:color w:val="000000"/>
          <w:sz w:val="23"/>
          <w:szCs w:val="23"/>
        </w:rPr>
      </w:pPr>
      <w:r>
        <w:rPr>
          <w:rFonts w:ascii="Arial" w:hAnsi="Arial" w:cs="Arial"/>
          <w:color w:val="000000"/>
          <w:sz w:val="23"/>
          <w:szCs w:val="23"/>
        </w:rPr>
        <w:lastRenderedPageBreak/>
        <w:t xml:space="preserve">Table of contents </w:t>
      </w:r>
    </w:p>
    <w:p w14:paraId="4B2D6BBC" w14:textId="77777777" w:rsidR="000722A8" w:rsidRPr="000722A8" w:rsidRDefault="000722A8"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a. Introduction </w:t>
      </w:r>
    </w:p>
    <w:p w14:paraId="288ADCD2" w14:textId="77777777" w:rsidR="000722A8" w:rsidRPr="000722A8" w:rsidRDefault="000722A8"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b. Aims and Objectives </w:t>
      </w:r>
    </w:p>
    <w:p w14:paraId="72462FBD" w14:textId="77777777" w:rsidR="000722A8" w:rsidRPr="000722A8" w:rsidRDefault="000722A8"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c. Review of Literature </w:t>
      </w:r>
    </w:p>
    <w:p w14:paraId="09A2627F" w14:textId="77777777" w:rsidR="000722A8" w:rsidRPr="000722A8" w:rsidRDefault="000722A8"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d. Material and Methods </w:t>
      </w:r>
    </w:p>
    <w:p w14:paraId="35A946ED" w14:textId="77777777" w:rsidR="000722A8" w:rsidRPr="000722A8" w:rsidRDefault="000722A8"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e. Results </w:t>
      </w:r>
    </w:p>
    <w:p w14:paraId="3A12D30E" w14:textId="77777777" w:rsidR="000722A8" w:rsidRPr="000722A8" w:rsidRDefault="000722A8"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f. Discussion </w:t>
      </w:r>
    </w:p>
    <w:p w14:paraId="7F379B92" w14:textId="77777777" w:rsidR="000722A8" w:rsidRPr="000722A8" w:rsidRDefault="000722A8"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g. Summary &amp;Conclusion </w:t>
      </w:r>
    </w:p>
    <w:p w14:paraId="135827ED" w14:textId="77777777" w:rsidR="000722A8" w:rsidRPr="000722A8" w:rsidRDefault="000722A8"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h. References/Bibliography. </w:t>
      </w:r>
    </w:p>
    <w:p w14:paraId="38007A8D" w14:textId="77777777" w:rsidR="000722A8" w:rsidRPr="000722A8" w:rsidRDefault="000722A8" w:rsidP="000722A8">
      <w:pPr>
        <w:autoSpaceDE w:val="0"/>
        <w:autoSpaceDN w:val="0"/>
        <w:adjustRightInd w:val="0"/>
        <w:spacing w:before="120" w:after="120" w:line="480" w:lineRule="auto"/>
        <w:rPr>
          <w:rFonts w:ascii="Arial" w:hAnsi="Arial" w:cs="Arial"/>
          <w:color w:val="000000"/>
          <w:sz w:val="23"/>
          <w:szCs w:val="23"/>
        </w:rPr>
      </w:pPr>
      <w:proofErr w:type="spellStart"/>
      <w:r w:rsidRPr="000722A8">
        <w:rPr>
          <w:rFonts w:ascii="Arial" w:hAnsi="Arial" w:cs="Arial"/>
          <w:color w:val="000000"/>
          <w:sz w:val="23"/>
          <w:szCs w:val="23"/>
        </w:rPr>
        <w:t>i</w:t>
      </w:r>
      <w:proofErr w:type="spellEnd"/>
      <w:r w:rsidRPr="000722A8">
        <w:rPr>
          <w:rFonts w:ascii="Arial" w:hAnsi="Arial" w:cs="Arial"/>
          <w:color w:val="000000"/>
          <w:sz w:val="23"/>
          <w:szCs w:val="23"/>
        </w:rPr>
        <w:t xml:space="preserve">. Tables </w:t>
      </w:r>
    </w:p>
    <w:p w14:paraId="056A49B2" w14:textId="77777777" w:rsidR="000722A8" w:rsidRPr="000722A8" w:rsidRDefault="000722A8" w:rsidP="000722A8">
      <w:pPr>
        <w:autoSpaceDE w:val="0"/>
        <w:autoSpaceDN w:val="0"/>
        <w:adjustRightInd w:val="0"/>
        <w:spacing w:before="120" w:after="120" w:line="480" w:lineRule="auto"/>
        <w:rPr>
          <w:rFonts w:ascii="Arial" w:hAnsi="Arial" w:cs="Arial"/>
          <w:color w:val="000000"/>
          <w:sz w:val="23"/>
          <w:szCs w:val="23"/>
        </w:rPr>
      </w:pPr>
      <w:r w:rsidRPr="000722A8">
        <w:rPr>
          <w:rFonts w:ascii="Arial" w:hAnsi="Arial" w:cs="Arial"/>
          <w:color w:val="000000"/>
          <w:sz w:val="23"/>
          <w:szCs w:val="23"/>
        </w:rPr>
        <w:t xml:space="preserve">j. Annexure </w:t>
      </w:r>
    </w:p>
    <w:p w14:paraId="5999D64E" w14:textId="77777777" w:rsidR="000722A8" w:rsidRDefault="000722A8">
      <w:pPr>
        <w:rPr>
          <w:rFonts w:ascii="Arial" w:hAnsi="Arial" w:cs="Arial"/>
          <w:szCs w:val="24"/>
        </w:rPr>
      </w:pPr>
      <w:r>
        <w:rPr>
          <w:rFonts w:ascii="Arial" w:hAnsi="Arial" w:cs="Arial"/>
          <w:szCs w:val="24"/>
        </w:rPr>
        <w:br w:type="page"/>
      </w:r>
    </w:p>
    <w:p w14:paraId="7DBF415A" w14:textId="77777777" w:rsidR="000722A8" w:rsidRDefault="000722A8">
      <w:pPr>
        <w:rPr>
          <w:rFonts w:ascii="Arial" w:hAnsi="Arial" w:cs="Arial"/>
          <w:szCs w:val="24"/>
        </w:rPr>
      </w:pPr>
      <w:r>
        <w:rPr>
          <w:rFonts w:ascii="Arial" w:hAnsi="Arial" w:cs="Arial"/>
          <w:szCs w:val="24"/>
        </w:rPr>
        <w:lastRenderedPageBreak/>
        <w:br w:type="page"/>
      </w:r>
    </w:p>
    <w:p w14:paraId="2D3B23CA" w14:textId="77777777" w:rsidR="00DC457C" w:rsidRPr="000722A8" w:rsidRDefault="00D365D8" w:rsidP="000722A8">
      <w:pPr>
        <w:spacing w:before="120" w:after="120" w:line="480" w:lineRule="auto"/>
        <w:jc w:val="center"/>
        <w:rPr>
          <w:rFonts w:ascii="Arial" w:hAnsi="Arial" w:cs="Arial"/>
          <w:szCs w:val="24"/>
        </w:rPr>
      </w:pPr>
      <w:r w:rsidRPr="000722A8">
        <w:rPr>
          <w:rFonts w:ascii="Arial" w:hAnsi="Arial" w:cs="Arial"/>
          <w:szCs w:val="24"/>
        </w:rPr>
        <w:lastRenderedPageBreak/>
        <w:t>APPENDIX “</w:t>
      </w:r>
      <w:r w:rsidR="0091560D" w:rsidRPr="000722A8">
        <w:rPr>
          <w:rFonts w:ascii="Arial" w:hAnsi="Arial" w:cs="Arial"/>
          <w:szCs w:val="24"/>
        </w:rPr>
        <w:t>B”</w:t>
      </w:r>
    </w:p>
    <w:p w14:paraId="50D8CD3B" w14:textId="77777777" w:rsidR="0091560D" w:rsidRPr="000722A8" w:rsidRDefault="00DC457C" w:rsidP="000722A8">
      <w:pPr>
        <w:spacing w:before="120" w:after="120" w:line="480" w:lineRule="auto"/>
        <w:jc w:val="center"/>
        <w:rPr>
          <w:rFonts w:ascii="Arial" w:hAnsi="Arial" w:cs="Arial"/>
          <w:szCs w:val="24"/>
        </w:rPr>
      </w:pPr>
      <w:r w:rsidRPr="000722A8">
        <w:rPr>
          <w:rFonts w:ascii="Arial" w:hAnsi="Arial" w:cs="Arial"/>
          <w:szCs w:val="24"/>
        </w:rPr>
        <w:t>Format for Synopsis preparation</w:t>
      </w:r>
    </w:p>
    <w:p w14:paraId="284629E6" w14:textId="77777777" w:rsidR="00DC457C" w:rsidRPr="000722A8" w:rsidRDefault="00DC457C" w:rsidP="000722A8">
      <w:pPr>
        <w:spacing w:before="120" w:after="120" w:line="480" w:lineRule="auto"/>
        <w:jc w:val="both"/>
        <w:rPr>
          <w:rFonts w:ascii="Arial" w:hAnsi="Arial" w:cs="Arial"/>
          <w:szCs w:val="24"/>
        </w:rPr>
      </w:pPr>
      <w:r w:rsidRPr="000722A8">
        <w:rPr>
          <w:rFonts w:ascii="Arial" w:hAnsi="Arial" w:cs="Arial"/>
          <w:szCs w:val="24"/>
        </w:rPr>
        <w:t xml:space="preserve">Name of the University: </w:t>
      </w:r>
      <w:r w:rsidR="00D365D8" w:rsidRPr="000722A8">
        <w:rPr>
          <w:rFonts w:ascii="Arial" w:hAnsi="Arial" w:cs="Arial"/>
          <w:szCs w:val="24"/>
        </w:rPr>
        <w:t xml:space="preserve">MAHARASHTRA UNIVERSITY </w:t>
      </w:r>
      <w:r w:rsidR="00AE0156" w:rsidRPr="000722A8">
        <w:rPr>
          <w:rFonts w:ascii="Arial" w:hAnsi="Arial" w:cs="Arial"/>
          <w:szCs w:val="24"/>
        </w:rPr>
        <w:t xml:space="preserve">OF HEALTH SCIENCES </w:t>
      </w:r>
      <w:r w:rsidR="00C32622" w:rsidRPr="000722A8">
        <w:rPr>
          <w:rFonts w:ascii="Arial" w:hAnsi="Arial" w:cs="Arial"/>
          <w:szCs w:val="24"/>
        </w:rPr>
        <w:t>NASHIK</w:t>
      </w:r>
    </w:p>
    <w:p w14:paraId="26C231C0" w14:textId="77777777" w:rsidR="00DC457C" w:rsidRPr="000722A8" w:rsidRDefault="00DC457C" w:rsidP="000722A8">
      <w:pPr>
        <w:spacing w:before="120" w:after="120" w:line="480" w:lineRule="auto"/>
        <w:jc w:val="both"/>
        <w:rPr>
          <w:rFonts w:ascii="Arial" w:hAnsi="Arial" w:cs="Arial"/>
          <w:szCs w:val="24"/>
        </w:rPr>
      </w:pPr>
      <w:r w:rsidRPr="000722A8">
        <w:rPr>
          <w:rFonts w:ascii="Arial" w:hAnsi="Arial" w:cs="Arial"/>
          <w:szCs w:val="24"/>
        </w:rPr>
        <w:t xml:space="preserve">Name of the Faculty: </w:t>
      </w:r>
      <w:r w:rsidR="0091560D" w:rsidRPr="000722A8">
        <w:rPr>
          <w:rFonts w:ascii="Arial" w:hAnsi="Arial" w:cs="Arial"/>
          <w:szCs w:val="24"/>
        </w:rPr>
        <w:t>MEDICAL</w:t>
      </w:r>
      <w:r w:rsidR="00E44CF1" w:rsidRPr="000722A8">
        <w:rPr>
          <w:rFonts w:ascii="Arial" w:hAnsi="Arial" w:cs="Arial"/>
          <w:szCs w:val="24"/>
        </w:rPr>
        <w:t xml:space="preserve"> </w:t>
      </w:r>
    </w:p>
    <w:p w14:paraId="02FB5A63" w14:textId="77777777" w:rsidR="00DC457C" w:rsidRPr="000722A8" w:rsidRDefault="00DC457C" w:rsidP="000722A8">
      <w:pPr>
        <w:spacing w:before="120" w:after="120" w:line="480" w:lineRule="auto"/>
        <w:jc w:val="both"/>
        <w:rPr>
          <w:rFonts w:ascii="Arial" w:hAnsi="Arial" w:cs="Arial"/>
          <w:szCs w:val="24"/>
        </w:rPr>
      </w:pPr>
      <w:r w:rsidRPr="000722A8">
        <w:rPr>
          <w:rFonts w:ascii="Arial" w:hAnsi="Arial" w:cs="Arial"/>
          <w:szCs w:val="24"/>
        </w:rPr>
        <w:t>Name of the College/Institute:</w:t>
      </w:r>
      <w:r w:rsidR="00D365D8" w:rsidRPr="000722A8">
        <w:rPr>
          <w:rFonts w:ascii="Arial" w:hAnsi="Arial" w:cs="Arial"/>
          <w:szCs w:val="24"/>
        </w:rPr>
        <w:t xml:space="preserve"> UDIRT NASHIK</w:t>
      </w:r>
    </w:p>
    <w:p w14:paraId="7FC72DF3" w14:textId="77777777" w:rsidR="00DC457C" w:rsidRPr="000722A8" w:rsidRDefault="00DC457C" w:rsidP="000722A8">
      <w:pPr>
        <w:spacing w:before="120" w:after="120" w:line="480" w:lineRule="auto"/>
        <w:jc w:val="both"/>
        <w:rPr>
          <w:rFonts w:ascii="Arial" w:hAnsi="Arial" w:cs="Arial"/>
          <w:szCs w:val="24"/>
        </w:rPr>
      </w:pPr>
      <w:r w:rsidRPr="000722A8">
        <w:rPr>
          <w:rFonts w:ascii="Arial" w:hAnsi="Arial" w:cs="Arial"/>
          <w:szCs w:val="24"/>
        </w:rPr>
        <w:t xml:space="preserve">Name of the Course: </w:t>
      </w:r>
      <w:r w:rsidR="00D365D8" w:rsidRPr="000722A8">
        <w:rPr>
          <w:rFonts w:ascii="Arial" w:hAnsi="Arial" w:cs="Arial"/>
          <w:szCs w:val="24"/>
        </w:rPr>
        <w:t>PhD</w:t>
      </w:r>
    </w:p>
    <w:p w14:paraId="173AC702" w14:textId="77777777" w:rsidR="00DC457C" w:rsidRPr="000722A8" w:rsidRDefault="00DC457C" w:rsidP="000722A8">
      <w:pPr>
        <w:spacing w:before="120" w:after="120" w:line="480" w:lineRule="auto"/>
        <w:jc w:val="both"/>
        <w:rPr>
          <w:rFonts w:ascii="Arial" w:hAnsi="Arial" w:cs="Arial"/>
          <w:szCs w:val="24"/>
        </w:rPr>
      </w:pPr>
      <w:r w:rsidRPr="000722A8">
        <w:rPr>
          <w:rFonts w:ascii="Arial" w:hAnsi="Arial" w:cs="Arial"/>
          <w:szCs w:val="24"/>
        </w:rPr>
        <w:t xml:space="preserve">Name of the Subject: </w:t>
      </w:r>
      <w:r w:rsidR="00D365D8" w:rsidRPr="000722A8">
        <w:rPr>
          <w:rFonts w:ascii="Arial" w:hAnsi="Arial" w:cs="Arial"/>
          <w:szCs w:val="24"/>
        </w:rPr>
        <w:t>COMMUNITY MEDICINE</w:t>
      </w:r>
    </w:p>
    <w:p w14:paraId="44F1485B" w14:textId="77777777" w:rsidR="00DC457C" w:rsidRPr="000722A8" w:rsidRDefault="00DC457C" w:rsidP="000722A8">
      <w:pPr>
        <w:spacing w:before="120" w:after="120" w:line="480" w:lineRule="auto"/>
        <w:jc w:val="both"/>
        <w:rPr>
          <w:rFonts w:ascii="Arial" w:hAnsi="Arial" w:cs="Arial"/>
          <w:szCs w:val="24"/>
        </w:rPr>
      </w:pPr>
      <w:r w:rsidRPr="000722A8">
        <w:rPr>
          <w:rFonts w:ascii="Arial" w:hAnsi="Arial" w:cs="Arial"/>
          <w:szCs w:val="24"/>
        </w:rPr>
        <w:t xml:space="preserve">Name of the Candidate: </w:t>
      </w:r>
      <w:r w:rsidR="00D365D8" w:rsidRPr="000722A8">
        <w:rPr>
          <w:rFonts w:ascii="Arial" w:hAnsi="Arial" w:cs="Arial"/>
          <w:szCs w:val="24"/>
        </w:rPr>
        <w:t>DR BABASAHEB VISHWANATH TANDALE</w:t>
      </w:r>
    </w:p>
    <w:p w14:paraId="7771A079" w14:textId="77777777" w:rsidR="00DC457C" w:rsidRPr="000722A8" w:rsidRDefault="00DC457C" w:rsidP="000722A8">
      <w:pPr>
        <w:spacing w:before="120" w:after="120" w:line="480" w:lineRule="auto"/>
        <w:jc w:val="both"/>
        <w:rPr>
          <w:rFonts w:ascii="Arial" w:hAnsi="Arial" w:cs="Arial"/>
          <w:szCs w:val="24"/>
        </w:rPr>
      </w:pPr>
      <w:r w:rsidRPr="000722A8">
        <w:rPr>
          <w:rFonts w:ascii="Arial" w:hAnsi="Arial" w:cs="Arial"/>
          <w:szCs w:val="24"/>
        </w:rPr>
        <w:t xml:space="preserve">Name of the Guide: </w:t>
      </w:r>
      <w:r w:rsidR="00D365D8" w:rsidRPr="000722A8">
        <w:rPr>
          <w:rFonts w:ascii="Arial" w:hAnsi="Arial" w:cs="Arial"/>
          <w:szCs w:val="24"/>
        </w:rPr>
        <w:t>DR SHEKHAR S</w:t>
      </w:r>
      <w:r w:rsidR="00E44CF1" w:rsidRPr="000722A8">
        <w:rPr>
          <w:rFonts w:ascii="Arial" w:hAnsi="Arial" w:cs="Arial"/>
          <w:szCs w:val="24"/>
        </w:rPr>
        <w:t>AKHARAM</w:t>
      </w:r>
      <w:r w:rsidR="00D365D8" w:rsidRPr="000722A8">
        <w:rPr>
          <w:rFonts w:ascii="Arial" w:hAnsi="Arial" w:cs="Arial"/>
          <w:szCs w:val="24"/>
        </w:rPr>
        <w:t xml:space="preserve"> RAJDERKAR</w:t>
      </w:r>
    </w:p>
    <w:p w14:paraId="5D2644DB" w14:textId="77777777" w:rsidR="00DC457C" w:rsidRPr="000722A8" w:rsidRDefault="00DC457C" w:rsidP="000722A8">
      <w:pPr>
        <w:spacing w:before="120" w:after="120" w:line="480" w:lineRule="auto"/>
        <w:jc w:val="both"/>
        <w:rPr>
          <w:rFonts w:ascii="Arial" w:hAnsi="Arial" w:cs="Arial"/>
          <w:szCs w:val="24"/>
        </w:rPr>
      </w:pPr>
      <w:r w:rsidRPr="000722A8">
        <w:rPr>
          <w:rFonts w:ascii="Arial" w:hAnsi="Arial" w:cs="Arial"/>
          <w:szCs w:val="24"/>
        </w:rPr>
        <w:t xml:space="preserve">Name of the Co-Guide (if applicable): </w:t>
      </w:r>
      <w:r w:rsidR="00D365D8" w:rsidRPr="000722A8">
        <w:rPr>
          <w:rFonts w:ascii="Arial" w:hAnsi="Arial" w:cs="Arial"/>
          <w:szCs w:val="24"/>
        </w:rPr>
        <w:t>NOT APPLICABLE</w:t>
      </w:r>
    </w:p>
    <w:p w14:paraId="202C6BFD" w14:textId="77777777" w:rsidR="00DC457C" w:rsidRPr="000722A8" w:rsidRDefault="00DC457C" w:rsidP="000722A8">
      <w:pPr>
        <w:spacing w:before="120" w:after="120" w:line="480" w:lineRule="auto"/>
        <w:jc w:val="both"/>
        <w:rPr>
          <w:rFonts w:ascii="Arial" w:hAnsi="Arial" w:cs="Arial"/>
          <w:szCs w:val="24"/>
        </w:rPr>
      </w:pPr>
      <w:r w:rsidRPr="000722A8">
        <w:rPr>
          <w:rFonts w:ascii="Arial" w:hAnsi="Arial" w:cs="Arial"/>
          <w:szCs w:val="24"/>
        </w:rPr>
        <w:t xml:space="preserve">Admission year (Academic) of Student: </w:t>
      </w:r>
      <w:r w:rsidR="00D365D8" w:rsidRPr="000722A8">
        <w:rPr>
          <w:rFonts w:ascii="Arial" w:hAnsi="Arial" w:cs="Arial"/>
          <w:szCs w:val="24"/>
        </w:rPr>
        <w:t>2014</w:t>
      </w:r>
    </w:p>
    <w:p w14:paraId="633787FF" w14:textId="77777777" w:rsidR="00DC457C" w:rsidRPr="000722A8" w:rsidRDefault="00DC457C" w:rsidP="000722A8">
      <w:pPr>
        <w:spacing w:before="120" w:after="120" w:line="480" w:lineRule="auto"/>
        <w:jc w:val="both"/>
        <w:rPr>
          <w:rFonts w:ascii="Arial" w:hAnsi="Arial" w:cs="Arial"/>
          <w:szCs w:val="24"/>
        </w:rPr>
      </w:pPr>
      <w:r w:rsidRPr="000722A8">
        <w:rPr>
          <w:rFonts w:ascii="Arial" w:hAnsi="Arial" w:cs="Arial"/>
          <w:szCs w:val="24"/>
        </w:rPr>
        <w:t xml:space="preserve">Date of Provisional Registration: </w:t>
      </w:r>
      <w:r w:rsidR="00D365D8" w:rsidRPr="000722A8">
        <w:rPr>
          <w:rFonts w:ascii="Arial" w:hAnsi="Arial" w:cs="Arial"/>
          <w:szCs w:val="24"/>
        </w:rPr>
        <w:t>16 JANUARY 2014</w:t>
      </w:r>
      <w:r w:rsidR="00E44CF1" w:rsidRPr="000722A8">
        <w:rPr>
          <w:rFonts w:ascii="Arial" w:hAnsi="Arial" w:cs="Arial"/>
          <w:szCs w:val="24"/>
        </w:rPr>
        <w:t>; Transferred on 30</w:t>
      </w:r>
      <w:r w:rsidR="00E44CF1" w:rsidRPr="000722A8">
        <w:rPr>
          <w:rFonts w:ascii="Arial" w:hAnsi="Arial" w:cs="Arial"/>
          <w:szCs w:val="24"/>
          <w:vertAlign w:val="superscript"/>
        </w:rPr>
        <w:t>th</w:t>
      </w:r>
      <w:r w:rsidR="00E44CF1" w:rsidRPr="000722A8">
        <w:rPr>
          <w:rFonts w:ascii="Arial" w:hAnsi="Arial" w:cs="Arial"/>
          <w:szCs w:val="24"/>
        </w:rPr>
        <w:t xml:space="preserve"> AUGUST 2014</w:t>
      </w:r>
    </w:p>
    <w:p w14:paraId="64693F97" w14:textId="77777777" w:rsidR="00DC457C" w:rsidRPr="000722A8" w:rsidRDefault="00DC457C" w:rsidP="000722A8">
      <w:pPr>
        <w:spacing w:before="120" w:after="120" w:line="480" w:lineRule="auto"/>
        <w:jc w:val="both"/>
        <w:rPr>
          <w:rFonts w:ascii="Arial" w:hAnsi="Arial" w:cs="Arial"/>
          <w:szCs w:val="24"/>
        </w:rPr>
      </w:pPr>
      <w:r w:rsidRPr="000722A8">
        <w:rPr>
          <w:rFonts w:ascii="Arial" w:hAnsi="Arial" w:cs="Arial"/>
          <w:szCs w:val="24"/>
        </w:rPr>
        <w:t xml:space="preserve">Date of submission: </w:t>
      </w:r>
      <w:r w:rsidR="00C32622" w:rsidRPr="000722A8">
        <w:rPr>
          <w:rFonts w:ascii="Arial" w:hAnsi="Arial" w:cs="Arial"/>
          <w:szCs w:val="24"/>
        </w:rPr>
        <w:t>16</w:t>
      </w:r>
      <w:r w:rsidR="00E44CF1" w:rsidRPr="000722A8">
        <w:rPr>
          <w:rFonts w:ascii="Arial" w:hAnsi="Arial" w:cs="Arial"/>
          <w:szCs w:val="24"/>
          <w:vertAlign w:val="superscript"/>
        </w:rPr>
        <w:t>t</w:t>
      </w:r>
      <w:r w:rsidR="00C32622" w:rsidRPr="000722A8">
        <w:rPr>
          <w:rFonts w:ascii="Arial" w:hAnsi="Arial" w:cs="Arial"/>
          <w:szCs w:val="24"/>
          <w:vertAlign w:val="superscript"/>
        </w:rPr>
        <w:t>h</w:t>
      </w:r>
      <w:r w:rsidR="00C32622" w:rsidRPr="000722A8">
        <w:rPr>
          <w:rFonts w:ascii="Arial" w:hAnsi="Arial" w:cs="Arial"/>
          <w:szCs w:val="24"/>
        </w:rPr>
        <w:t xml:space="preserve"> December 2015</w:t>
      </w:r>
      <w:ins w:id="0" w:author="tandale.bv" w:date="2016-08-08T16:43:00Z">
        <w:r w:rsidR="00824C87" w:rsidRPr="000722A8">
          <w:rPr>
            <w:rFonts w:ascii="Arial" w:hAnsi="Arial" w:cs="Arial"/>
            <w:szCs w:val="24"/>
          </w:rPr>
          <w:t>[REVISION R1 submission, 9</w:t>
        </w:r>
        <w:r w:rsidR="00824C87" w:rsidRPr="000722A8">
          <w:rPr>
            <w:rFonts w:ascii="Arial" w:hAnsi="Arial" w:cs="Arial"/>
            <w:szCs w:val="24"/>
            <w:vertAlign w:val="superscript"/>
          </w:rPr>
          <w:t>th</w:t>
        </w:r>
        <w:r w:rsidR="00824C87" w:rsidRPr="000722A8">
          <w:rPr>
            <w:rFonts w:ascii="Arial" w:hAnsi="Arial" w:cs="Arial"/>
            <w:szCs w:val="24"/>
          </w:rPr>
          <w:t xml:space="preserve"> August 2016]</w:t>
        </w:r>
      </w:ins>
    </w:p>
    <w:p w14:paraId="34B96AA8" w14:textId="77777777" w:rsidR="00051AB0" w:rsidRPr="000722A8" w:rsidRDefault="00DC457C" w:rsidP="000722A8">
      <w:pPr>
        <w:spacing w:before="120" w:after="120" w:line="480" w:lineRule="auto"/>
        <w:jc w:val="both"/>
        <w:rPr>
          <w:rFonts w:ascii="Arial" w:hAnsi="Arial" w:cs="Arial"/>
          <w:szCs w:val="24"/>
        </w:rPr>
      </w:pPr>
      <w:r w:rsidRPr="000722A8">
        <w:rPr>
          <w:rFonts w:ascii="Arial" w:hAnsi="Arial" w:cs="Arial"/>
          <w:szCs w:val="24"/>
        </w:rPr>
        <w:t>Title of Synopsis:</w:t>
      </w:r>
    </w:p>
    <w:p w14:paraId="483D90F6" w14:textId="77777777" w:rsidR="00C32622" w:rsidRPr="00081D1A" w:rsidRDefault="00C32622" w:rsidP="000722A8">
      <w:pPr>
        <w:pStyle w:val="ListParagraph"/>
        <w:tabs>
          <w:tab w:val="left" w:pos="0"/>
        </w:tabs>
        <w:suppressAutoHyphens/>
        <w:spacing w:before="120" w:after="120" w:line="480" w:lineRule="auto"/>
        <w:ind w:left="0"/>
        <w:rPr>
          <w:rFonts w:ascii="Arial" w:hAnsi="Arial" w:cs="Arial"/>
          <w:bCs/>
          <w:spacing w:val="-3"/>
          <w:szCs w:val="24"/>
        </w:rPr>
      </w:pPr>
      <w:r w:rsidRPr="000722A8">
        <w:rPr>
          <w:rFonts w:ascii="Arial" w:hAnsi="Arial" w:cs="Arial"/>
          <w:bCs/>
          <w:spacing w:val="-3"/>
          <w:szCs w:val="24"/>
        </w:rPr>
        <w:t>CRITICAL APPRAISAL OF SURVEILLANCE, MANAGEMENT AND</w:t>
      </w:r>
      <w:r w:rsidR="00081D1A">
        <w:rPr>
          <w:rFonts w:ascii="Arial" w:hAnsi="Arial" w:cs="Arial"/>
          <w:bCs/>
          <w:spacing w:val="-3"/>
          <w:szCs w:val="24"/>
        </w:rPr>
        <w:t xml:space="preserve"> </w:t>
      </w:r>
      <w:r w:rsidRPr="000722A8">
        <w:rPr>
          <w:rFonts w:ascii="Arial" w:hAnsi="Arial" w:cs="Arial"/>
          <w:bCs/>
          <w:spacing w:val="-3"/>
          <w:szCs w:val="24"/>
        </w:rPr>
        <w:t xml:space="preserve">VACCINATION OF JAPANESE ENCEPHALITIS AND ACUTE </w:t>
      </w:r>
      <w:r w:rsidRPr="000722A8">
        <w:rPr>
          <w:rFonts w:ascii="Arial" w:hAnsi="Arial" w:cs="Arial"/>
          <w:bCs/>
          <w:spacing w:val="-3"/>
          <w:szCs w:val="24"/>
        </w:rPr>
        <w:lastRenderedPageBreak/>
        <w:t>ENCEPHALITIS SYNDROME IN INDIA: PROGRAMME IMPLEMENTATION RESEARCH IN SELECTED ENDEMIC STATES</w:t>
      </w:r>
      <w:r w:rsidRPr="000722A8">
        <w:rPr>
          <w:rFonts w:ascii="Arial" w:hAnsi="Arial" w:cs="Arial"/>
          <w:szCs w:val="24"/>
        </w:rPr>
        <w:t xml:space="preserve"> </w:t>
      </w:r>
      <w:r w:rsidRPr="000722A8">
        <w:rPr>
          <w:rFonts w:ascii="Arial" w:hAnsi="Arial" w:cs="Arial"/>
          <w:szCs w:val="24"/>
        </w:rPr>
        <w:br w:type="page"/>
      </w:r>
      <w:r w:rsidR="00894DEA" w:rsidRPr="000722A8">
        <w:rPr>
          <w:rFonts w:ascii="Arial" w:hAnsi="Arial" w:cs="Arial"/>
          <w:szCs w:val="24"/>
        </w:rPr>
        <w:lastRenderedPageBreak/>
        <w:t>TITLE OF SYNOPSIS:</w:t>
      </w:r>
    </w:p>
    <w:p w14:paraId="7CEF16B7" w14:textId="77777777" w:rsidR="00C32622" w:rsidRPr="000722A8" w:rsidRDefault="00C32622" w:rsidP="00081D1A">
      <w:pPr>
        <w:pStyle w:val="ListParagraph"/>
        <w:tabs>
          <w:tab w:val="left" w:pos="0"/>
        </w:tabs>
        <w:suppressAutoHyphens/>
        <w:spacing w:before="120" w:after="120" w:line="480" w:lineRule="auto"/>
        <w:ind w:left="0"/>
        <w:rPr>
          <w:rFonts w:ascii="Arial" w:hAnsi="Arial" w:cs="Arial"/>
          <w:bCs/>
          <w:spacing w:val="-3"/>
          <w:szCs w:val="24"/>
        </w:rPr>
      </w:pPr>
      <w:r w:rsidRPr="000722A8">
        <w:rPr>
          <w:rFonts w:ascii="Arial" w:hAnsi="Arial" w:cs="Arial"/>
          <w:bCs/>
          <w:spacing w:val="-3"/>
          <w:szCs w:val="24"/>
        </w:rPr>
        <w:t xml:space="preserve">CRITICAL APPRAISAL OF SURVEILLANCE, MANAGEMENT AND VACCINATION OF JAPANESE ENCEPHALITIS AND ACUTE ENCEPHALITIS SYNDROME IN INDIA: PROGRAMME IMPLEMENTATION RESEARCH IN SELECTED ENDEMIC STATES </w:t>
      </w:r>
    </w:p>
    <w:p w14:paraId="7B475327" w14:textId="77777777" w:rsidR="00C32622" w:rsidRPr="000722A8" w:rsidRDefault="00C32622" w:rsidP="000722A8">
      <w:pPr>
        <w:pStyle w:val="ListParagraph"/>
        <w:tabs>
          <w:tab w:val="left" w:pos="360"/>
        </w:tabs>
        <w:suppressAutoHyphens/>
        <w:spacing w:before="120" w:after="120" w:line="480" w:lineRule="auto"/>
        <w:ind w:left="180" w:firstLine="180"/>
        <w:rPr>
          <w:rFonts w:ascii="Arial" w:hAnsi="Arial" w:cs="Arial"/>
          <w:bCs/>
          <w:spacing w:val="-3"/>
          <w:szCs w:val="24"/>
        </w:rPr>
      </w:pPr>
    </w:p>
    <w:p w14:paraId="7A4DF5ED" w14:textId="77777777" w:rsidR="00C32622" w:rsidRPr="000722A8" w:rsidRDefault="00894DEA" w:rsidP="000722A8">
      <w:pPr>
        <w:spacing w:before="120" w:after="120" w:line="480" w:lineRule="auto"/>
        <w:rPr>
          <w:rFonts w:ascii="Arial" w:hAnsi="Arial" w:cs="Arial"/>
          <w:szCs w:val="24"/>
        </w:rPr>
      </w:pPr>
      <w:r w:rsidRPr="000722A8">
        <w:rPr>
          <w:rFonts w:ascii="Arial" w:hAnsi="Arial" w:cs="Arial"/>
          <w:szCs w:val="24"/>
        </w:rPr>
        <w:t>SUBJECT:</w:t>
      </w:r>
      <w:r w:rsidR="00C32622" w:rsidRPr="000722A8">
        <w:rPr>
          <w:rFonts w:ascii="Arial" w:hAnsi="Arial" w:cs="Arial"/>
          <w:szCs w:val="24"/>
        </w:rPr>
        <w:t xml:space="preserve"> </w:t>
      </w:r>
      <w:r w:rsidR="00C32622" w:rsidRPr="000722A8">
        <w:rPr>
          <w:rFonts w:ascii="Arial" w:hAnsi="Arial" w:cs="Arial"/>
          <w:szCs w:val="24"/>
        </w:rPr>
        <w:tab/>
        <w:t>PhD (Community Medicine)</w:t>
      </w:r>
    </w:p>
    <w:p w14:paraId="1BE0818E" w14:textId="77777777" w:rsidR="00C32622" w:rsidRPr="000722A8" w:rsidRDefault="00894DEA" w:rsidP="000722A8">
      <w:pPr>
        <w:spacing w:before="120" w:after="120" w:line="480" w:lineRule="auto"/>
        <w:rPr>
          <w:rFonts w:ascii="Arial" w:hAnsi="Arial" w:cs="Arial"/>
          <w:szCs w:val="24"/>
        </w:rPr>
      </w:pPr>
      <w:r w:rsidRPr="000722A8">
        <w:rPr>
          <w:rFonts w:ascii="Arial" w:hAnsi="Arial" w:cs="Arial"/>
          <w:szCs w:val="24"/>
        </w:rPr>
        <w:t>CENTRE:</w:t>
      </w:r>
      <w:r w:rsidR="00C32622" w:rsidRPr="000722A8">
        <w:rPr>
          <w:rFonts w:ascii="Arial" w:hAnsi="Arial" w:cs="Arial"/>
          <w:szCs w:val="24"/>
        </w:rPr>
        <w:t xml:space="preserve">  </w:t>
      </w:r>
      <w:r w:rsidR="00C32622" w:rsidRPr="000722A8">
        <w:rPr>
          <w:rFonts w:ascii="Arial" w:hAnsi="Arial" w:cs="Arial"/>
          <w:szCs w:val="24"/>
        </w:rPr>
        <w:tab/>
        <w:t>UDIRT</w:t>
      </w:r>
      <w:r w:rsidR="008E5BE6" w:rsidRPr="000722A8">
        <w:rPr>
          <w:rFonts w:ascii="Arial" w:hAnsi="Arial" w:cs="Arial"/>
          <w:szCs w:val="24"/>
        </w:rPr>
        <w:t xml:space="preserve">, </w:t>
      </w:r>
      <w:r w:rsidR="00C32622" w:rsidRPr="000722A8">
        <w:rPr>
          <w:rFonts w:ascii="Arial" w:hAnsi="Arial" w:cs="Arial"/>
          <w:szCs w:val="24"/>
        </w:rPr>
        <w:t xml:space="preserve">Maharashtra University of Health Sciences </w:t>
      </w:r>
      <w:r w:rsidR="00177D8C" w:rsidRPr="000722A8">
        <w:rPr>
          <w:rFonts w:ascii="Arial" w:hAnsi="Arial" w:cs="Arial"/>
          <w:szCs w:val="24"/>
        </w:rPr>
        <w:t>(</w:t>
      </w:r>
      <w:r w:rsidR="00C32622" w:rsidRPr="000722A8">
        <w:rPr>
          <w:rFonts w:ascii="Arial" w:hAnsi="Arial" w:cs="Arial"/>
          <w:szCs w:val="24"/>
        </w:rPr>
        <w:t>MUHS</w:t>
      </w:r>
      <w:r w:rsidR="00177D8C" w:rsidRPr="000722A8">
        <w:rPr>
          <w:rFonts w:ascii="Arial" w:hAnsi="Arial" w:cs="Arial"/>
          <w:szCs w:val="24"/>
        </w:rPr>
        <w:t>)</w:t>
      </w:r>
      <w:r w:rsidR="00C32622" w:rsidRPr="000722A8">
        <w:rPr>
          <w:rFonts w:ascii="Arial" w:hAnsi="Arial" w:cs="Arial"/>
          <w:szCs w:val="24"/>
        </w:rPr>
        <w:t>, Nashik</w:t>
      </w:r>
    </w:p>
    <w:p w14:paraId="0ED6F330" w14:textId="77777777" w:rsidR="00C32622" w:rsidRPr="000722A8" w:rsidRDefault="00894DEA" w:rsidP="000722A8">
      <w:pPr>
        <w:spacing w:before="120" w:after="120" w:line="480" w:lineRule="auto"/>
        <w:rPr>
          <w:rFonts w:ascii="Arial" w:hAnsi="Arial" w:cs="Arial"/>
          <w:szCs w:val="24"/>
        </w:rPr>
      </w:pPr>
      <w:r w:rsidRPr="000722A8">
        <w:rPr>
          <w:rFonts w:ascii="Arial" w:hAnsi="Arial" w:cs="Arial"/>
          <w:szCs w:val="24"/>
        </w:rPr>
        <w:t xml:space="preserve">STUDENT: </w:t>
      </w:r>
      <w:r w:rsidR="00C32622" w:rsidRPr="000722A8">
        <w:rPr>
          <w:rFonts w:ascii="Arial" w:hAnsi="Arial" w:cs="Arial"/>
          <w:szCs w:val="24"/>
        </w:rPr>
        <w:tab/>
        <w:t>Dr. Babasaheb Vishwanath Tandale</w:t>
      </w:r>
    </w:p>
    <w:p w14:paraId="673C40AB" w14:textId="77777777" w:rsidR="00C32622" w:rsidRPr="000722A8" w:rsidRDefault="00C32622" w:rsidP="000722A8">
      <w:pPr>
        <w:spacing w:before="120" w:after="120" w:line="480" w:lineRule="auto"/>
        <w:rPr>
          <w:rFonts w:ascii="Arial" w:hAnsi="Arial" w:cs="Arial"/>
          <w:szCs w:val="24"/>
        </w:rPr>
      </w:pPr>
      <w:r w:rsidRPr="000722A8">
        <w:rPr>
          <w:rFonts w:ascii="Arial" w:hAnsi="Arial" w:cs="Arial"/>
          <w:szCs w:val="24"/>
        </w:rPr>
        <w:t xml:space="preserve">              </w:t>
      </w:r>
      <w:r w:rsidRPr="000722A8">
        <w:rPr>
          <w:rFonts w:ascii="Arial" w:hAnsi="Arial" w:cs="Arial"/>
          <w:szCs w:val="24"/>
        </w:rPr>
        <w:tab/>
      </w:r>
      <w:commentRangeStart w:id="1"/>
      <w:r w:rsidRPr="000722A8">
        <w:rPr>
          <w:rFonts w:ascii="Arial" w:hAnsi="Arial" w:cs="Arial"/>
          <w:szCs w:val="24"/>
        </w:rPr>
        <w:t xml:space="preserve">Scientist E </w:t>
      </w:r>
      <w:commentRangeEnd w:id="1"/>
      <w:r w:rsidR="00B37AAA">
        <w:rPr>
          <w:rStyle w:val="CommentReference"/>
        </w:rPr>
        <w:commentReference w:id="1"/>
      </w:r>
      <w:r w:rsidRPr="000722A8">
        <w:rPr>
          <w:rFonts w:ascii="Arial" w:hAnsi="Arial" w:cs="Arial"/>
          <w:szCs w:val="24"/>
        </w:rPr>
        <w:t>(Epidemiology) &amp; Group Leader</w:t>
      </w:r>
    </w:p>
    <w:p w14:paraId="0D89BDDC" w14:textId="77777777" w:rsidR="00C32622" w:rsidRPr="000722A8" w:rsidRDefault="00C32622" w:rsidP="000722A8">
      <w:pPr>
        <w:spacing w:before="120" w:after="120" w:line="480" w:lineRule="auto"/>
        <w:rPr>
          <w:rFonts w:ascii="Arial" w:hAnsi="Arial" w:cs="Arial"/>
          <w:szCs w:val="24"/>
        </w:rPr>
      </w:pPr>
      <w:r w:rsidRPr="000722A8">
        <w:rPr>
          <w:rFonts w:ascii="Arial" w:hAnsi="Arial" w:cs="Arial"/>
          <w:szCs w:val="24"/>
        </w:rPr>
        <w:tab/>
      </w:r>
      <w:r w:rsidRPr="000722A8">
        <w:rPr>
          <w:rFonts w:ascii="Arial" w:hAnsi="Arial" w:cs="Arial"/>
          <w:szCs w:val="24"/>
        </w:rPr>
        <w:tab/>
        <w:t>Epidemiology Group</w:t>
      </w:r>
    </w:p>
    <w:p w14:paraId="78455D50" w14:textId="77777777" w:rsidR="00C32622" w:rsidRPr="00081D1A" w:rsidRDefault="00C32622" w:rsidP="00081D1A">
      <w:pPr>
        <w:spacing w:before="120" w:after="120" w:line="480" w:lineRule="auto"/>
        <w:rPr>
          <w:rFonts w:ascii="Arial" w:hAnsi="Arial" w:cs="Arial"/>
          <w:szCs w:val="24"/>
        </w:rPr>
      </w:pPr>
      <w:r w:rsidRPr="000722A8">
        <w:rPr>
          <w:rFonts w:ascii="Arial" w:hAnsi="Arial" w:cs="Arial"/>
          <w:szCs w:val="24"/>
        </w:rPr>
        <w:tab/>
      </w:r>
      <w:r w:rsidRPr="000722A8">
        <w:rPr>
          <w:rFonts w:ascii="Arial" w:hAnsi="Arial" w:cs="Arial"/>
          <w:szCs w:val="24"/>
        </w:rPr>
        <w:tab/>
        <w:t>National Institute of Virology, Pune</w:t>
      </w:r>
    </w:p>
    <w:p w14:paraId="1819AF57" w14:textId="77777777" w:rsidR="00C32622" w:rsidRPr="000722A8" w:rsidRDefault="00894DEA" w:rsidP="000722A8">
      <w:pPr>
        <w:spacing w:before="120" w:after="120" w:line="480" w:lineRule="auto"/>
        <w:rPr>
          <w:rFonts w:ascii="Arial" w:hAnsi="Arial" w:cs="Arial"/>
          <w:szCs w:val="24"/>
        </w:rPr>
      </w:pPr>
      <w:r w:rsidRPr="000722A8">
        <w:rPr>
          <w:rFonts w:ascii="Arial" w:hAnsi="Arial" w:cs="Arial"/>
          <w:szCs w:val="24"/>
        </w:rPr>
        <w:t xml:space="preserve">GUIDE: </w:t>
      </w:r>
      <w:r w:rsidR="00C32622" w:rsidRPr="000722A8">
        <w:rPr>
          <w:rFonts w:ascii="Arial" w:hAnsi="Arial" w:cs="Arial"/>
          <w:szCs w:val="24"/>
        </w:rPr>
        <w:tab/>
        <w:t xml:space="preserve">Dr. S.S. </w:t>
      </w:r>
      <w:proofErr w:type="spellStart"/>
      <w:r w:rsidR="00C32622" w:rsidRPr="000722A8">
        <w:rPr>
          <w:rFonts w:ascii="Arial" w:hAnsi="Arial" w:cs="Arial"/>
          <w:szCs w:val="24"/>
        </w:rPr>
        <w:t>Rajderkar</w:t>
      </w:r>
      <w:proofErr w:type="spellEnd"/>
    </w:p>
    <w:p w14:paraId="2C685806" w14:textId="77777777" w:rsidR="00C32622" w:rsidRPr="000722A8" w:rsidRDefault="00C32622" w:rsidP="000722A8">
      <w:pPr>
        <w:spacing w:before="120" w:after="120" w:line="480" w:lineRule="auto"/>
        <w:rPr>
          <w:rFonts w:ascii="Arial" w:hAnsi="Arial" w:cs="Arial"/>
          <w:szCs w:val="24"/>
        </w:rPr>
      </w:pPr>
      <w:r w:rsidRPr="000722A8">
        <w:rPr>
          <w:rFonts w:ascii="Arial" w:hAnsi="Arial" w:cs="Arial"/>
          <w:szCs w:val="24"/>
        </w:rPr>
        <w:t xml:space="preserve">             </w:t>
      </w:r>
      <w:r w:rsidRPr="000722A8">
        <w:rPr>
          <w:rFonts w:ascii="Arial" w:hAnsi="Arial" w:cs="Arial"/>
          <w:szCs w:val="24"/>
        </w:rPr>
        <w:tab/>
      </w:r>
      <w:commentRangeStart w:id="2"/>
      <w:r w:rsidRPr="000722A8">
        <w:rPr>
          <w:rFonts w:ascii="Arial" w:hAnsi="Arial" w:cs="Arial"/>
          <w:szCs w:val="24"/>
        </w:rPr>
        <w:t xml:space="preserve">Pro Vice chancellor, </w:t>
      </w:r>
    </w:p>
    <w:p w14:paraId="3A05B998" w14:textId="77777777" w:rsidR="00C32622" w:rsidRPr="000722A8" w:rsidRDefault="00C32622" w:rsidP="000722A8">
      <w:pPr>
        <w:spacing w:before="120" w:after="120" w:line="480" w:lineRule="auto"/>
        <w:rPr>
          <w:rFonts w:ascii="Arial" w:hAnsi="Arial" w:cs="Arial"/>
          <w:szCs w:val="24"/>
        </w:rPr>
      </w:pPr>
      <w:r w:rsidRPr="000722A8">
        <w:rPr>
          <w:rFonts w:ascii="Arial" w:hAnsi="Arial" w:cs="Arial"/>
          <w:szCs w:val="24"/>
        </w:rPr>
        <w:t xml:space="preserve">            </w:t>
      </w:r>
      <w:r w:rsidRPr="000722A8">
        <w:rPr>
          <w:rFonts w:ascii="Arial" w:hAnsi="Arial" w:cs="Arial"/>
          <w:szCs w:val="24"/>
        </w:rPr>
        <w:tab/>
        <w:t>Maharashtra University of Health Sciences (MUHS), Nashik</w:t>
      </w:r>
      <w:commentRangeEnd w:id="2"/>
      <w:r w:rsidR="007912EC">
        <w:rPr>
          <w:rStyle w:val="CommentReference"/>
        </w:rPr>
        <w:commentReference w:id="2"/>
      </w:r>
    </w:p>
    <w:p w14:paraId="08ADC6C7" w14:textId="77777777" w:rsidR="00C27838" w:rsidRPr="00081D1A" w:rsidRDefault="00C32622" w:rsidP="00081D1A">
      <w:pPr>
        <w:spacing w:before="120" w:after="120" w:line="480" w:lineRule="auto"/>
        <w:rPr>
          <w:rFonts w:ascii="Arial" w:hAnsi="Arial" w:cs="Arial"/>
          <w:bCs/>
          <w:szCs w:val="24"/>
        </w:rPr>
      </w:pPr>
      <w:r w:rsidRPr="000722A8">
        <w:rPr>
          <w:rFonts w:ascii="Arial" w:hAnsi="Arial" w:cs="Arial"/>
          <w:bCs/>
          <w:spacing w:val="-3"/>
          <w:szCs w:val="24"/>
        </w:rPr>
        <w:br w:type="page"/>
      </w:r>
      <w:r w:rsidRPr="000722A8">
        <w:rPr>
          <w:rFonts w:ascii="Arial" w:hAnsi="Arial" w:cs="Arial"/>
          <w:bCs/>
          <w:spacing w:val="-3"/>
          <w:szCs w:val="24"/>
        </w:rPr>
        <w:lastRenderedPageBreak/>
        <w:t xml:space="preserve">1. </w:t>
      </w:r>
      <w:r w:rsidRPr="000722A8">
        <w:rPr>
          <w:rFonts w:ascii="Arial" w:hAnsi="Arial" w:cs="Arial"/>
          <w:bCs/>
          <w:szCs w:val="24"/>
        </w:rPr>
        <w:t xml:space="preserve">TITLE OF THE STUDY </w:t>
      </w:r>
    </w:p>
    <w:p w14:paraId="0DAF6982" w14:textId="77777777" w:rsidR="00C32622" w:rsidRPr="000722A8" w:rsidRDefault="00C32622" w:rsidP="00081D1A">
      <w:pPr>
        <w:pStyle w:val="ListParagraph"/>
        <w:tabs>
          <w:tab w:val="left" w:pos="0"/>
        </w:tabs>
        <w:suppressAutoHyphens/>
        <w:spacing w:before="120" w:after="120" w:line="480" w:lineRule="auto"/>
        <w:ind w:left="0"/>
        <w:rPr>
          <w:rFonts w:ascii="Arial" w:hAnsi="Arial" w:cs="Arial"/>
          <w:bCs/>
          <w:spacing w:val="-3"/>
          <w:szCs w:val="24"/>
        </w:rPr>
      </w:pPr>
      <w:r w:rsidRPr="000722A8">
        <w:rPr>
          <w:rFonts w:ascii="Arial" w:hAnsi="Arial" w:cs="Arial"/>
          <w:bCs/>
          <w:spacing w:val="-3"/>
          <w:szCs w:val="24"/>
        </w:rPr>
        <w:t xml:space="preserve">CRITICAL APPRAISAL OF SURVEILLANCE, MANAGEMENT AND VACCINATION OF JAPANESE ENCEPHALITIS AND ACUTE ENCEPHALITIS SYNDROME IN INDIA: PROGRAMME IMPLEMENTATION RESEARCH IN SELECTED ENDEMIC STATES </w:t>
      </w:r>
    </w:p>
    <w:p w14:paraId="1D6F4FF5" w14:textId="77777777" w:rsidR="00C32622" w:rsidRPr="000722A8" w:rsidRDefault="00C32622" w:rsidP="000722A8">
      <w:pPr>
        <w:pStyle w:val="ListParagraph"/>
        <w:tabs>
          <w:tab w:val="left" w:pos="360"/>
        </w:tabs>
        <w:suppressAutoHyphens/>
        <w:spacing w:before="120" w:after="120" w:line="480" w:lineRule="auto"/>
        <w:ind w:left="0"/>
        <w:jc w:val="center"/>
        <w:rPr>
          <w:rFonts w:ascii="Arial" w:hAnsi="Arial" w:cs="Arial"/>
          <w:bCs/>
          <w:spacing w:val="-3"/>
          <w:szCs w:val="24"/>
        </w:rPr>
      </w:pPr>
    </w:p>
    <w:p w14:paraId="525B3887" w14:textId="77777777" w:rsidR="00C32622" w:rsidRPr="000722A8" w:rsidRDefault="006A169B" w:rsidP="000722A8">
      <w:pPr>
        <w:pStyle w:val="Default"/>
        <w:numPr>
          <w:ilvl w:val="0"/>
          <w:numId w:val="4"/>
        </w:numPr>
        <w:tabs>
          <w:tab w:val="left" w:pos="360"/>
        </w:tabs>
        <w:spacing w:before="120" w:after="120" w:line="480" w:lineRule="auto"/>
        <w:ind w:left="360"/>
        <w:jc w:val="both"/>
        <w:rPr>
          <w:rFonts w:ascii="Arial" w:hAnsi="Arial" w:cs="Arial"/>
        </w:rPr>
      </w:pPr>
      <w:r w:rsidRPr="000722A8">
        <w:rPr>
          <w:rFonts w:ascii="Arial" w:hAnsi="Arial" w:cs="Arial"/>
        </w:rPr>
        <w:t>BACKGROUND AND RATIONALE</w:t>
      </w:r>
      <w:r w:rsidR="00C32622" w:rsidRPr="000722A8">
        <w:rPr>
          <w:rFonts w:ascii="Arial" w:hAnsi="Arial" w:cs="Arial"/>
        </w:rPr>
        <w:t xml:space="preserve"> </w:t>
      </w:r>
    </w:p>
    <w:p w14:paraId="10947AAC" w14:textId="77777777" w:rsidR="00C32622" w:rsidRPr="000722A8" w:rsidRDefault="00C32622" w:rsidP="000722A8">
      <w:pPr>
        <w:pStyle w:val="ListParagraph"/>
        <w:numPr>
          <w:ilvl w:val="1"/>
          <w:numId w:val="4"/>
        </w:numPr>
        <w:tabs>
          <w:tab w:val="left" w:pos="-720"/>
          <w:tab w:val="left" w:pos="0"/>
          <w:tab w:val="left" w:pos="720"/>
          <w:tab w:val="left" w:pos="1440"/>
          <w:tab w:val="left" w:pos="2160"/>
          <w:tab w:val="left" w:pos="2880"/>
          <w:tab w:val="left" w:pos="3600"/>
        </w:tabs>
        <w:suppressAutoHyphens/>
        <w:spacing w:before="120" w:after="120" w:line="480" w:lineRule="auto"/>
        <w:jc w:val="both"/>
        <w:rPr>
          <w:rFonts w:ascii="Arial" w:hAnsi="Arial" w:cs="Arial"/>
          <w:spacing w:val="-3"/>
          <w:szCs w:val="24"/>
        </w:rPr>
      </w:pPr>
      <w:r w:rsidRPr="000722A8">
        <w:rPr>
          <w:rFonts w:ascii="Arial" w:hAnsi="Arial" w:cs="Arial"/>
          <w:spacing w:val="-3"/>
          <w:szCs w:val="24"/>
        </w:rPr>
        <w:t xml:space="preserve">Background </w:t>
      </w:r>
    </w:p>
    <w:p w14:paraId="2B32D3FB" w14:textId="77777777" w:rsidR="00C32622" w:rsidRPr="000722A8" w:rsidRDefault="00C32622" w:rsidP="000722A8">
      <w:pPr>
        <w:pStyle w:val="ListParagraph"/>
        <w:numPr>
          <w:ilvl w:val="2"/>
          <w:numId w:val="4"/>
        </w:numPr>
        <w:tabs>
          <w:tab w:val="left" w:pos="-720"/>
          <w:tab w:val="left" w:pos="0"/>
          <w:tab w:val="left" w:pos="720"/>
          <w:tab w:val="left" w:pos="1440"/>
          <w:tab w:val="left" w:pos="2160"/>
          <w:tab w:val="left" w:pos="2880"/>
          <w:tab w:val="left" w:pos="3600"/>
        </w:tabs>
        <w:suppressAutoHyphens/>
        <w:spacing w:before="120" w:after="120" w:line="480" w:lineRule="auto"/>
        <w:jc w:val="both"/>
        <w:rPr>
          <w:rFonts w:ascii="Arial" w:hAnsi="Arial" w:cs="Arial"/>
          <w:szCs w:val="24"/>
        </w:rPr>
      </w:pPr>
      <w:r w:rsidRPr="000722A8">
        <w:rPr>
          <w:rFonts w:ascii="Arial" w:hAnsi="Arial" w:cs="Arial"/>
          <w:szCs w:val="24"/>
        </w:rPr>
        <w:t>Japanese encephalitis disease</w:t>
      </w:r>
    </w:p>
    <w:p w14:paraId="57FB0033"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080"/>
        <w:jc w:val="both"/>
        <w:rPr>
          <w:rFonts w:ascii="Arial" w:hAnsi="Arial" w:cs="Arial"/>
          <w:szCs w:val="24"/>
        </w:rPr>
      </w:pPr>
      <w:r w:rsidRPr="000722A8">
        <w:rPr>
          <w:rFonts w:ascii="Arial" w:hAnsi="Arial" w:cs="Arial"/>
          <w:szCs w:val="24"/>
        </w:rPr>
        <w:tab/>
        <w:t>Japanese encephalitis (JE) is a zoonotic vector borne flavivirus disease</w:t>
      </w:r>
      <w:r w:rsidR="00DC2748" w:rsidRPr="000722A8">
        <w:rPr>
          <w:rFonts w:ascii="Arial" w:hAnsi="Arial" w:cs="Arial"/>
          <w:szCs w:val="24"/>
          <w:vertAlign w:val="superscript"/>
        </w:rPr>
        <w:t>1</w:t>
      </w:r>
      <w:r w:rsidRPr="000722A8">
        <w:rPr>
          <w:rFonts w:ascii="Arial" w:hAnsi="Arial" w:cs="Arial"/>
          <w:szCs w:val="24"/>
        </w:rPr>
        <w:t xml:space="preserve">. It is mostly transmitted by mosquitoes. It circulates in an </w:t>
      </w:r>
      <w:commentRangeStart w:id="3"/>
      <w:r w:rsidRPr="000722A8">
        <w:rPr>
          <w:rFonts w:ascii="Arial" w:hAnsi="Arial" w:cs="Arial"/>
          <w:szCs w:val="24"/>
        </w:rPr>
        <w:t xml:space="preserve">enzootic cycle </w:t>
      </w:r>
      <w:commentRangeEnd w:id="3"/>
      <w:r w:rsidR="007912EC">
        <w:rPr>
          <w:rStyle w:val="CommentReference"/>
        </w:rPr>
        <w:commentReference w:id="3"/>
      </w:r>
      <w:r w:rsidRPr="000722A8">
        <w:rPr>
          <w:rFonts w:ascii="Arial" w:hAnsi="Arial" w:cs="Arial"/>
          <w:szCs w:val="24"/>
        </w:rPr>
        <w:t xml:space="preserve">involving pigs, animals and wading birds which act as natural hosts. Pigs and birds are reservoirs of infection and act as amplifier hosts. Horse, animals and humans are dead end hosts. The mosquito vector (Culex species) breeds mostly in water pools and flooded paddy fields and bites during night. It is predominantly </w:t>
      </w:r>
      <w:commentRangeStart w:id="4"/>
      <w:r w:rsidRPr="000722A8">
        <w:rPr>
          <w:rFonts w:ascii="Arial" w:hAnsi="Arial" w:cs="Arial"/>
          <w:szCs w:val="24"/>
        </w:rPr>
        <w:t>rural</w:t>
      </w:r>
      <w:commentRangeEnd w:id="4"/>
      <w:r w:rsidR="007912EC">
        <w:rPr>
          <w:rStyle w:val="CommentReference"/>
        </w:rPr>
        <w:commentReference w:id="4"/>
      </w:r>
      <w:r w:rsidRPr="000722A8">
        <w:rPr>
          <w:rFonts w:ascii="Arial" w:hAnsi="Arial" w:cs="Arial"/>
          <w:szCs w:val="24"/>
        </w:rPr>
        <w:t xml:space="preserve"> disease; </w:t>
      </w:r>
      <w:proofErr w:type="gramStart"/>
      <w:r w:rsidRPr="000722A8">
        <w:rPr>
          <w:rFonts w:ascii="Arial" w:hAnsi="Arial" w:cs="Arial"/>
          <w:szCs w:val="24"/>
        </w:rPr>
        <w:t>however</w:t>
      </w:r>
      <w:proofErr w:type="gramEnd"/>
      <w:r w:rsidRPr="000722A8">
        <w:rPr>
          <w:rFonts w:ascii="Arial" w:hAnsi="Arial" w:cs="Arial"/>
          <w:szCs w:val="24"/>
        </w:rPr>
        <w:t xml:space="preserve"> cases have been also detected in urban areas. </w:t>
      </w:r>
    </w:p>
    <w:p w14:paraId="53439153"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080"/>
        <w:jc w:val="both"/>
        <w:rPr>
          <w:rFonts w:ascii="Arial" w:hAnsi="Arial" w:cs="Arial"/>
          <w:szCs w:val="24"/>
        </w:rPr>
      </w:pPr>
      <w:r w:rsidRPr="000722A8">
        <w:rPr>
          <w:rFonts w:ascii="Arial" w:hAnsi="Arial" w:cs="Arial"/>
          <w:color w:val="3C3D3F"/>
          <w:szCs w:val="24"/>
        </w:rPr>
        <w:tab/>
      </w:r>
      <w:r w:rsidRPr="000722A8">
        <w:rPr>
          <w:rFonts w:ascii="Arial" w:hAnsi="Arial" w:cs="Arial"/>
          <w:szCs w:val="24"/>
        </w:rPr>
        <w:t xml:space="preserve">Humans are dead end or incidental hosts and do not transmit infection further. Infection with JE virus may be mostly </w:t>
      </w:r>
      <w:commentRangeStart w:id="5"/>
      <w:r w:rsidRPr="000722A8">
        <w:rPr>
          <w:rFonts w:ascii="Arial" w:hAnsi="Arial" w:cs="Arial"/>
          <w:szCs w:val="24"/>
        </w:rPr>
        <w:t>asymptomatic</w:t>
      </w:r>
      <w:commentRangeEnd w:id="5"/>
      <w:r w:rsidR="007912EC">
        <w:rPr>
          <w:rStyle w:val="CommentReference"/>
        </w:rPr>
        <w:commentReference w:id="5"/>
      </w:r>
      <w:r w:rsidRPr="000722A8">
        <w:rPr>
          <w:rFonts w:ascii="Arial" w:hAnsi="Arial" w:cs="Arial"/>
          <w:szCs w:val="24"/>
        </w:rPr>
        <w:t xml:space="preserve">. Infection provides lifelong immunity. Only 1 in 250 infected people develop symptoms, which could include febrile illness, meningitis, myelitis or encephalitis. However, encephalitis is </w:t>
      </w:r>
      <w:r w:rsidRPr="000722A8">
        <w:rPr>
          <w:rFonts w:ascii="Arial" w:hAnsi="Arial" w:cs="Arial"/>
          <w:szCs w:val="24"/>
        </w:rPr>
        <w:lastRenderedPageBreak/>
        <w:t xml:space="preserve">the most commonly recognized and severe presentation of JE. Therefore, </w:t>
      </w:r>
      <w:commentRangeStart w:id="6"/>
      <w:r w:rsidRPr="000722A8">
        <w:rPr>
          <w:rFonts w:ascii="Arial" w:hAnsi="Arial" w:cs="Arial"/>
          <w:szCs w:val="24"/>
        </w:rPr>
        <w:t>incidence of JE is not an indication of the risk of JE in population</w:t>
      </w:r>
      <w:commentRangeEnd w:id="6"/>
      <w:r w:rsidR="007912EC">
        <w:rPr>
          <w:rStyle w:val="CommentReference"/>
        </w:rPr>
        <w:commentReference w:id="6"/>
      </w:r>
      <w:r w:rsidRPr="000722A8">
        <w:rPr>
          <w:rFonts w:ascii="Arial" w:hAnsi="Arial" w:cs="Arial"/>
          <w:szCs w:val="24"/>
        </w:rPr>
        <w:t xml:space="preserve">. </w:t>
      </w:r>
      <w:commentRangeStart w:id="7"/>
      <w:r w:rsidRPr="000722A8">
        <w:rPr>
          <w:rFonts w:ascii="Arial" w:hAnsi="Arial" w:cs="Arial"/>
          <w:szCs w:val="24"/>
        </w:rPr>
        <w:t xml:space="preserve">Children are most commonly affected </w:t>
      </w:r>
      <w:commentRangeEnd w:id="7"/>
      <w:r w:rsidR="007912EC">
        <w:rPr>
          <w:rStyle w:val="CommentReference"/>
        </w:rPr>
        <w:commentReference w:id="7"/>
      </w:r>
      <w:r w:rsidRPr="000722A8">
        <w:rPr>
          <w:rFonts w:ascii="Arial" w:hAnsi="Arial" w:cs="Arial"/>
          <w:szCs w:val="24"/>
        </w:rPr>
        <w:t xml:space="preserve">and may present with </w:t>
      </w:r>
      <w:commentRangeStart w:id="8"/>
      <w:r w:rsidRPr="000722A8">
        <w:rPr>
          <w:rFonts w:ascii="Arial" w:hAnsi="Arial" w:cs="Arial"/>
          <w:szCs w:val="24"/>
        </w:rPr>
        <w:t>vomiting, gastrointestinal pain and seizures</w:t>
      </w:r>
      <w:commentRangeEnd w:id="8"/>
      <w:r w:rsidR="007912EC">
        <w:rPr>
          <w:rStyle w:val="CommentReference"/>
        </w:rPr>
        <w:commentReference w:id="8"/>
      </w:r>
      <w:r w:rsidRPr="000722A8">
        <w:rPr>
          <w:rFonts w:ascii="Arial" w:hAnsi="Arial" w:cs="Arial"/>
          <w:szCs w:val="24"/>
        </w:rPr>
        <w:t xml:space="preserve">. It is </w:t>
      </w:r>
      <w:commentRangeStart w:id="9"/>
      <w:r w:rsidRPr="000722A8">
        <w:rPr>
          <w:rFonts w:ascii="Arial" w:hAnsi="Arial" w:cs="Arial"/>
          <w:szCs w:val="24"/>
        </w:rPr>
        <w:t>indistinguishable from other causes of AES</w:t>
      </w:r>
      <w:commentRangeEnd w:id="9"/>
      <w:r w:rsidR="007912EC">
        <w:rPr>
          <w:rStyle w:val="CommentReference"/>
        </w:rPr>
        <w:commentReference w:id="9"/>
      </w:r>
      <w:r w:rsidRPr="000722A8">
        <w:rPr>
          <w:rFonts w:ascii="Arial" w:hAnsi="Arial" w:cs="Arial"/>
          <w:szCs w:val="24"/>
        </w:rPr>
        <w:t xml:space="preserve">. </w:t>
      </w:r>
    </w:p>
    <w:p w14:paraId="622AED19"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080"/>
        <w:jc w:val="both"/>
        <w:rPr>
          <w:rFonts w:ascii="Arial" w:hAnsi="Arial" w:cs="Arial"/>
          <w:szCs w:val="24"/>
        </w:rPr>
      </w:pPr>
      <w:r w:rsidRPr="000722A8">
        <w:rPr>
          <w:rFonts w:ascii="Arial" w:hAnsi="Arial" w:cs="Arial"/>
          <w:szCs w:val="24"/>
        </w:rPr>
        <w:tab/>
      </w:r>
      <w:commentRangeStart w:id="10"/>
      <w:r w:rsidRPr="000722A8">
        <w:rPr>
          <w:rFonts w:ascii="Arial" w:hAnsi="Arial" w:cs="Arial"/>
          <w:szCs w:val="24"/>
        </w:rPr>
        <w:t>Surveillance of JE is</w:t>
      </w:r>
      <w:commentRangeEnd w:id="10"/>
      <w:r w:rsidR="007912EC">
        <w:rPr>
          <w:rStyle w:val="CommentReference"/>
        </w:rPr>
        <w:commentReference w:id="10"/>
      </w:r>
      <w:r w:rsidRPr="000722A8">
        <w:rPr>
          <w:rFonts w:ascii="Arial" w:hAnsi="Arial" w:cs="Arial"/>
          <w:szCs w:val="24"/>
        </w:rPr>
        <w:t xml:space="preserve"> mostly syndromic for acute encephalitis syndrome. Case-based surveillance is undertaken effectively in most countries. </w:t>
      </w:r>
      <w:commentRangeStart w:id="11"/>
      <w:r w:rsidRPr="000722A8">
        <w:rPr>
          <w:rFonts w:ascii="Arial" w:hAnsi="Arial" w:cs="Arial"/>
          <w:szCs w:val="24"/>
        </w:rPr>
        <w:t>Surveillance data are utilized for planning control of JE through vaccination</w:t>
      </w:r>
      <w:commentRangeEnd w:id="11"/>
      <w:r w:rsidR="003B456F">
        <w:rPr>
          <w:rStyle w:val="CommentReference"/>
        </w:rPr>
        <w:commentReference w:id="11"/>
      </w:r>
      <w:r w:rsidRPr="000722A8">
        <w:rPr>
          <w:rFonts w:ascii="Arial" w:hAnsi="Arial" w:cs="Arial"/>
          <w:szCs w:val="24"/>
        </w:rPr>
        <w:t xml:space="preserve">. Individuals </w:t>
      </w:r>
      <w:commentRangeStart w:id="12"/>
      <w:r w:rsidRPr="000722A8">
        <w:rPr>
          <w:rFonts w:ascii="Arial" w:hAnsi="Arial" w:cs="Arial"/>
          <w:szCs w:val="24"/>
        </w:rPr>
        <w:t>living in or travelled</w:t>
      </w:r>
      <w:commentRangeEnd w:id="12"/>
      <w:r w:rsidR="003B456F">
        <w:rPr>
          <w:rStyle w:val="CommentReference"/>
        </w:rPr>
        <w:commentReference w:id="12"/>
      </w:r>
      <w:r w:rsidRPr="000722A8">
        <w:rPr>
          <w:rFonts w:ascii="Arial" w:hAnsi="Arial" w:cs="Arial"/>
          <w:szCs w:val="24"/>
        </w:rPr>
        <w:t xml:space="preserve"> to </w:t>
      </w:r>
      <w:commentRangeStart w:id="13"/>
      <w:r w:rsidRPr="000722A8">
        <w:rPr>
          <w:rFonts w:ascii="Arial" w:hAnsi="Arial" w:cs="Arial"/>
          <w:szCs w:val="24"/>
        </w:rPr>
        <w:t xml:space="preserve">JE-endemic areas </w:t>
      </w:r>
      <w:commentRangeEnd w:id="13"/>
      <w:r w:rsidR="003B456F">
        <w:rPr>
          <w:rStyle w:val="CommentReference"/>
        </w:rPr>
        <w:commentReference w:id="13"/>
      </w:r>
      <w:r w:rsidRPr="000722A8">
        <w:rPr>
          <w:rFonts w:ascii="Arial" w:hAnsi="Arial" w:cs="Arial"/>
          <w:szCs w:val="24"/>
        </w:rPr>
        <w:t xml:space="preserve">who experience encephalitis are considered as </w:t>
      </w:r>
      <w:commentRangeStart w:id="14"/>
      <w:r w:rsidRPr="000722A8">
        <w:rPr>
          <w:rFonts w:ascii="Arial" w:hAnsi="Arial" w:cs="Arial"/>
          <w:szCs w:val="24"/>
        </w:rPr>
        <w:t>suspected JE case</w:t>
      </w:r>
      <w:commentRangeEnd w:id="14"/>
      <w:r w:rsidR="003B456F">
        <w:rPr>
          <w:rStyle w:val="CommentReference"/>
        </w:rPr>
        <w:commentReference w:id="14"/>
      </w:r>
      <w:r w:rsidRPr="000722A8">
        <w:rPr>
          <w:rFonts w:ascii="Arial" w:hAnsi="Arial" w:cs="Arial"/>
          <w:szCs w:val="24"/>
        </w:rPr>
        <w:t xml:space="preserve">. Laboratory testing of serum and preferably cerebrospinal fluid is needed to </w:t>
      </w:r>
      <w:commentRangeStart w:id="15"/>
      <w:r w:rsidRPr="000722A8">
        <w:rPr>
          <w:rFonts w:ascii="Arial" w:hAnsi="Arial" w:cs="Arial"/>
          <w:szCs w:val="24"/>
        </w:rPr>
        <w:t>confirm JE infection</w:t>
      </w:r>
      <w:commentRangeEnd w:id="15"/>
      <w:r w:rsidR="003B456F">
        <w:rPr>
          <w:rStyle w:val="CommentReference"/>
        </w:rPr>
        <w:commentReference w:id="15"/>
      </w:r>
      <w:r w:rsidRPr="000722A8">
        <w:rPr>
          <w:rFonts w:ascii="Arial" w:hAnsi="Arial" w:cs="Arial"/>
          <w:szCs w:val="24"/>
        </w:rPr>
        <w:t xml:space="preserve">. </w:t>
      </w:r>
    </w:p>
    <w:p w14:paraId="23D6D105"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080"/>
        <w:jc w:val="both"/>
        <w:rPr>
          <w:rFonts w:ascii="Arial" w:hAnsi="Arial" w:cs="Arial"/>
          <w:szCs w:val="24"/>
        </w:rPr>
      </w:pPr>
      <w:r w:rsidRPr="000722A8">
        <w:rPr>
          <w:rFonts w:ascii="Arial" w:hAnsi="Arial" w:cs="Arial"/>
          <w:szCs w:val="24"/>
        </w:rPr>
        <w:tab/>
        <w:t xml:space="preserve">There is </w:t>
      </w:r>
      <w:commentRangeStart w:id="16"/>
      <w:r w:rsidRPr="000722A8">
        <w:rPr>
          <w:rFonts w:ascii="Arial" w:hAnsi="Arial" w:cs="Arial"/>
          <w:szCs w:val="24"/>
        </w:rPr>
        <w:t xml:space="preserve">no specific treatment </w:t>
      </w:r>
      <w:commentRangeEnd w:id="16"/>
      <w:r w:rsidR="003B456F">
        <w:rPr>
          <w:rStyle w:val="CommentReference"/>
        </w:rPr>
        <w:commentReference w:id="16"/>
      </w:r>
      <w:r w:rsidRPr="000722A8">
        <w:rPr>
          <w:rFonts w:ascii="Arial" w:hAnsi="Arial" w:cs="Arial"/>
          <w:szCs w:val="24"/>
        </w:rPr>
        <w:t xml:space="preserve">for JE. Treatment focuses mostly on relieving symptoms and supporting patients to overcome infection. Almost one-third of JE cases prove fatal, one-third develop sequelae following recovery and only one-third recover </w:t>
      </w:r>
      <w:commentRangeStart w:id="17"/>
      <w:r w:rsidRPr="000722A8">
        <w:rPr>
          <w:rFonts w:ascii="Arial" w:hAnsi="Arial" w:cs="Arial"/>
          <w:szCs w:val="24"/>
        </w:rPr>
        <w:t>completely</w:t>
      </w:r>
      <w:commentRangeEnd w:id="17"/>
      <w:r w:rsidR="003B456F">
        <w:rPr>
          <w:rStyle w:val="CommentReference"/>
        </w:rPr>
        <w:commentReference w:id="17"/>
      </w:r>
      <w:r w:rsidRPr="000722A8">
        <w:rPr>
          <w:rFonts w:ascii="Arial" w:hAnsi="Arial" w:cs="Arial"/>
          <w:szCs w:val="24"/>
        </w:rPr>
        <w:t xml:space="preserve">. </w:t>
      </w:r>
    </w:p>
    <w:p w14:paraId="031D66BD"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080"/>
        <w:jc w:val="both"/>
        <w:rPr>
          <w:rFonts w:ascii="Arial" w:hAnsi="Arial" w:cs="Arial"/>
          <w:szCs w:val="24"/>
        </w:rPr>
      </w:pPr>
      <w:r w:rsidRPr="000722A8">
        <w:rPr>
          <w:rFonts w:ascii="Arial" w:hAnsi="Arial" w:cs="Arial"/>
          <w:szCs w:val="24"/>
        </w:rPr>
        <w:tab/>
        <w:t xml:space="preserve">JE vaccines currently in use are based on genotype 3 virus </w:t>
      </w:r>
      <w:commentRangeStart w:id="18"/>
      <w:r w:rsidRPr="000722A8">
        <w:rPr>
          <w:rFonts w:ascii="Arial" w:hAnsi="Arial" w:cs="Arial"/>
          <w:szCs w:val="24"/>
        </w:rPr>
        <w:t>strains</w:t>
      </w:r>
      <w:commentRangeEnd w:id="18"/>
      <w:r w:rsidR="003B456F">
        <w:rPr>
          <w:rStyle w:val="CommentReference"/>
        </w:rPr>
        <w:commentReference w:id="18"/>
      </w:r>
      <w:r w:rsidRPr="000722A8">
        <w:rPr>
          <w:rFonts w:ascii="Arial" w:hAnsi="Arial" w:cs="Arial"/>
          <w:szCs w:val="24"/>
        </w:rPr>
        <w:t xml:space="preserve">. Mouse brain derived killed JE vaccines are being replaced with inactivated Vero cell derived, live attenuated, and live recombinant </w:t>
      </w:r>
      <w:commentRangeStart w:id="19"/>
      <w:r w:rsidRPr="000722A8">
        <w:rPr>
          <w:rFonts w:ascii="Arial" w:hAnsi="Arial" w:cs="Arial"/>
          <w:szCs w:val="24"/>
        </w:rPr>
        <w:t>vaccines</w:t>
      </w:r>
      <w:commentRangeEnd w:id="19"/>
      <w:r w:rsidR="003B456F">
        <w:rPr>
          <w:rStyle w:val="CommentReference"/>
        </w:rPr>
        <w:commentReference w:id="19"/>
      </w:r>
      <w:r w:rsidRPr="000722A8">
        <w:rPr>
          <w:rFonts w:ascii="Arial" w:hAnsi="Arial" w:cs="Arial"/>
          <w:szCs w:val="24"/>
        </w:rPr>
        <w:t xml:space="preserve">. JE could be controlled by human vaccination in endemic </w:t>
      </w:r>
      <w:commentRangeStart w:id="20"/>
      <w:r w:rsidRPr="000722A8">
        <w:rPr>
          <w:rFonts w:ascii="Arial" w:hAnsi="Arial" w:cs="Arial"/>
          <w:szCs w:val="24"/>
        </w:rPr>
        <w:t>areas</w:t>
      </w:r>
      <w:commentRangeEnd w:id="20"/>
      <w:r w:rsidR="003B456F">
        <w:rPr>
          <w:rStyle w:val="CommentReference"/>
        </w:rPr>
        <w:commentReference w:id="20"/>
      </w:r>
      <w:r w:rsidRPr="000722A8">
        <w:rPr>
          <w:rFonts w:ascii="Arial" w:hAnsi="Arial" w:cs="Arial"/>
          <w:szCs w:val="24"/>
        </w:rPr>
        <w:t xml:space="preserve">. JE vaccination has been recommended to be integrated into routine immunization schedules in areas where JE is recognized as public health </w:t>
      </w:r>
      <w:commentRangeStart w:id="21"/>
      <w:r w:rsidRPr="000722A8">
        <w:rPr>
          <w:rFonts w:ascii="Arial" w:hAnsi="Arial" w:cs="Arial"/>
          <w:szCs w:val="24"/>
        </w:rPr>
        <w:t>priority</w:t>
      </w:r>
      <w:commentRangeEnd w:id="21"/>
      <w:r w:rsidR="003B456F">
        <w:rPr>
          <w:rStyle w:val="CommentReference"/>
        </w:rPr>
        <w:commentReference w:id="21"/>
      </w:r>
      <w:r w:rsidRPr="000722A8">
        <w:rPr>
          <w:rFonts w:ascii="Arial" w:hAnsi="Arial" w:cs="Arial"/>
          <w:szCs w:val="24"/>
        </w:rPr>
        <w:t xml:space="preserve">. Also, monitoring of vaccine </w:t>
      </w:r>
      <w:r w:rsidRPr="000722A8">
        <w:rPr>
          <w:rFonts w:ascii="Arial" w:hAnsi="Arial" w:cs="Arial"/>
          <w:szCs w:val="24"/>
        </w:rPr>
        <w:lastRenderedPageBreak/>
        <w:t>impact in areas with JE vaccine introduction has been identified as a major health research priority</w:t>
      </w:r>
      <w:r w:rsidR="00DC2748" w:rsidRPr="000722A8">
        <w:rPr>
          <w:rFonts w:ascii="Arial" w:hAnsi="Arial" w:cs="Arial"/>
          <w:szCs w:val="24"/>
          <w:vertAlign w:val="superscript"/>
        </w:rPr>
        <w:t>2</w:t>
      </w:r>
      <w:r w:rsidRPr="000722A8">
        <w:rPr>
          <w:rFonts w:ascii="Arial" w:hAnsi="Arial" w:cs="Arial"/>
          <w:szCs w:val="24"/>
        </w:rPr>
        <w:t xml:space="preserve">. </w:t>
      </w:r>
    </w:p>
    <w:p w14:paraId="19FB23CC" w14:textId="77777777" w:rsidR="00C32622" w:rsidRPr="000722A8" w:rsidRDefault="00C32622" w:rsidP="000722A8">
      <w:pPr>
        <w:pStyle w:val="ListParagraph"/>
        <w:numPr>
          <w:ilvl w:val="2"/>
          <w:numId w:val="4"/>
        </w:numPr>
        <w:tabs>
          <w:tab w:val="left" w:pos="-720"/>
          <w:tab w:val="left" w:pos="0"/>
          <w:tab w:val="left" w:pos="720"/>
          <w:tab w:val="left" w:pos="1440"/>
          <w:tab w:val="left" w:pos="2160"/>
          <w:tab w:val="left" w:pos="2880"/>
          <w:tab w:val="left" w:pos="3600"/>
        </w:tabs>
        <w:suppressAutoHyphens/>
        <w:spacing w:before="120" w:after="120" w:line="480" w:lineRule="auto"/>
        <w:ind w:left="1440"/>
        <w:jc w:val="both"/>
        <w:rPr>
          <w:rFonts w:ascii="Arial" w:hAnsi="Arial" w:cs="Arial"/>
          <w:szCs w:val="24"/>
        </w:rPr>
      </w:pPr>
      <w:r w:rsidRPr="000722A8">
        <w:rPr>
          <w:rFonts w:ascii="Arial" w:hAnsi="Arial" w:cs="Arial"/>
          <w:szCs w:val="24"/>
        </w:rPr>
        <w:t>Global situation of JE</w:t>
      </w:r>
    </w:p>
    <w:p w14:paraId="5299195C"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080"/>
        <w:jc w:val="both"/>
        <w:rPr>
          <w:rFonts w:ascii="Arial" w:hAnsi="Arial" w:cs="Arial"/>
          <w:szCs w:val="24"/>
        </w:rPr>
      </w:pPr>
      <w:r w:rsidRPr="000722A8">
        <w:rPr>
          <w:rFonts w:ascii="Arial" w:hAnsi="Arial" w:cs="Arial"/>
          <w:szCs w:val="24"/>
        </w:rPr>
        <w:tab/>
        <w:t xml:space="preserve">JE is a leading cause of acute encephalitis syndrome (AES) </w:t>
      </w:r>
      <w:commentRangeStart w:id="22"/>
      <w:r w:rsidRPr="000722A8">
        <w:rPr>
          <w:rFonts w:ascii="Arial" w:hAnsi="Arial" w:cs="Arial"/>
          <w:szCs w:val="24"/>
        </w:rPr>
        <w:t>globally</w:t>
      </w:r>
      <w:commentRangeEnd w:id="22"/>
      <w:r w:rsidR="007C1BED">
        <w:rPr>
          <w:rStyle w:val="CommentReference"/>
        </w:rPr>
        <w:commentReference w:id="22"/>
      </w:r>
      <w:r w:rsidRPr="000722A8">
        <w:rPr>
          <w:rFonts w:ascii="Arial" w:hAnsi="Arial" w:cs="Arial"/>
          <w:szCs w:val="24"/>
        </w:rPr>
        <w:t xml:space="preserve">. It is the main cause of acute viral encephalitis in many countries in South Asia, East Asia and the Western Pacific </w:t>
      </w:r>
      <w:commentRangeStart w:id="23"/>
      <w:r w:rsidRPr="000722A8">
        <w:rPr>
          <w:rFonts w:ascii="Arial" w:hAnsi="Arial" w:cs="Arial"/>
          <w:szCs w:val="24"/>
        </w:rPr>
        <w:t>regions</w:t>
      </w:r>
      <w:commentRangeEnd w:id="23"/>
      <w:r w:rsidR="007C1BED">
        <w:rPr>
          <w:rStyle w:val="CommentReference"/>
        </w:rPr>
        <w:commentReference w:id="23"/>
      </w:r>
      <w:r w:rsidRPr="000722A8">
        <w:rPr>
          <w:rFonts w:ascii="Arial" w:hAnsi="Arial" w:cs="Arial"/>
          <w:szCs w:val="24"/>
        </w:rPr>
        <w:t xml:space="preserve">. JE surveillance is not well established and laboratory confirmation is </w:t>
      </w:r>
      <w:commentRangeStart w:id="24"/>
      <w:r w:rsidRPr="000722A8">
        <w:rPr>
          <w:rFonts w:ascii="Arial" w:hAnsi="Arial" w:cs="Arial"/>
          <w:szCs w:val="24"/>
        </w:rPr>
        <w:t>challenging</w:t>
      </w:r>
      <w:commentRangeEnd w:id="24"/>
      <w:r w:rsidR="007C1BED">
        <w:rPr>
          <w:rStyle w:val="CommentReference"/>
        </w:rPr>
        <w:commentReference w:id="24"/>
      </w:r>
      <w:r w:rsidRPr="000722A8">
        <w:rPr>
          <w:rFonts w:ascii="Arial" w:hAnsi="Arial" w:cs="Arial"/>
          <w:szCs w:val="24"/>
        </w:rPr>
        <w:t xml:space="preserve">. It is most commonly reported in 24 countries from South and East Asia, and Western Pacific region along with northern tip of </w:t>
      </w:r>
      <w:commentRangeStart w:id="25"/>
      <w:r w:rsidRPr="000722A8">
        <w:rPr>
          <w:rFonts w:ascii="Arial" w:hAnsi="Arial" w:cs="Arial"/>
          <w:szCs w:val="24"/>
        </w:rPr>
        <w:t>Australia</w:t>
      </w:r>
      <w:commentRangeEnd w:id="25"/>
      <w:r w:rsidR="007C1BED">
        <w:rPr>
          <w:rStyle w:val="CommentReference"/>
        </w:rPr>
        <w:commentReference w:id="25"/>
      </w:r>
      <w:r w:rsidRPr="000722A8">
        <w:rPr>
          <w:rFonts w:ascii="Arial" w:hAnsi="Arial" w:cs="Arial"/>
          <w:szCs w:val="24"/>
        </w:rPr>
        <w:t xml:space="preserve">. </w:t>
      </w:r>
    </w:p>
    <w:p w14:paraId="566EBD81"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080"/>
        <w:jc w:val="both"/>
        <w:rPr>
          <w:rFonts w:ascii="Arial" w:hAnsi="Arial" w:cs="Arial"/>
          <w:szCs w:val="24"/>
        </w:rPr>
      </w:pPr>
      <w:r w:rsidRPr="000722A8">
        <w:rPr>
          <w:rFonts w:ascii="Arial" w:hAnsi="Arial" w:cs="Arial"/>
          <w:szCs w:val="24"/>
        </w:rPr>
        <w:tab/>
        <w:t xml:space="preserve">Incidence of JE has been on the decline in China, Japan, Thailand and Korea due to higher vaccination </w:t>
      </w:r>
      <w:commentRangeStart w:id="26"/>
      <w:r w:rsidRPr="000722A8">
        <w:rPr>
          <w:rFonts w:ascii="Arial" w:hAnsi="Arial" w:cs="Arial"/>
          <w:szCs w:val="24"/>
        </w:rPr>
        <w:t>rates</w:t>
      </w:r>
      <w:commentRangeEnd w:id="26"/>
      <w:r w:rsidR="007C1BED">
        <w:rPr>
          <w:rStyle w:val="CommentReference"/>
        </w:rPr>
        <w:commentReference w:id="26"/>
      </w:r>
      <w:r w:rsidRPr="000722A8">
        <w:rPr>
          <w:rFonts w:ascii="Arial" w:hAnsi="Arial" w:cs="Arial"/>
          <w:szCs w:val="24"/>
        </w:rPr>
        <w:t>. However, it is increasing in Vietnam, Myanmar, Bangladesh, Nepa</w:t>
      </w:r>
      <w:r w:rsidR="00406E19" w:rsidRPr="000722A8">
        <w:rPr>
          <w:rFonts w:ascii="Arial" w:hAnsi="Arial" w:cs="Arial"/>
          <w:szCs w:val="24"/>
        </w:rPr>
        <w:t>l and India</w:t>
      </w:r>
      <w:r w:rsidR="00406E19" w:rsidRPr="000722A8">
        <w:rPr>
          <w:rFonts w:ascii="Arial" w:hAnsi="Arial" w:cs="Arial"/>
          <w:szCs w:val="24"/>
          <w:vertAlign w:val="superscript"/>
        </w:rPr>
        <w:t>3</w:t>
      </w:r>
      <w:r w:rsidRPr="000722A8">
        <w:rPr>
          <w:rFonts w:ascii="Arial" w:hAnsi="Arial" w:cs="Arial"/>
          <w:szCs w:val="24"/>
        </w:rPr>
        <w:t xml:space="preserve">. The annual incidence of acute encephalitis ranges from &lt;10 to &gt;100 per 100000 </w:t>
      </w:r>
      <w:commentRangeStart w:id="27"/>
      <w:r w:rsidRPr="000722A8">
        <w:rPr>
          <w:rFonts w:ascii="Arial" w:hAnsi="Arial" w:cs="Arial"/>
          <w:szCs w:val="24"/>
        </w:rPr>
        <w:t>population</w:t>
      </w:r>
      <w:commentRangeEnd w:id="27"/>
      <w:r w:rsidR="007C1BED">
        <w:rPr>
          <w:rStyle w:val="CommentReference"/>
        </w:rPr>
        <w:commentReference w:id="27"/>
      </w:r>
      <w:r w:rsidRPr="000722A8">
        <w:rPr>
          <w:rFonts w:ascii="Arial" w:hAnsi="Arial" w:cs="Arial"/>
          <w:szCs w:val="24"/>
        </w:rPr>
        <w:t>. An overall incidence rate of 1.8 per 100, 000 is estimat</w:t>
      </w:r>
      <w:r w:rsidR="00406E19" w:rsidRPr="000722A8">
        <w:rPr>
          <w:rFonts w:ascii="Arial" w:hAnsi="Arial" w:cs="Arial"/>
          <w:szCs w:val="24"/>
        </w:rPr>
        <w:t>ed in 24 endemic countrie</w:t>
      </w:r>
      <w:r w:rsidR="00406E19" w:rsidRPr="000722A8">
        <w:rPr>
          <w:rFonts w:ascii="Arial" w:hAnsi="Arial" w:cs="Arial"/>
          <w:szCs w:val="24"/>
          <w:vertAlign w:val="superscript"/>
        </w:rPr>
        <w:t>2</w:t>
      </w:r>
      <w:r w:rsidRPr="000722A8">
        <w:rPr>
          <w:rFonts w:ascii="Arial" w:hAnsi="Arial" w:cs="Arial"/>
          <w:szCs w:val="24"/>
        </w:rPr>
        <w:t xml:space="preserve">. Incidence varies widely in different parts of country and also in different age </w:t>
      </w:r>
      <w:commentRangeStart w:id="28"/>
      <w:r w:rsidRPr="000722A8">
        <w:rPr>
          <w:rFonts w:ascii="Arial" w:hAnsi="Arial" w:cs="Arial"/>
          <w:szCs w:val="24"/>
        </w:rPr>
        <w:t>groups</w:t>
      </w:r>
      <w:commentRangeEnd w:id="28"/>
      <w:r w:rsidR="007C1BED">
        <w:rPr>
          <w:rStyle w:val="CommentReference"/>
        </w:rPr>
        <w:commentReference w:id="28"/>
      </w:r>
      <w:r w:rsidRPr="000722A8">
        <w:rPr>
          <w:rFonts w:ascii="Arial" w:hAnsi="Arial" w:cs="Arial"/>
          <w:szCs w:val="24"/>
        </w:rPr>
        <w:t xml:space="preserve">. Overall incidence has been estimated to be 5.4 per 100, 000 in 0-14 years age group and 0.6 per 100, 000 in those aged ≥15 </w:t>
      </w:r>
      <w:commentRangeStart w:id="29"/>
      <w:r w:rsidRPr="000722A8">
        <w:rPr>
          <w:rFonts w:ascii="Arial" w:hAnsi="Arial" w:cs="Arial"/>
          <w:szCs w:val="24"/>
        </w:rPr>
        <w:t>years</w:t>
      </w:r>
      <w:commentRangeEnd w:id="29"/>
      <w:r w:rsidR="007C1BED">
        <w:rPr>
          <w:rStyle w:val="CommentReference"/>
        </w:rPr>
        <w:commentReference w:id="29"/>
      </w:r>
      <w:r w:rsidRPr="000722A8">
        <w:rPr>
          <w:rFonts w:ascii="Arial" w:hAnsi="Arial" w:cs="Arial"/>
          <w:szCs w:val="24"/>
        </w:rPr>
        <w:t xml:space="preserve">. JE can occur in all age groups when introduced in new or recently vaccinated </w:t>
      </w:r>
      <w:commentRangeStart w:id="30"/>
      <w:r w:rsidRPr="000722A8">
        <w:rPr>
          <w:rFonts w:ascii="Arial" w:hAnsi="Arial" w:cs="Arial"/>
          <w:szCs w:val="24"/>
        </w:rPr>
        <w:t>areas</w:t>
      </w:r>
      <w:commentRangeEnd w:id="30"/>
      <w:r w:rsidR="007C1BED">
        <w:rPr>
          <w:rStyle w:val="CommentReference"/>
        </w:rPr>
        <w:commentReference w:id="30"/>
      </w:r>
      <w:r w:rsidRPr="000722A8">
        <w:rPr>
          <w:rFonts w:ascii="Arial" w:hAnsi="Arial" w:cs="Arial"/>
          <w:szCs w:val="24"/>
        </w:rPr>
        <w:t xml:space="preserve">. </w:t>
      </w:r>
    </w:p>
    <w:p w14:paraId="7168EAF5"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080"/>
        <w:jc w:val="both"/>
        <w:rPr>
          <w:rFonts w:ascii="Arial" w:hAnsi="Arial" w:cs="Arial"/>
          <w:szCs w:val="24"/>
        </w:rPr>
      </w:pPr>
      <w:r w:rsidRPr="000722A8">
        <w:rPr>
          <w:rFonts w:ascii="Arial" w:hAnsi="Arial" w:cs="Arial"/>
          <w:szCs w:val="24"/>
        </w:rPr>
        <w:tab/>
        <w:t xml:space="preserve">An estimated 3 billion people living in 24 endemic countries are considered </w:t>
      </w:r>
      <w:commentRangeStart w:id="31"/>
      <w:r w:rsidRPr="000722A8">
        <w:rPr>
          <w:rFonts w:ascii="Arial" w:hAnsi="Arial" w:cs="Arial"/>
          <w:szCs w:val="24"/>
        </w:rPr>
        <w:t>at risk of JE</w:t>
      </w:r>
      <w:commentRangeEnd w:id="31"/>
      <w:r w:rsidR="007C1BED">
        <w:rPr>
          <w:rStyle w:val="CommentReference"/>
        </w:rPr>
        <w:commentReference w:id="31"/>
      </w:r>
      <w:r w:rsidRPr="000722A8">
        <w:rPr>
          <w:rFonts w:ascii="Arial" w:hAnsi="Arial" w:cs="Arial"/>
          <w:szCs w:val="24"/>
        </w:rPr>
        <w:t xml:space="preserve">. Global burden of JE in 2002 was estimated </w:t>
      </w:r>
      <w:r w:rsidRPr="000722A8">
        <w:rPr>
          <w:rFonts w:ascii="Arial" w:hAnsi="Arial" w:cs="Arial"/>
          <w:szCs w:val="24"/>
        </w:rPr>
        <w:lastRenderedPageBreak/>
        <w:t>to be incidence of 44,000 cases and prevalence of 24, 000 cases, resulting in 14,000 deaths and 709, 0</w:t>
      </w:r>
      <w:r w:rsidR="00406E19" w:rsidRPr="000722A8">
        <w:rPr>
          <w:rFonts w:ascii="Arial" w:hAnsi="Arial" w:cs="Arial"/>
          <w:szCs w:val="24"/>
        </w:rPr>
        <w:t>00 DALYs</w:t>
      </w:r>
      <w:r w:rsidR="00406E19" w:rsidRPr="000722A8">
        <w:rPr>
          <w:rFonts w:ascii="Arial" w:hAnsi="Arial" w:cs="Arial"/>
          <w:szCs w:val="24"/>
          <w:vertAlign w:val="superscript"/>
        </w:rPr>
        <w:t>4</w:t>
      </w:r>
      <w:r w:rsidRPr="000722A8">
        <w:rPr>
          <w:rFonts w:ascii="Arial" w:hAnsi="Arial" w:cs="Arial"/>
          <w:szCs w:val="24"/>
        </w:rPr>
        <w:t>. The recent incidence estimates of JE indicate that 67,900 cases are caused by JE an</w:t>
      </w:r>
      <w:r w:rsidR="00406E19" w:rsidRPr="000722A8">
        <w:rPr>
          <w:rFonts w:ascii="Arial" w:hAnsi="Arial" w:cs="Arial"/>
          <w:szCs w:val="24"/>
        </w:rPr>
        <w:t>nually</w:t>
      </w:r>
      <w:r w:rsidR="00406E19" w:rsidRPr="000722A8">
        <w:rPr>
          <w:rFonts w:ascii="Arial" w:hAnsi="Arial" w:cs="Arial"/>
          <w:szCs w:val="24"/>
          <w:vertAlign w:val="superscript"/>
        </w:rPr>
        <w:t>5</w:t>
      </w:r>
      <w:r w:rsidRPr="000722A8">
        <w:rPr>
          <w:rFonts w:ascii="Arial" w:hAnsi="Arial" w:cs="Arial"/>
          <w:szCs w:val="24"/>
        </w:rPr>
        <w:t>, which are higher than earlier reported estimates</w:t>
      </w:r>
      <w:r w:rsidR="00406E19" w:rsidRPr="000722A8">
        <w:rPr>
          <w:rFonts w:ascii="Arial" w:hAnsi="Arial" w:cs="Arial"/>
          <w:szCs w:val="24"/>
          <w:vertAlign w:val="superscript"/>
        </w:rPr>
        <w:t>4,6</w:t>
      </w:r>
      <w:r w:rsidRPr="000722A8">
        <w:rPr>
          <w:rFonts w:ascii="Arial" w:hAnsi="Arial" w:cs="Arial"/>
          <w:szCs w:val="24"/>
        </w:rPr>
        <w:t>. However, actual reported number of 10,426 cases in the year 2011 indicates gross underreporting</w:t>
      </w:r>
      <w:r w:rsidR="00406E19" w:rsidRPr="000722A8">
        <w:rPr>
          <w:rFonts w:ascii="Arial" w:hAnsi="Arial" w:cs="Arial"/>
          <w:szCs w:val="24"/>
          <w:vertAlign w:val="superscript"/>
        </w:rPr>
        <w:t>7</w:t>
      </w:r>
      <w:r w:rsidRPr="000722A8">
        <w:rPr>
          <w:rFonts w:ascii="Arial" w:hAnsi="Arial" w:cs="Arial"/>
          <w:szCs w:val="24"/>
        </w:rPr>
        <w:t xml:space="preserve">. This highlights the importance of studies on incidence estimates of JE </w:t>
      </w:r>
      <w:commentRangeStart w:id="32"/>
      <w:r w:rsidRPr="000722A8">
        <w:rPr>
          <w:rFonts w:ascii="Arial" w:hAnsi="Arial" w:cs="Arial"/>
          <w:szCs w:val="24"/>
        </w:rPr>
        <w:t>globally</w:t>
      </w:r>
      <w:commentRangeEnd w:id="32"/>
      <w:r w:rsidR="00421B25">
        <w:rPr>
          <w:rStyle w:val="CommentReference"/>
        </w:rPr>
        <w:commentReference w:id="32"/>
      </w:r>
      <w:r w:rsidRPr="000722A8">
        <w:rPr>
          <w:rFonts w:ascii="Arial" w:hAnsi="Arial" w:cs="Arial"/>
          <w:szCs w:val="24"/>
        </w:rPr>
        <w:t xml:space="preserve">. </w:t>
      </w:r>
      <w:r w:rsidRPr="000722A8">
        <w:rPr>
          <w:rFonts w:ascii="Arial" w:hAnsi="Arial" w:cs="Arial"/>
          <w:szCs w:val="24"/>
        </w:rPr>
        <w:tab/>
      </w:r>
    </w:p>
    <w:p w14:paraId="610AA4D3" w14:textId="77777777" w:rsidR="00C32622" w:rsidRPr="000722A8" w:rsidRDefault="00C32622" w:rsidP="000722A8">
      <w:pPr>
        <w:pStyle w:val="ListParagraph"/>
        <w:numPr>
          <w:ilvl w:val="2"/>
          <w:numId w:val="4"/>
        </w:numPr>
        <w:tabs>
          <w:tab w:val="left" w:pos="-720"/>
          <w:tab w:val="left" w:pos="0"/>
          <w:tab w:val="left" w:pos="720"/>
          <w:tab w:val="left" w:pos="1440"/>
          <w:tab w:val="left" w:pos="2160"/>
          <w:tab w:val="left" w:pos="2880"/>
          <w:tab w:val="left" w:pos="3600"/>
        </w:tabs>
        <w:suppressAutoHyphens/>
        <w:spacing w:before="120" w:after="120" w:line="480" w:lineRule="auto"/>
        <w:ind w:left="1440"/>
        <w:jc w:val="both"/>
        <w:rPr>
          <w:rFonts w:ascii="Arial" w:hAnsi="Arial" w:cs="Arial"/>
          <w:szCs w:val="24"/>
        </w:rPr>
      </w:pPr>
      <w:r w:rsidRPr="000722A8">
        <w:rPr>
          <w:rFonts w:ascii="Arial" w:hAnsi="Arial" w:cs="Arial"/>
          <w:szCs w:val="24"/>
        </w:rPr>
        <w:t>Indian situation of JE</w:t>
      </w:r>
    </w:p>
    <w:p w14:paraId="70621B2D"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080"/>
        <w:jc w:val="both"/>
        <w:rPr>
          <w:rFonts w:ascii="Arial" w:hAnsi="Arial" w:cs="Arial"/>
          <w:szCs w:val="24"/>
        </w:rPr>
      </w:pPr>
      <w:r w:rsidRPr="000722A8">
        <w:rPr>
          <w:rFonts w:ascii="Arial" w:hAnsi="Arial" w:cs="Arial"/>
          <w:szCs w:val="24"/>
        </w:rPr>
        <w:tab/>
        <w:t xml:space="preserve">The first detection of JE in India was reported in </w:t>
      </w:r>
      <w:commentRangeStart w:id="33"/>
      <w:r w:rsidRPr="000722A8">
        <w:rPr>
          <w:rFonts w:ascii="Arial" w:hAnsi="Arial" w:cs="Arial"/>
          <w:szCs w:val="24"/>
        </w:rPr>
        <w:t>1955</w:t>
      </w:r>
      <w:commentRangeEnd w:id="33"/>
      <w:r w:rsidR="00421B25">
        <w:rPr>
          <w:rStyle w:val="CommentReference"/>
        </w:rPr>
        <w:commentReference w:id="33"/>
      </w:r>
      <w:r w:rsidRPr="000722A8">
        <w:rPr>
          <w:rFonts w:ascii="Arial" w:hAnsi="Arial" w:cs="Arial"/>
          <w:szCs w:val="24"/>
        </w:rPr>
        <w:t xml:space="preserve">. The first major outbreak was reported in Burdwan and Bankura districts in 1973 causing 700 cases and 300 </w:t>
      </w:r>
      <w:commentRangeStart w:id="34"/>
      <w:r w:rsidRPr="000722A8">
        <w:rPr>
          <w:rFonts w:ascii="Arial" w:hAnsi="Arial" w:cs="Arial"/>
          <w:szCs w:val="24"/>
        </w:rPr>
        <w:t>deaths</w:t>
      </w:r>
      <w:commentRangeEnd w:id="34"/>
      <w:r w:rsidR="00421B25">
        <w:rPr>
          <w:rStyle w:val="CommentReference"/>
        </w:rPr>
        <w:commentReference w:id="34"/>
      </w:r>
      <w:r w:rsidRPr="000722A8">
        <w:rPr>
          <w:rFonts w:ascii="Arial" w:hAnsi="Arial" w:cs="Arial"/>
          <w:szCs w:val="24"/>
        </w:rPr>
        <w:t xml:space="preserve">. JE occurs mostly among </w:t>
      </w:r>
      <w:commentRangeStart w:id="35"/>
      <w:r w:rsidRPr="000722A8">
        <w:rPr>
          <w:rFonts w:ascii="Arial" w:hAnsi="Arial" w:cs="Arial"/>
          <w:szCs w:val="24"/>
        </w:rPr>
        <w:t>children</w:t>
      </w:r>
      <w:commentRangeEnd w:id="35"/>
      <w:r w:rsidR="00421B25">
        <w:rPr>
          <w:rStyle w:val="CommentReference"/>
        </w:rPr>
        <w:commentReference w:id="35"/>
      </w:r>
      <w:r w:rsidRPr="000722A8">
        <w:rPr>
          <w:rFonts w:ascii="Arial" w:hAnsi="Arial" w:cs="Arial"/>
          <w:szCs w:val="24"/>
        </w:rPr>
        <w:t xml:space="preserve"> in northern and eastern India and South India. The most recent </w:t>
      </w:r>
      <w:proofErr w:type="gramStart"/>
      <w:r w:rsidRPr="000722A8">
        <w:rPr>
          <w:rFonts w:ascii="Arial" w:hAnsi="Arial" w:cs="Arial"/>
          <w:szCs w:val="24"/>
        </w:rPr>
        <w:t>large scale</w:t>
      </w:r>
      <w:proofErr w:type="gramEnd"/>
      <w:r w:rsidRPr="000722A8">
        <w:rPr>
          <w:rFonts w:ascii="Arial" w:hAnsi="Arial" w:cs="Arial"/>
          <w:szCs w:val="24"/>
        </w:rPr>
        <w:t xml:space="preserve"> outbreak was reported in eastern Uttar Pradesh in </w:t>
      </w:r>
      <w:commentRangeStart w:id="36"/>
      <w:r w:rsidRPr="000722A8">
        <w:rPr>
          <w:rFonts w:ascii="Arial" w:hAnsi="Arial" w:cs="Arial"/>
          <w:szCs w:val="24"/>
        </w:rPr>
        <w:t>2005</w:t>
      </w:r>
      <w:commentRangeEnd w:id="36"/>
      <w:r w:rsidR="00421B25">
        <w:rPr>
          <w:rStyle w:val="CommentReference"/>
        </w:rPr>
        <w:commentReference w:id="36"/>
      </w:r>
      <w:r w:rsidRPr="000722A8">
        <w:rPr>
          <w:rFonts w:ascii="Arial" w:hAnsi="Arial" w:cs="Arial"/>
          <w:szCs w:val="24"/>
        </w:rPr>
        <w:t xml:space="preserve">. All south Indian states, especially Andhra Pradesh and Tamil Nadu, contribute to the continued JE burden along with eastern districts of Maharashtra state although there were </w:t>
      </w:r>
      <w:commentRangeStart w:id="37"/>
      <w:r w:rsidRPr="000722A8">
        <w:rPr>
          <w:rFonts w:ascii="Arial" w:hAnsi="Arial" w:cs="Arial"/>
          <w:szCs w:val="24"/>
        </w:rPr>
        <w:t>no major outbreaks of JE reported in central areas in India</w:t>
      </w:r>
      <w:commentRangeEnd w:id="37"/>
      <w:r w:rsidR="00421B25">
        <w:rPr>
          <w:rStyle w:val="CommentReference"/>
        </w:rPr>
        <w:commentReference w:id="37"/>
      </w:r>
      <w:r w:rsidR="00977E45" w:rsidRPr="000722A8">
        <w:rPr>
          <w:rFonts w:ascii="Arial" w:hAnsi="Arial" w:cs="Arial"/>
          <w:szCs w:val="24"/>
        </w:rPr>
        <w:t xml:space="preserve">. </w:t>
      </w:r>
      <w:commentRangeStart w:id="38"/>
      <w:r w:rsidR="00977E45" w:rsidRPr="000722A8">
        <w:rPr>
          <w:rFonts w:ascii="Arial" w:hAnsi="Arial" w:cs="Arial"/>
          <w:szCs w:val="24"/>
        </w:rPr>
        <w:t>There we</w:t>
      </w:r>
      <w:r w:rsidRPr="000722A8">
        <w:rPr>
          <w:rFonts w:ascii="Arial" w:hAnsi="Arial" w:cs="Arial"/>
          <w:szCs w:val="24"/>
        </w:rPr>
        <w:t xml:space="preserve">re no outbreaks of JE in central parts of India although endemicity of JE is reported in the area. </w:t>
      </w:r>
      <w:commentRangeEnd w:id="38"/>
      <w:r w:rsidR="00421B25">
        <w:rPr>
          <w:rStyle w:val="CommentReference"/>
        </w:rPr>
        <w:commentReference w:id="38"/>
      </w:r>
      <w:r w:rsidRPr="000722A8">
        <w:rPr>
          <w:rFonts w:ascii="Arial" w:hAnsi="Arial" w:cs="Arial"/>
          <w:szCs w:val="24"/>
        </w:rPr>
        <w:t xml:space="preserve">There are </w:t>
      </w:r>
      <w:commentRangeStart w:id="39"/>
      <w:r w:rsidRPr="000722A8">
        <w:rPr>
          <w:rFonts w:ascii="Arial" w:hAnsi="Arial" w:cs="Arial"/>
          <w:szCs w:val="24"/>
        </w:rPr>
        <w:t xml:space="preserve">very few surveillance studies </w:t>
      </w:r>
      <w:commentRangeEnd w:id="39"/>
      <w:r w:rsidR="00421B25">
        <w:rPr>
          <w:rStyle w:val="CommentReference"/>
        </w:rPr>
        <w:commentReference w:id="39"/>
      </w:r>
      <w:r w:rsidRPr="000722A8">
        <w:rPr>
          <w:rFonts w:ascii="Arial" w:hAnsi="Arial" w:cs="Arial"/>
          <w:szCs w:val="24"/>
        </w:rPr>
        <w:t xml:space="preserve">undertaken and reported from central parts of India. </w:t>
      </w:r>
    </w:p>
    <w:p w14:paraId="7EB97618"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080"/>
        <w:jc w:val="both"/>
        <w:rPr>
          <w:rFonts w:ascii="Arial" w:hAnsi="Arial" w:cs="Arial"/>
          <w:szCs w:val="24"/>
        </w:rPr>
      </w:pPr>
      <w:r w:rsidRPr="000722A8">
        <w:rPr>
          <w:rFonts w:ascii="Arial" w:hAnsi="Arial" w:cs="Arial"/>
          <w:szCs w:val="24"/>
        </w:rPr>
        <w:tab/>
        <w:t xml:space="preserve">AES is considered as an important public health problem in </w:t>
      </w:r>
      <w:commentRangeStart w:id="40"/>
      <w:r w:rsidRPr="000722A8">
        <w:rPr>
          <w:rFonts w:ascii="Arial" w:hAnsi="Arial" w:cs="Arial"/>
          <w:szCs w:val="24"/>
        </w:rPr>
        <w:t>India</w:t>
      </w:r>
      <w:commentRangeEnd w:id="40"/>
      <w:r w:rsidR="00421B25">
        <w:rPr>
          <w:rStyle w:val="CommentReference"/>
        </w:rPr>
        <w:commentReference w:id="40"/>
      </w:r>
      <w:r w:rsidRPr="000722A8">
        <w:rPr>
          <w:rFonts w:ascii="Arial" w:hAnsi="Arial" w:cs="Arial"/>
          <w:szCs w:val="24"/>
        </w:rPr>
        <w:t xml:space="preserve">. AES outbreaks in India are considered as an ongoing </w:t>
      </w:r>
      <w:commentRangeStart w:id="41"/>
      <w:r w:rsidRPr="000722A8">
        <w:rPr>
          <w:rFonts w:ascii="Arial" w:hAnsi="Arial" w:cs="Arial"/>
          <w:szCs w:val="24"/>
        </w:rPr>
        <w:t>puzzle</w:t>
      </w:r>
      <w:commentRangeEnd w:id="41"/>
      <w:r w:rsidR="00421B25">
        <w:rPr>
          <w:rStyle w:val="CommentReference"/>
        </w:rPr>
        <w:commentReference w:id="41"/>
      </w:r>
      <w:r w:rsidRPr="000722A8">
        <w:rPr>
          <w:rFonts w:ascii="Arial" w:hAnsi="Arial" w:cs="Arial"/>
          <w:szCs w:val="24"/>
        </w:rPr>
        <w:t xml:space="preserve">. </w:t>
      </w:r>
      <w:commentRangeStart w:id="42"/>
      <w:r w:rsidRPr="000722A8">
        <w:rPr>
          <w:rFonts w:ascii="Arial" w:hAnsi="Arial" w:cs="Arial"/>
          <w:szCs w:val="24"/>
        </w:rPr>
        <w:t xml:space="preserve">Causative agents of encephalitis </w:t>
      </w:r>
      <w:commentRangeEnd w:id="42"/>
      <w:r w:rsidR="00421B25">
        <w:rPr>
          <w:rStyle w:val="CommentReference"/>
        </w:rPr>
        <w:commentReference w:id="42"/>
      </w:r>
      <w:r w:rsidRPr="000722A8">
        <w:rPr>
          <w:rFonts w:ascii="Arial" w:hAnsi="Arial" w:cs="Arial"/>
          <w:szCs w:val="24"/>
        </w:rPr>
        <w:t xml:space="preserve">remain elusive with poor medical </w:t>
      </w:r>
      <w:r w:rsidRPr="000722A8">
        <w:rPr>
          <w:rFonts w:ascii="Arial" w:hAnsi="Arial" w:cs="Arial"/>
          <w:szCs w:val="24"/>
        </w:rPr>
        <w:lastRenderedPageBreak/>
        <w:t>records and these could vary from location to location. This entails the requirements of surveillance and epidemiological investigation of outbreaks</w:t>
      </w:r>
      <w:r w:rsidR="00977E45" w:rsidRPr="000722A8">
        <w:rPr>
          <w:rFonts w:ascii="Arial" w:hAnsi="Arial" w:cs="Arial"/>
          <w:szCs w:val="24"/>
          <w:vertAlign w:val="superscript"/>
        </w:rPr>
        <w:t>8</w:t>
      </w:r>
      <w:r w:rsidRPr="000722A8">
        <w:rPr>
          <w:rFonts w:ascii="Arial" w:hAnsi="Arial" w:cs="Arial"/>
          <w:szCs w:val="24"/>
        </w:rPr>
        <w:t xml:space="preserve">.  </w:t>
      </w:r>
    </w:p>
    <w:p w14:paraId="2BF47486"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080"/>
        <w:jc w:val="both"/>
        <w:rPr>
          <w:rFonts w:ascii="Arial" w:hAnsi="Arial" w:cs="Arial"/>
          <w:szCs w:val="24"/>
        </w:rPr>
      </w:pPr>
      <w:r w:rsidRPr="000722A8">
        <w:rPr>
          <w:rFonts w:ascii="Arial" w:hAnsi="Arial" w:cs="Arial"/>
          <w:szCs w:val="24"/>
        </w:rPr>
        <w:tab/>
        <w:t xml:space="preserve">JE continues to be the leading cause of childhood AES in </w:t>
      </w:r>
      <w:commentRangeStart w:id="43"/>
      <w:r w:rsidRPr="000722A8">
        <w:rPr>
          <w:rFonts w:ascii="Arial" w:hAnsi="Arial" w:cs="Arial"/>
          <w:szCs w:val="24"/>
        </w:rPr>
        <w:t>India</w:t>
      </w:r>
      <w:commentRangeEnd w:id="43"/>
      <w:r w:rsidR="00421B25">
        <w:rPr>
          <w:rStyle w:val="CommentReference"/>
        </w:rPr>
        <w:commentReference w:id="43"/>
      </w:r>
      <w:r w:rsidRPr="000722A8">
        <w:rPr>
          <w:rFonts w:ascii="Arial" w:hAnsi="Arial" w:cs="Arial"/>
          <w:szCs w:val="24"/>
        </w:rPr>
        <w:t xml:space="preserve">. India contributed almost </w:t>
      </w:r>
      <w:commentRangeStart w:id="44"/>
      <w:r w:rsidRPr="000722A8">
        <w:rPr>
          <w:rFonts w:ascii="Arial" w:hAnsi="Arial" w:cs="Arial"/>
          <w:szCs w:val="24"/>
        </w:rPr>
        <w:t>over one-third of global 27,059 cases during 2006-2009</w:t>
      </w:r>
      <w:commentRangeEnd w:id="44"/>
      <w:r w:rsidR="00421B25">
        <w:rPr>
          <w:rStyle w:val="CommentReference"/>
        </w:rPr>
        <w:commentReference w:id="44"/>
      </w:r>
      <w:r w:rsidRPr="000722A8">
        <w:rPr>
          <w:rFonts w:ascii="Arial" w:hAnsi="Arial" w:cs="Arial"/>
          <w:szCs w:val="24"/>
        </w:rPr>
        <w:t xml:space="preserve">. </w:t>
      </w:r>
      <w:commentRangeStart w:id="45"/>
      <w:r w:rsidRPr="000722A8">
        <w:rPr>
          <w:rFonts w:ascii="Arial" w:hAnsi="Arial" w:cs="Arial"/>
          <w:szCs w:val="24"/>
        </w:rPr>
        <w:t xml:space="preserve">Two incidence strata </w:t>
      </w:r>
      <w:commentRangeEnd w:id="45"/>
      <w:r w:rsidR="00421B25">
        <w:rPr>
          <w:rStyle w:val="CommentReference"/>
        </w:rPr>
        <w:commentReference w:id="45"/>
      </w:r>
      <w:r w:rsidRPr="000722A8">
        <w:rPr>
          <w:rFonts w:ascii="Arial" w:hAnsi="Arial" w:cs="Arial"/>
          <w:szCs w:val="24"/>
        </w:rPr>
        <w:t xml:space="preserve">were considered based on geographic proximity, ecologic similarity and vaccine program similarity. JE incidence data was lacking in India despite very large population at risk and several diverse endemic </w:t>
      </w:r>
      <w:r w:rsidR="00977E45" w:rsidRPr="000722A8">
        <w:rPr>
          <w:rFonts w:ascii="Arial" w:hAnsi="Arial" w:cs="Arial"/>
          <w:szCs w:val="24"/>
        </w:rPr>
        <w:t>regions</w:t>
      </w:r>
      <w:r w:rsidR="00977E45" w:rsidRPr="000722A8">
        <w:rPr>
          <w:rFonts w:ascii="Arial" w:hAnsi="Arial" w:cs="Arial"/>
          <w:szCs w:val="24"/>
          <w:vertAlign w:val="superscript"/>
        </w:rPr>
        <w:t>5</w:t>
      </w:r>
      <w:r w:rsidRPr="000722A8">
        <w:rPr>
          <w:rFonts w:ascii="Arial" w:hAnsi="Arial" w:cs="Arial"/>
          <w:szCs w:val="24"/>
        </w:rPr>
        <w:t xml:space="preserve">. </w:t>
      </w:r>
    </w:p>
    <w:p w14:paraId="5C27119E" w14:textId="77777777" w:rsidR="00C32622" w:rsidRPr="000722A8" w:rsidRDefault="00C32622" w:rsidP="000722A8">
      <w:pPr>
        <w:pStyle w:val="ListParagraph"/>
        <w:numPr>
          <w:ilvl w:val="2"/>
          <w:numId w:val="4"/>
        </w:numPr>
        <w:tabs>
          <w:tab w:val="left" w:pos="-720"/>
          <w:tab w:val="left" w:pos="0"/>
          <w:tab w:val="left" w:pos="720"/>
          <w:tab w:val="left" w:pos="1440"/>
          <w:tab w:val="left" w:pos="2160"/>
          <w:tab w:val="left" w:pos="2880"/>
          <w:tab w:val="left" w:pos="3600"/>
        </w:tabs>
        <w:suppressAutoHyphens/>
        <w:spacing w:before="120" w:after="120" w:line="480" w:lineRule="auto"/>
        <w:ind w:left="1440"/>
        <w:jc w:val="both"/>
        <w:rPr>
          <w:rFonts w:ascii="Arial" w:hAnsi="Arial" w:cs="Arial"/>
          <w:szCs w:val="24"/>
        </w:rPr>
      </w:pPr>
      <w:r w:rsidRPr="000722A8">
        <w:rPr>
          <w:rFonts w:ascii="Arial" w:hAnsi="Arial" w:cs="Arial"/>
          <w:szCs w:val="24"/>
        </w:rPr>
        <w:t>Surveillance of JE and AES globally and in India</w:t>
      </w:r>
    </w:p>
    <w:p w14:paraId="61DBCB8A"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080"/>
        <w:jc w:val="both"/>
        <w:rPr>
          <w:rFonts w:ascii="Arial" w:hAnsi="Arial" w:cs="Arial"/>
          <w:szCs w:val="24"/>
        </w:rPr>
      </w:pPr>
      <w:r w:rsidRPr="000722A8">
        <w:rPr>
          <w:rFonts w:ascii="Arial" w:hAnsi="Arial" w:cs="Arial"/>
          <w:szCs w:val="24"/>
        </w:rPr>
        <w:tab/>
      </w:r>
      <w:commentRangeStart w:id="46"/>
      <w:r w:rsidRPr="000722A8">
        <w:rPr>
          <w:rFonts w:ascii="Arial" w:hAnsi="Arial" w:cs="Arial"/>
          <w:szCs w:val="24"/>
        </w:rPr>
        <w:t xml:space="preserve">Sentinel surveillance established in JE endemic areas </w:t>
      </w:r>
      <w:commentRangeEnd w:id="46"/>
      <w:r w:rsidR="00421B25">
        <w:rPr>
          <w:rStyle w:val="CommentReference"/>
        </w:rPr>
        <w:commentReference w:id="46"/>
      </w:r>
      <w:r w:rsidRPr="000722A8">
        <w:rPr>
          <w:rFonts w:ascii="Arial" w:hAnsi="Arial" w:cs="Arial"/>
          <w:szCs w:val="24"/>
        </w:rPr>
        <w:t xml:space="preserve">aims at providing trends and early warning signals for potential JE outbreaks. Surveillance is essential to detect and respond to outbreaks, define disease burden, formulate vaccination policies, and assessing immunization impact. Surveillance was recommended to be undertaken </w:t>
      </w:r>
      <w:commentRangeStart w:id="47"/>
      <w:proofErr w:type="gramStart"/>
      <w:r w:rsidRPr="000722A8">
        <w:rPr>
          <w:rFonts w:ascii="Arial" w:hAnsi="Arial" w:cs="Arial"/>
          <w:szCs w:val="24"/>
        </w:rPr>
        <w:t>year round</w:t>
      </w:r>
      <w:proofErr w:type="gramEnd"/>
      <w:r w:rsidRPr="000722A8">
        <w:rPr>
          <w:rFonts w:ascii="Arial" w:hAnsi="Arial" w:cs="Arial"/>
          <w:szCs w:val="24"/>
        </w:rPr>
        <w:t xml:space="preserve"> </w:t>
      </w:r>
      <w:commentRangeEnd w:id="47"/>
      <w:r w:rsidR="00421B25">
        <w:rPr>
          <w:rStyle w:val="CommentReference"/>
        </w:rPr>
        <w:commentReference w:id="47"/>
      </w:r>
      <w:r w:rsidRPr="000722A8">
        <w:rPr>
          <w:rFonts w:ascii="Arial" w:hAnsi="Arial" w:cs="Arial"/>
          <w:szCs w:val="24"/>
        </w:rPr>
        <w:t xml:space="preserve">within the context of integrated disease surveillance programme and </w:t>
      </w:r>
      <w:commentRangeStart w:id="48"/>
      <w:r w:rsidRPr="000722A8">
        <w:rPr>
          <w:rFonts w:ascii="Arial" w:hAnsi="Arial" w:cs="Arial"/>
          <w:szCs w:val="24"/>
        </w:rPr>
        <w:t xml:space="preserve">synergistic linkages </w:t>
      </w:r>
      <w:commentRangeEnd w:id="48"/>
      <w:r w:rsidR="00421B25">
        <w:rPr>
          <w:rStyle w:val="CommentReference"/>
        </w:rPr>
        <w:commentReference w:id="48"/>
      </w:r>
      <w:r w:rsidRPr="000722A8">
        <w:rPr>
          <w:rFonts w:ascii="Arial" w:hAnsi="Arial" w:cs="Arial"/>
          <w:szCs w:val="24"/>
        </w:rPr>
        <w:t xml:space="preserve">with ongoing surveillance activities of </w:t>
      </w:r>
      <w:commentRangeStart w:id="49"/>
      <w:r w:rsidRPr="000722A8">
        <w:rPr>
          <w:rFonts w:ascii="Arial" w:hAnsi="Arial" w:cs="Arial"/>
          <w:szCs w:val="24"/>
        </w:rPr>
        <w:t xml:space="preserve">acute flaccid paralysis (AFP) or meningitis </w:t>
      </w:r>
      <w:commentRangeEnd w:id="49"/>
      <w:r w:rsidR="00421B25">
        <w:rPr>
          <w:rStyle w:val="CommentReference"/>
        </w:rPr>
        <w:commentReference w:id="49"/>
      </w:r>
      <w:r w:rsidRPr="000722A8">
        <w:rPr>
          <w:rFonts w:ascii="Arial" w:hAnsi="Arial" w:cs="Arial"/>
          <w:szCs w:val="24"/>
        </w:rPr>
        <w:t xml:space="preserve">complimented by reporting through the national health management information system or communicable disease reporting system in Bangladesh, China and India. It was indicated to be the comprehensive surveillance including epidemiological, entomological and veterinary based surveillance. Recently, </w:t>
      </w:r>
      <w:r w:rsidRPr="000722A8">
        <w:rPr>
          <w:rFonts w:ascii="Arial" w:hAnsi="Arial" w:cs="Arial"/>
          <w:szCs w:val="24"/>
        </w:rPr>
        <w:lastRenderedPageBreak/>
        <w:t>population-based, disease-based and context-based surveillance have been described for assessing vector born</w:t>
      </w:r>
      <w:r w:rsidR="00977E45" w:rsidRPr="000722A8">
        <w:rPr>
          <w:rFonts w:ascii="Arial" w:hAnsi="Arial" w:cs="Arial"/>
          <w:szCs w:val="24"/>
        </w:rPr>
        <w:t xml:space="preserve">e disease </w:t>
      </w:r>
      <w:commentRangeStart w:id="50"/>
      <w:r w:rsidR="00977E45" w:rsidRPr="000722A8">
        <w:rPr>
          <w:rFonts w:ascii="Arial" w:hAnsi="Arial" w:cs="Arial"/>
          <w:szCs w:val="24"/>
        </w:rPr>
        <w:t>burden</w:t>
      </w:r>
      <w:commentRangeEnd w:id="50"/>
      <w:r w:rsidR="00421B25">
        <w:rPr>
          <w:rStyle w:val="CommentReference"/>
        </w:rPr>
        <w:commentReference w:id="50"/>
      </w:r>
      <w:r w:rsidRPr="000722A8">
        <w:rPr>
          <w:rFonts w:ascii="Arial" w:hAnsi="Arial" w:cs="Arial"/>
          <w:szCs w:val="24"/>
        </w:rPr>
        <w:t>. Hospital-based surveillance has been recommended and undertaken in Indonesia with defined cat</w:t>
      </w:r>
      <w:r w:rsidR="00977E45" w:rsidRPr="000722A8">
        <w:rPr>
          <w:rFonts w:ascii="Arial" w:hAnsi="Arial" w:cs="Arial"/>
          <w:szCs w:val="24"/>
        </w:rPr>
        <w:t xml:space="preserve">chment </w:t>
      </w:r>
      <w:commentRangeStart w:id="51"/>
      <w:r w:rsidR="00977E45" w:rsidRPr="000722A8">
        <w:rPr>
          <w:rFonts w:ascii="Arial" w:hAnsi="Arial" w:cs="Arial"/>
          <w:szCs w:val="24"/>
        </w:rPr>
        <w:t>population</w:t>
      </w:r>
      <w:commentRangeEnd w:id="51"/>
      <w:r w:rsidR="00421B25">
        <w:rPr>
          <w:rStyle w:val="CommentReference"/>
        </w:rPr>
        <w:commentReference w:id="51"/>
      </w:r>
      <w:r w:rsidRPr="000722A8">
        <w:rPr>
          <w:rFonts w:ascii="Arial" w:hAnsi="Arial" w:cs="Arial"/>
          <w:szCs w:val="24"/>
        </w:rPr>
        <w:t xml:space="preserve">. Disease burden studies have also been conducted in </w:t>
      </w:r>
      <w:commentRangeStart w:id="52"/>
      <w:r w:rsidRPr="000722A8">
        <w:rPr>
          <w:rFonts w:ascii="Arial" w:hAnsi="Arial" w:cs="Arial"/>
          <w:szCs w:val="24"/>
        </w:rPr>
        <w:t>Cambodia</w:t>
      </w:r>
      <w:commentRangeEnd w:id="52"/>
      <w:r w:rsidR="00421B25">
        <w:rPr>
          <w:rStyle w:val="CommentReference"/>
        </w:rPr>
        <w:commentReference w:id="52"/>
      </w:r>
      <w:r w:rsidRPr="000722A8">
        <w:rPr>
          <w:rFonts w:ascii="Arial" w:hAnsi="Arial" w:cs="Arial"/>
          <w:szCs w:val="24"/>
        </w:rPr>
        <w:t xml:space="preserve"> using sentinel surveillance. This is especially important in the context of evolving global epidemiology of vira</w:t>
      </w:r>
      <w:r w:rsidR="00977E45" w:rsidRPr="000722A8">
        <w:rPr>
          <w:rFonts w:ascii="Arial" w:hAnsi="Arial" w:cs="Arial"/>
          <w:szCs w:val="24"/>
        </w:rPr>
        <w:t>l encephalitis</w:t>
      </w:r>
      <w:r w:rsidRPr="000722A8">
        <w:rPr>
          <w:rFonts w:ascii="Arial" w:hAnsi="Arial" w:cs="Arial"/>
          <w:szCs w:val="24"/>
        </w:rPr>
        <w:t xml:space="preserve">. Considering JE as vaccine preventable disease (VPD), challenges in surveillance may also be relevant for studies understanding epidemiology of JE. Health system </w:t>
      </w:r>
      <w:commentRangeStart w:id="53"/>
      <w:r w:rsidRPr="000722A8">
        <w:rPr>
          <w:rFonts w:ascii="Arial" w:hAnsi="Arial" w:cs="Arial"/>
          <w:szCs w:val="24"/>
        </w:rPr>
        <w:t>barriers</w:t>
      </w:r>
      <w:commentRangeEnd w:id="53"/>
      <w:r w:rsidR="00421B25">
        <w:rPr>
          <w:rStyle w:val="CommentReference"/>
        </w:rPr>
        <w:commentReference w:id="53"/>
      </w:r>
      <w:r w:rsidRPr="000722A8">
        <w:rPr>
          <w:rFonts w:ascii="Arial" w:hAnsi="Arial" w:cs="Arial"/>
          <w:szCs w:val="24"/>
        </w:rPr>
        <w:t xml:space="preserve"> for surveillance of VPDs need to be considered appropriately.</w:t>
      </w:r>
    </w:p>
    <w:p w14:paraId="481C519D"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080"/>
        <w:jc w:val="both"/>
        <w:rPr>
          <w:rFonts w:ascii="Arial" w:hAnsi="Arial" w:cs="Arial"/>
          <w:szCs w:val="24"/>
        </w:rPr>
      </w:pPr>
      <w:r w:rsidRPr="000722A8">
        <w:rPr>
          <w:rFonts w:ascii="Arial" w:hAnsi="Arial" w:cs="Arial"/>
          <w:szCs w:val="24"/>
        </w:rPr>
        <w:tab/>
        <w:t xml:space="preserve">Syndromic surveillance has been recommended globally by the </w:t>
      </w:r>
      <w:commentRangeStart w:id="54"/>
      <w:r w:rsidRPr="000722A8">
        <w:rPr>
          <w:rFonts w:ascii="Arial" w:hAnsi="Arial" w:cs="Arial"/>
          <w:szCs w:val="24"/>
        </w:rPr>
        <w:t>WHO</w:t>
      </w:r>
      <w:commentRangeEnd w:id="54"/>
      <w:r w:rsidR="00421B25">
        <w:rPr>
          <w:rStyle w:val="CommentReference"/>
        </w:rPr>
        <w:commentReference w:id="54"/>
      </w:r>
      <w:r w:rsidRPr="000722A8">
        <w:rPr>
          <w:rFonts w:ascii="Arial" w:hAnsi="Arial" w:cs="Arial"/>
          <w:szCs w:val="24"/>
        </w:rPr>
        <w:t xml:space="preserve">. The case definition of acute encephalitis syndrome (AES) has been provided (WHO surveillance </w:t>
      </w:r>
      <w:commentRangeStart w:id="55"/>
      <w:r w:rsidRPr="000722A8">
        <w:rPr>
          <w:rFonts w:ascii="Arial" w:hAnsi="Arial" w:cs="Arial"/>
          <w:szCs w:val="24"/>
        </w:rPr>
        <w:t>standards</w:t>
      </w:r>
      <w:commentRangeEnd w:id="55"/>
      <w:r w:rsidR="00421B25">
        <w:rPr>
          <w:rStyle w:val="CommentReference"/>
        </w:rPr>
        <w:commentReference w:id="55"/>
      </w:r>
      <w:r w:rsidRPr="000722A8">
        <w:rPr>
          <w:rFonts w:ascii="Arial" w:hAnsi="Arial" w:cs="Arial"/>
          <w:szCs w:val="24"/>
        </w:rPr>
        <w:t xml:space="preserve">). The laboratory confirmation of syndromic diagnosis is considered wherever it is feasible. Sentinel site hospital and </w:t>
      </w:r>
      <w:proofErr w:type="gramStart"/>
      <w:r w:rsidRPr="000722A8">
        <w:rPr>
          <w:rFonts w:ascii="Arial" w:hAnsi="Arial" w:cs="Arial"/>
          <w:szCs w:val="24"/>
        </w:rPr>
        <w:t>laboratory based</w:t>
      </w:r>
      <w:proofErr w:type="gramEnd"/>
      <w:r w:rsidRPr="000722A8">
        <w:rPr>
          <w:rFonts w:ascii="Arial" w:hAnsi="Arial" w:cs="Arial"/>
          <w:szCs w:val="24"/>
        </w:rPr>
        <w:t xml:space="preserve"> surveillance has been considered by most countries. Some countries have also considered surveillance of acute meningitis encephalitis syndrome (AME</w:t>
      </w:r>
      <w:r w:rsidR="00977E45" w:rsidRPr="000722A8">
        <w:rPr>
          <w:rFonts w:ascii="Arial" w:hAnsi="Arial" w:cs="Arial"/>
          <w:szCs w:val="24"/>
        </w:rPr>
        <w:t>S)</w:t>
      </w:r>
      <w:r w:rsidR="00977E45" w:rsidRPr="000722A8">
        <w:rPr>
          <w:rFonts w:ascii="Arial" w:hAnsi="Arial" w:cs="Arial"/>
          <w:szCs w:val="24"/>
          <w:vertAlign w:val="superscript"/>
        </w:rPr>
        <w:t>9,10</w:t>
      </w:r>
      <w:r w:rsidRPr="000722A8">
        <w:rPr>
          <w:rFonts w:ascii="Arial" w:hAnsi="Arial" w:cs="Arial"/>
          <w:szCs w:val="24"/>
        </w:rPr>
        <w:t xml:space="preserve">. There are </w:t>
      </w:r>
      <w:commentRangeStart w:id="56"/>
      <w:r w:rsidRPr="000722A8">
        <w:rPr>
          <w:rFonts w:ascii="Arial" w:hAnsi="Arial" w:cs="Arial"/>
          <w:szCs w:val="24"/>
        </w:rPr>
        <w:t>problems with case definitions</w:t>
      </w:r>
      <w:commentRangeEnd w:id="56"/>
      <w:r w:rsidR="00421B25">
        <w:rPr>
          <w:rStyle w:val="CommentReference"/>
        </w:rPr>
        <w:commentReference w:id="56"/>
      </w:r>
      <w:r w:rsidRPr="000722A8">
        <w:rPr>
          <w:rFonts w:ascii="Arial" w:hAnsi="Arial" w:cs="Arial"/>
          <w:szCs w:val="24"/>
        </w:rPr>
        <w:t xml:space="preserve">. Defining of etiologies of encephalitis </w:t>
      </w:r>
      <w:r w:rsidR="00977E45" w:rsidRPr="000722A8">
        <w:rPr>
          <w:rFonts w:ascii="Arial" w:hAnsi="Arial" w:cs="Arial"/>
          <w:szCs w:val="24"/>
        </w:rPr>
        <w:t>needs to be</w:t>
      </w:r>
      <w:r w:rsidRPr="000722A8">
        <w:rPr>
          <w:rFonts w:ascii="Arial" w:hAnsi="Arial" w:cs="Arial"/>
          <w:szCs w:val="24"/>
        </w:rPr>
        <w:t xml:space="preserve"> addressed with different levels of certainty. Researchers have recently identified </w:t>
      </w:r>
      <w:commentRangeStart w:id="57"/>
      <w:r w:rsidRPr="000722A8">
        <w:rPr>
          <w:rFonts w:ascii="Arial" w:hAnsi="Arial" w:cs="Arial"/>
          <w:szCs w:val="24"/>
        </w:rPr>
        <w:t xml:space="preserve">need for revision </w:t>
      </w:r>
      <w:commentRangeEnd w:id="57"/>
      <w:r w:rsidR="00421B25">
        <w:rPr>
          <w:rStyle w:val="CommentReference"/>
        </w:rPr>
        <w:commentReference w:id="57"/>
      </w:r>
      <w:r w:rsidRPr="000722A8">
        <w:rPr>
          <w:rFonts w:ascii="Arial" w:hAnsi="Arial" w:cs="Arial"/>
          <w:szCs w:val="24"/>
        </w:rPr>
        <w:t>led by the international encephali</w:t>
      </w:r>
      <w:r w:rsidR="00534E1E" w:rsidRPr="000722A8">
        <w:rPr>
          <w:rFonts w:ascii="Arial" w:hAnsi="Arial" w:cs="Arial"/>
          <w:szCs w:val="24"/>
        </w:rPr>
        <w:t>tis consortium,</w:t>
      </w:r>
      <w:r w:rsidRPr="000722A8">
        <w:rPr>
          <w:rFonts w:ascii="Arial" w:hAnsi="Arial" w:cs="Arial"/>
          <w:szCs w:val="24"/>
        </w:rPr>
        <w:t xml:space="preserve"> Brighton Collaboration and researchers in Viet Nam. </w:t>
      </w:r>
    </w:p>
    <w:p w14:paraId="0173BDC5"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080"/>
        <w:jc w:val="both"/>
        <w:rPr>
          <w:rFonts w:ascii="Arial" w:hAnsi="Arial" w:cs="Arial"/>
          <w:szCs w:val="24"/>
        </w:rPr>
      </w:pPr>
      <w:r w:rsidRPr="000722A8">
        <w:rPr>
          <w:rFonts w:ascii="Arial" w:hAnsi="Arial" w:cs="Arial"/>
          <w:szCs w:val="24"/>
        </w:rPr>
        <w:lastRenderedPageBreak/>
        <w:tab/>
        <w:t xml:space="preserve">For estimation of incidence of JE in Bangladesh, a novel </w:t>
      </w:r>
      <w:proofErr w:type="gramStart"/>
      <w:r w:rsidRPr="000722A8">
        <w:rPr>
          <w:rFonts w:ascii="Arial" w:hAnsi="Arial" w:cs="Arial"/>
          <w:szCs w:val="24"/>
        </w:rPr>
        <w:t>low cost</w:t>
      </w:r>
      <w:proofErr w:type="gramEnd"/>
      <w:r w:rsidRPr="000722A8">
        <w:rPr>
          <w:rFonts w:ascii="Arial" w:hAnsi="Arial" w:cs="Arial"/>
          <w:szCs w:val="24"/>
        </w:rPr>
        <w:t xml:space="preserve"> method </w:t>
      </w:r>
      <w:r w:rsidR="00534E1E" w:rsidRPr="000722A8">
        <w:rPr>
          <w:rFonts w:ascii="Arial" w:hAnsi="Arial" w:cs="Arial"/>
          <w:szCs w:val="24"/>
        </w:rPr>
        <w:t>has been reported</w:t>
      </w:r>
      <w:r w:rsidR="00534E1E" w:rsidRPr="000722A8">
        <w:rPr>
          <w:rFonts w:ascii="Arial" w:hAnsi="Arial" w:cs="Arial"/>
          <w:szCs w:val="24"/>
          <w:vertAlign w:val="superscript"/>
        </w:rPr>
        <w:t>11</w:t>
      </w:r>
      <w:r w:rsidRPr="000722A8">
        <w:rPr>
          <w:rFonts w:ascii="Arial" w:hAnsi="Arial" w:cs="Arial"/>
          <w:szCs w:val="24"/>
        </w:rPr>
        <w:t xml:space="preserve">. </w:t>
      </w:r>
      <w:commentRangeStart w:id="58"/>
      <w:r w:rsidRPr="000722A8">
        <w:rPr>
          <w:rFonts w:ascii="Arial" w:hAnsi="Arial" w:cs="Arial"/>
          <w:szCs w:val="24"/>
        </w:rPr>
        <w:t>Due to non-feasibility of nationwide surveillance of JE, sentinel surveillance was proposed till a regular surveillance could become a reality</w:t>
      </w:r>
      <w:commentRangeEnd w:id="58"/>
      <w:r w:rsidR="003D2A49">
        <w:rPr>
          <w:rStyle w:val="CommentReference"/>
        </w:rPr>
        <w:commentReference w:id="58"/>
      </w:r>
      <w:r w:rsidRPr="000722A8">
        <w:rPr>
          <w:rFonts w:ascii="Arial" w:hAnsi="Arial" w:cs="Arial"/>
          <w:szCs w:val="24"/>
        </w:rPr>
        <w:t xml:space="preserve">. Following the largest ever outbreak reported in India in 2005, national vector borne disease control programme (NVBDCP) established sentinel site hospital surveillance and laboratory diagnosis wherever feasible. Sentinel site </w:t>
      </w:r>
      <w:proofErr w:type="gramStart"/>
      <w:r w:rsidRPr="000722A8">
        <w:rPr>
          <w:rFonts w:ascii="Arial" w:hAnsi="Arial" w:cs="Arial"/>
          <w:szCs w:val="24"/>
        </w:rPr>
        <w:t>hospital based</w:t>
      </w:r>
      <w:proofErr w:type="gramEnd"/>
      <w:r w:rsidRPr="000722A8">
        <w:rPr>
          <w:rFonts w:ascii="Arial" w:hAnsi="Arial" w:cs="Arial"/>
          <w:szCs w:val="24"/>
        </w:rPr>
        <w:t xml:space="preserve"> surveillance employing the syndromic case </w:t>
      </w:r>
      <w:commentRangeStart w:id="59"/>
      <w:r w:rsidRPr="000722A8">
        <w:rPr>
          <w:rFonts w:ascii="Arial" w:hAnsi="Arial" w:cs="Arial"/>
          <w:szCs w:val="24"/>
        </w:rPr>
        <w:t>definition</w:t>
      </w:r>
      <w:commentRangeEnd w:id="59"/>
      <w:r w:rsidR="003D2A49">
        <w:rPr>
          <w:rStyle w:val="CommentReference"/>
        </w:rPr>
        <w:commentReference w:id="59"/>
      </w:r>
      <w:r w:rsidRPr="000722A8">
        <w:rPr>
          <w:rFonts w:ascii="Arial" w:hAnsi="Arial" w:cs="Arial"/>
          <w:szCs w:val="24"/>
        </w:rPr>
        <w:t xml:space="preserve"> of AES has been adopted by the NVBDCP. The goal of sentinel surveillance was the characterization of epidemiology and burden of JE, detection of </w:t>
      </w:r>
      <w:commentRangeStart w:id="60"/>
      <w:r w:rsidRPr="000722A8">
        <w:rPr>
          <w:rFonts w:ascii="Arial" w:hAnsi="Arial" w:cs="Arial"/>
          <w:szCs w:val="24"/>
        </w:rPr>
        <w:t xml:space="preserve">early warning signals </w:t>
      </w:r>
      <w:commentRangeEnd w:id="60"/>
      <w:r w:rsidR="003D2A49">
        <w:rPr>
          <w:rStyle w:val="CommentReference"/>
        </w:rPr>
        <w:commentReference w:id="60"/>
      </w:r>
      <w:r w:rsidRPr="000722A8">
        <w:rPr>
          <w:rFonts w:ascii="Arial" w:hAnsi="Arial" w:cs="Arial"/>
          <w:szCs w:val="24"/>
        </w:rPr>
        <w:t>for an impending outbreak and thereby decreasing mortality and morbidity by timely appropriate public health measures. The objectives of JE surveillance were detection of outbreak using clinical, epidemiological, environmental and entomological parameters.</w:t>
      </w:r>
    </w:p>
    <w:p w14:paraId="5043D7DA"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080"/>
        <w:jc w:val="both"/>
        <w:rPr>
          <w:rFonts w:ascii="Arial" w:hAnsi="Arial" w:cs="Arial"/>
          <w:szCs w:val="24"/>
        </w:rPr>
      </w:pPr>
      <w:r w:rsidRPr="000722A8">
        <w:rPr>
          <w:rFonts w:ascii="Arial" w:hAnsi="Arial" w:cs="Arial"/>
          <w:szCs w:val="24"/>
        </w:rPr>
        <w:tab/>
        <w:t>Government of India provided AES surveillan</w:t>
      </w:r>
      <w:r w:rsidR="00534E1E" w:rsidRPr="000722A8">
        <w:rPr>
          <w:rFonts w:ascii="Arial" w:hAnsi="Arial" w:cs="Arial"/>
          <w:szCs w:val="24"/>
        </w:rPr>
        <w:t>ce guidelines in November 2006</w:t>
      </w:r>
      <w:r w:rsidRPr="000722A8">
        <w:rPr>
          <w:rFonts w:ascii="Arial" w:hAnsi="Arial" w:cs="Arial"/>
          <w:szCs w:val="24"/>
        </w:rPr>
        <w:t xml:space="preserve">. These were provided for surveillance of AES with special reference to </w:t>
      </w:r>
      <w:commentRangeStart w:id="61"/>
      <w:r w:rsidRPr="000722A8">
        <w:rPr>
          <w:rFonts w:ascii="Arial" w:hAnsi="Arial" w:cs="Arial"/>
          <w:szCs w:val="24"/>
        </w:rPr>
        <w:t>JE</w:t>
      </w:r>
      <w:commentRangeEnd w:id="61"/>
      <w:r w:rsidR="003D2A49">
        <w:rPr>
          <w:rStyle w:val="CommentReference"/>
        </w:rPr>
        <w:commentReference w:id="61"/>
      </w:r>
      <w:r w:rsidRPr="000722A8">
        <w:rPr>
          <w:rFonts w:ascii="Arial" w:hAnsi="Arial" w:cs="Arial"/>
          <w:szCs w:val="24"/>
        </w:rPr>
        <w:t xml:space="preserve">. Revised guidelines for clinical </w:t>
      </w:r>
      <w:commentRangeStart w:id="62"/>
      <w:r w:rsidRPr="000722A8">
        <w:rPr>
          <w:rFonts w:ascii="Arial" w:hAnsi="Arial" w:cs="Arial"/>
          <w:szCs w:val="24"/>
        </w:rPr>
        <w:t>management</w:t>
      </w:r>
      <w:commentRangeEnd w:id="62"/>
      <w:r w:rsidR="003D2A49">
        <w:rPr>
          <w:rStyle w:val="CommentReference"/>
        </w:rPr>
        <w:commentReference w:id="62"/>
      </w:r>
      <w:r w:rsidRPr="000722A8">
        <w:rPr>
          <w:rFonts w:ascii="Arial" w:hAnsi="Arial" w:cs="Arial"/>
          <w:szCs w:val="24"/>
        </w:rPr>
        <w:t xml:space="preserve"> of AES including JE and Non-JE AES cases were introduced in August 2009. Recently, national </w:t>
      </w:r>
      <w:commentRangeStart w:id="63"/>
      <w:r w:rsidRPr="000722A8">
        <w:rPr>
          <w:rFonts w:ascii="Arial" w:hAnsi="Arial" w:cs="Arial"/>
          <w:szCs w:val="24"/>
        </w:rPr>
        <w:t>programme</w:t>
      </w:r>
      <w:commentRangeEnd w:id="63"/>
      <w:r w:rsidR="003D2A49">
        <w:rPr>
          <w:rStyle w:val="CommentReference"/>
        </w:rPr>
        <w:commentReference w:id="63"/>
      </w:r>
      <w:r w:rsidRPr="000722A8">
        <w:rPr>
          <w:rFonts w:ascii="Arial" w:hAnsi="Arial" w:cs="Arial"/>
          <w:szCs w:val="24"/>
        </w:rPr>
        <w:t xml:space="preserve"> for prevention and control of JE / AES has been formulated with provision of operational guidelines for vector borne JE and water borne enterov</w:t>
      </w:r>
      <w:r w:rsidR="00534E1E" w:rsidRPr="000722A8">
        <w:rPr>
          <w:rFonts w:ascii="Arial" w:hAnsi="Arial" w:cs="Arial"/>
          <w:szCs w:val="24"/>
        </w:rPr>
        <w:t xml:space="preserve">irus encephalitis. </w:t>
      </w:r>
      <w:r w:rsidRPr="000722A8">
        <w:rPr>
          <w:rFonts w:ascii="Arial" w:hAnsi="Arial" w:cs="Arial"/>
          <w:szCs w:val="24"/>
        </w:rPr>
        <w:t xml:space="preserve">The operational guidelines were </w:t>
      </w:r>
      <w:r w:rsidRPr="000722A8">
        <w:rPr>
          <w:rFonts w:ascii="Arial" w:hAnsi="Arial" w:cs="Arial"/>
          <w:szCs w:val="24"/>
        </w:rPr>
        <w:lastRenderedPageBreak/>
        <w:t xml:space="preserve">developed following inter-ministerial convergence resulting in National programme for prevention and control of JE / AES in 2014 with </w:t>
      </w:r>
      <w:commentRangeStart w:id="64"/>
      <w:r w:rsidRPr="000722A8">
        <w:rPr>
          <w:rFonts w:ascii="Arial" w:hAnsi="Arial" w:cs="Arial"/>
          <w:szCs w:val="24"/>
        </w:rPr>
        <w:t>multipronged</w:t>
      </w:r>
      <w:commentRangeEnd w:id="64"/>
      <w:r w:rsidR="003D2A49">
        <w:rPr>
          <w:rStyle w:val="CommentReference"/>
        </w:rPr>
        <w:commentReference w:id="64"/>
      </w:r>
      <w:r w:rsidRPr="000722A8">
        <w:rPr>
          <w:rFonts w:ascii="Arial" w:hAnsi="Arial" w:cs="Arial"/>
          <w:szCs w:val="24"/>
        </w:rPr>
        <w:t xml:space="preserve"> strategy and including guidelines on all important components. Additionally, there are serious lacunae in availability of data for estimation of incidence especially from </w:t>
      </w:r>
      <w:commentRangeStart w:id="65"/>
      <w:r w:rsidRPr="000722A8">
        <w:rPr>
          <w:rFonts w:ascii="Arial" w:hAnsi="Arial" w:cs="Arial"/>
          <w:szCs w:val="24"/>
        </w:rPr>
        <w:t>India</w:t>
      </w:r>
      <w:commentRangeEnd w:id="65"/>
      <w:r w:rsidR="003D2A49">
        <w:rPr>
          <w:rStyle w:val="CommentReference"/>
        </w:rPr>
        <w:commentReference w:id="65"/>
      </w:r>
      <w:r w:rsidRPr="000722A8">
        <w:rPr>
          <w:rFonts w:ascii="Arial" w:hAnsi="Arial" w:cs="Arial"/>
          <w:szCs w:val="24"/>
        </w:rPr>
        <w:t>.</w:t>
      </w:r>
    </w:p>
    <w:p w14:paraId="55BCA342"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080"/>
        <w:jc w:val="both"/>
        <w:rPr>
          <w:rFonts w:ascii="Arial" w:hAnsi="Arial" w:cs="Arial"/>
          <w:szCs w:val="24"/>
        </w:rPr>
      </w:pPr>
      <w:r w:rsidRPr="000722A8">
        <w:rPr>
          <w:rFonts w:ascii="Arial" w:hAnsi="Arial" w:cs="Arial"/>
          <w:szCs w:val="24"/>
        </w:rPr>
        <w:tab/>
        <w:t xml:space="preserve">India has undertaken sentinel site surveillance including all age groups with </w:t>
      </w:r>
      <w:commentRangeStart w:id="66"/>
      <w:r w:rsidRPr="000722A8">
        <w:rPr>
          <w:rFonts w:ascii="Arial" w:hAnsi="Arial" w:cs="Arial"/>
          <w:szCs w:val="24"/>
        </w:rPr>
        <w:t>partial laboratory support</w:t>
      </w:r>
      <w:commentRangeEnd w:id="66"/>
      <w:r w:rsidR="003D2A49">
        <w:rPr>
          <w:rStyle w:val="CommentReference"/>
        </w:rPr>
        <w:commentReference w:id="66"/>
      </w:r>
      <w:r w:rsidRPr="000722A8">
        <w:rPr>
          <w:rFonts w:ascii="Arial" w:hAnsi="Arial" w:cs="Arial"/>
          <w:szCs w:val="24"/>
        </w:rPr>
        <w:t xml:space="preserve">. The </w:t>
      </w:r>
      <w:commentRangeStart w:id="67"/>
      <w:r w:rsidRPr="000722A8">
        <w:rPr>
          <w:rFonts w:ascii="Arial" w:hAnsi="Arial" w:cs="Arial"/>
          <w:szCs w:val="24"/>
        </w:rPr>
        <w:t>timeliness</w:t>
      </w:r>
      <w:commentRangeEnd w:id="67"/>
      <w:r w:rsidR="003D2A49">
        <w:rPr>
          <w:rStyle w:val="CommentReference"/>
        </w:rPr>
        <w:commentReference w:id="67"/>
      </w:r>
      <w:r w:rsidRPr="000722A8">
        <w:rPr>
          <w:rFonts w:ascii="Arial" w:hAnsi="Arial" w:cs="Arial"/>
          <w:szCs w:val="24"/>
        </w:rPr>
        <w:t xml:space="preserve"> of various stages included case verification and investigation including sampling of blood / CSF within 3 days of onset / detection/notification, specimen referral to laboratory within next 3 days and reporting of results within 7 days of receipt. The case classifications included laboratory-confirmed JE, probable JE, AES due to </w:t>
      </w:r>
      <w:proofErr w:type="gramStart"/>
      <w:r w:rsidRPr="000722A8">
        <w:rPr>
          <w:rFonts w:ascii="Arial" w:hAnsi="Arial" w:cs="Arial"/>
          <w:szCs w:val="24"/>
        </w:rPr>
        <w:t>other</w:t>
      </w:r>
      <w:proofErr w:type="gramEnd"/>
      <w:r w:rsidRPr="000722A8">
        <w:rPr>
          <w:rFonts w:ascii="Arial" w:hAnsi="Arial" w:cs="Arial"/>
          <w:szCs w:val="24"/>
        </w:rPr>
        <w:t xml:space="preserve"> agent, and AES due to unknown agent. Laboratory based serological surveillance was proposed to be undertaken by the JE laboratory network including district, regional and national/ reference laboratories.</w:t>
      </w:r>
    </w:p>
    <w:p w14:paraId="40CFF0D8"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080"/>
        <w:jc w:val="both"/>
        <w:rPr>
          <w:rFonts w:ascii="Arial" w:hAnsi="Arial" w:cs="Arial"/>
          <w:szCs w:val="24"/>
        </w:rPr>
      </w:pPr>
      <w:r w:rsidRPr="000722A8">
        <w:rPr>
          <w:rFonts w:ascii="Arial" w:hAnsi="Arial" w:cs="Arial"/>
          <w:szCs w:val="24"/>
        </w:rPr>
        <w:tab/>
        <w:t>Indian Academy of Pediatrics (</w:t>
      </w:r>
      <w:commentRangeStart w:id="68"/>
      <w:r w:rsidRPr="000722A8">
        <w:rPr>
          <w:rFonts w:ascii="Arial" w:hAnsi="Arial" w:cs="Arial"/>
          <w:szCs w:val="24"/>
        </w:rPr>
        <w:t>IAP</w:t>
      </w:r>
      <w:commentRangeEnd w:id="68"/>
      <w:r w:rsidR="003D2A49">
        <w:rPr>
          <w:rStyle w:val="CommentReference"/>
        </w:rPr>
        <w:commentReference w:id="68"/>
      </w:r>
      <w:r w:rsidRPr="000722A8">
        <w:rPr>
          <w:rFonts w:ascii="Arial" w:hAnsi="Arial" w:cs="Arial"/>
          <w:szCs w:val="24"/>
        </w:rPr>
        <w:t>) Expert group on Encephalitis has also provided consensus guidelines on evaluation and management of suspected acute viral encephalitis in children in India</w:t>
      </w:r>
      <w:r w:rsidR="00534E1E" w:rsidRPr="000722A8">
        <w:rPr>
          <w:rFonts w:ascii="Arial" w:hAnsi="Arial" w:cs="Arial"/>
          <w:szCs w:val="24"/>
          <w:vertAlign w:val="superscript"/>
        </w:rPr>
        <w:t>12</w:t>
      </w:r>
      <w:r w:rsidRPr="000722A8">
        <w:rPr>
          <w:rFonts w:ascii="Arial" w:hAnsi="Arial" w:cs="Arial"/>
          <w:szCs w:val="24"/>
        </w:rPr>
        <w:t xml:space="preserve">. It has highlighted the </w:t>
      </w:r>
      <w:commentRangeStart w:id="69"/>
      <w:r w:rsidRPr="000722A8">
        <w:rPr>
          <w:rFonts w:ascii="Arial" w:hAnsi="Arial" w:cs="Arial"/>
          <w:szCs w:val="24"/>
        </w:rPr>
        <w:t xml:space="preserve">paucity of data on regional epidemiology and etiology </w:t>
      </w:r>
      <w:commentRangeEnd w:id="69"/>
      <w:r w:rsidR="003D2A49">
        <w:rPr>
          <w:rStyle w:val="CommentReference"/>
        </w:rPr>
        <w:commentReference w:id="69"/>
      </w:r>
      <w:r w:rsidRPr="000722A8">
        <w:rPr>
          <w:rFonts w:ascii="Arial" w:hAnsi="Arial" w:cs="Arial"/>
          <w:szCs w:val="24"/>
        </w:rPr>
        <w:t xml:space="preserve">of viral encephalitis. This document indicated that </w:t>
      </w:r>
      <w:commentRangeStart w:id="70"/>
      <w:r w:rsidRPr="000722A8">
        <w:rPr>
          <w:rFonts w:ascii="Arial" w:hAnsi="Arial" w:cs="Arial"/>
          <w:szCs w:val="24"/>
        </w:rPr>
        <w:t xml:space="preserve">duration of illness to classify acute has not been </w:t>
      </w:r>
      <w:r w:rsidRPr="000722A8">
        <w:rPr>
          <w:rFonts w:ascii="Arial" w:hAnsi="Arial" w:cs="Arial"/>
          <w:szCs w:val="24"/>
        </w:rPr>
        <w:lastRenderedPageBreak/>
        <w:t xml:space="preserve">clarified </w:t>
      </w:r>
      <w:commentRangeEnd w:id="70"/>
      <w:r w:rsidR="003D2A49">
        <w:rPr>
          <w:rStyle w:val="CommentReference"/>
        </w:rPr>
        <w:commentReference w:id="70"/>
      </w:r>
      <w:r w:rsidRPr="000722A8">
        <w:rPr>
          <w:rFonts w:ascii="Arial" w:hAnsi="Arial" w:cs="Arial"/>
          <w:szCs w:val="24"/>
        </w:rPr>
        <w:t xml:space="preserve">in definition of AES given by the WHO. The committee suggested to use period of 14 days. </w:t>
      </w:r>
    </w:p>
    <w:p w14:paraId="04576E75" w14:textId="77777777" w:rsidR="00C32622" w:rsidRPr="000722A8" w:rsidRDefault="00C32622" w:rsidP="000722A8">
      <w:pPr>
        <w:pStyle w:val="ListParagraph"/>
        <w:numPr>
          <w:ilvl w:val="2"/>
          <w:numId w:val="4"/>
        </w:numPr>
        <w:tabs>
          <w:tab w:val="left" w:pos="-720"/>
          <w:tab w:val="left" w:pos="0"/>
          <w:tab w:val="left" w:pos="720"/>
          <w:tab w:val="left" w:pos="1440"/>
          <w:tab w:val="left" w:pos="2160"/>
          <w:tab w:val="left" w:pos="2880"/>
          <w:tab w:val="left" w:pos="3600"/>
        </w:tabs>
        <w:suppressAutoHyphens/>
        <w:spacing w:before="120" w:after="120" w:line="480" w:lineRule="auto"/>
        <w:ind w:left="1440"/>
        <w:jc w:val="both"/>
        <w:rPr>
          <w:rFonts w:ascii="Arial" w:hAnsi="Arial" w:cs="Arial"/>
          <w:szCs w:val="24"/>
        </w:rPr>
      </w:pPr>
      <w:r w:rsidRPr="000722A8">
        <w:rPr>
          <w:rFonts w:ascii="Arial" w:hAnsi="Arial" w:cs="Arial"/>
          <w:szCs w:val="24"/>
        </w:rPr>
        <w:t>Vaccination against JE globally and in India</w:t>
      </w:r>
    </w:p>
    <w:p w14:paraId="293525C5"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440"/>
        <w:jc w:val="both"/>
        <w:rPr>
          <w:rFonts w:ascii="Arial" w:hAnsi="Arial" w:cs="Arial"/>
          <w:szCs w:val="24"/>
        </w:rPr>
      </w:pPr>
      <w:r w:rsidRPr="000722A8">
        <w:rPr>
          <w:rFonts w:ascii="Arial" w:hAnsi="Arial" w:cs="Arial"/>
          <w:szCs w:val="24"/>
        </w:rPr>
        <w:tab/>
        <w:t xml:space="preserve">Mouse brain derived killed vaccine was in use earlier </w:t>
      </w:r>
      <w:commentRangeStart w:id="71"/>
      <w:r w:rsidRPr="000722A8">
        <w:rPr>
          <w:rFonts w:ascii="Arial" w:hAnsi="Arial" w:cs="Arial"/>
          <w:szCs w:val="24"/>
        </w:rPr>
        <w:t>globally</w:t>
      </w:r>
      <w:commentRangeEnd w:id="71"/>
      <w:r w:rsidR="003D2A49">
        <w:rPr>
          <w:rStyle w:val="CommentReference"/>
        </w:rPr>
        <w:commentReference w:id="71"/>
      </w:r>
      <w:r w:rsidRPr="000722A8">
        <w:rPr>
          <w:rFonts w:ascii="Arial" w:hAnsi="Arial" w:cs="Arial"/>
          <w:szCs w:val="24"/>
        </w:rPr>
        <w:t xml:space="preserve">. WHO has provided guidance in a </w:t>
      </w:r>
      <w:commentRangeStart w:id="72"/>
      <w:r w:rsidRPr="000722A8">
        <w:rPr>
          <w:rFonts w:ascii="Arial" w:hAnsi="Arial" w:cs="Arial"/>
          <w:szCs w:val="24"/>
        </w:rPr>
        <w:t xml:space="preserve">position paper </w:t>
      </w:r>
      <w:commentRangeEnd w:id="72"/>
      <w:r w:rsidR="003D2A49">
        <w:rPr>
          <w:rStyle w:val="CommentReference"/>
        </w:rPr>
        <w:commentReference w:id="72"/>
      </w:r>
      <w:r w:rsidRPr="000722A8">
        <w:rPr>
          <w:rFonts w:ascii="Arial" w:hAnsi="Arial" w:cs="Arial"/>
          <w:szCs w:val="24"/>
        </w:rPr>
        <w:t xml:space="preserve">published recently which replaced similar position paper released in </w:t>
      </w:r>
      <w:proofErr w:type="gramStart"/>
      <w:r w:rsidRPr="000722A8">
        <w:rPr>
          <w:rFonts w:ascii="Arial" w:hAnsi="Arial" w:cs="Arial"/>
          <w:szCs w:val="24"/>
        </w:rPr>
        <w:t>2006.</w:t>
      </w:r>
      <w:proofErr w:type="gramEnd"/>
      <w:r w:rsidRPr="000722A8">
        <w:rPr>
          <w:rFonts w:ascii="Arial" w:hAnsi="Arial" w:cs="Arial"/>
          <w:szCs w:val="24"/>
        </w:rPr>
        <w:t xml:space="preserve"> The WHO has recommended inclusion of JE vaccination in national immunization schedules in all areas having JE as public health priority. It is also recommended to consider vaccination in </w:t>
      </w:r>
      <w:commentRangeStart w:id="73"/>
      <w:r w:rsidRPr="000722A8">
        <w:rPr>
          <w:rFonts w:ascii="Arial" w:hAnsi="Arial" w:cs="Arial"/>
          <w:szCs w:val="24"/>
        </w:rPr>
        <w:t>areas with low disease burden but with suitable environment for JE virus transmission</w:t>
      </w:r>
      <w:commentRangeEnd w:id="73"/>
      <w:r w:rsidR="003D2A49">
        <w:rPr>
          <w:rStyle w:val="CommentReference"/>
        </w:rPr>
        <w:commentReference w:id="73"/>
      </w:r>
      <w:r w:rsidRPr="000722A8">
        <w:rPr>
          <w:rFonts w:ascii="Arial" w:hAnsi="Arial" w:cs="Arial"/>
          <w:szCs w:val="24"/>
        </w:rPr>
        <w:t xml:space="preserve">. </w:t>
      </w:r>
      <w:commentRangeStart w:id="74"/>
      <w:r w:rsidRPr="000722A8">
        <w:rPr>
          <w:rFonts w:ascii="Arial" w:hAnsi="Arial" w:cs="Arial"/>
          <w:szCs w:val="24"/>
        </w:rPr>
        <w:t>High vaccination coverage</w:t>
      </w:r>
      <w:commentRangeEnd w:id="74"/>
      <w:r w:rsidR="003D2A49">
        <w:rPr>
          <w:rStyle w:val="CommentReference"/>
        </w:rPr>
        <w:commentReference w:id="74"/>
      </w:r>
      <w:r w:rsidRPr="000722A8">
        <w:rPr>
          <w:rFonts w:ascii="Arial" w:hAnsi="Arial" w:cs="Arial"/>
          <w:szCs w:val="24"/>
        </w:rPr>
        <w:t xml:space="preserve"> is needed to achieve sustained for virtual elimination of disease in humans despite circulati</w:t>
      </w:r>
      <w:r w:rsidR="00534E1E" w:rsidRPr="000722A8">
        <w:rPr>
          <w:rFonts w:ascii="Arial" w:hAnsi="Arial" w:cs="Arial"/>
          <w:szCs w:val="24"/>
        </w:rPr>
        <w:t>on in animals</w:t>
      </w:r>
      <w:r w:rsidR="00534E1E" w:rsidRPr="000722A8">
        <w:rPr>
          <w:rFonts w:ascii="Arial" w:hAnsi="Arial" w:cs="Arial"/>
          <w:szCs w:val="24"/>
          <w:vertAlign w:val="superscript"/>
        </w:rPr>
        <w:t>13</w:t>
      </w:r>
      <w:r w:rsidRPr="000722A8">
        <w:rPr>
          <w:rFonts w:ascii="Arial" w:hAnsi="Arial" w:cs="Arial"/>
          <w:szCs w:val="24"/>
        </w:rPr>
        <w:t xml:space="preserve">. </w:t>
      </w:r>
    </w:p>
    <w:p w14:paraId="76F6B0EF"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440"/>
        <w:jc w:val="both"/>
        <w:rPr>
          <w:rFonts w:ascii="Arial" w:hAnsi="Arial" w:cs="Arial"/>
          <w:szCs w:val="24"/>
        </w:rPr>
      </w:pPr>
      <w:r w:rsidRPr="000722A8">
        <w:rPr>
          <w:rFonts w:ascii="Arial" w:hAnsi="Arial" w:cs="Arial"/>
          <w:szCs w:val="24"/>
        </w:rPr>
        <w:tab/>
        <w:t xml:space="preserve">Eleven of 24 endemic countries had JE immunization in 2012, 7 of them implemented nationally and other 4 implemented sub-nationally. JE vaccine was introduced in routine immunization schedule in 10 countries following mass campaigns. The WHO has </w:t>
      </w:r>
      <w:commentRangeStart w:id="75"/>
      <w:r w:rsidRPr="000722A8">
        <w:rPr>
          <w:rFonts w:ascii="Arial" w:hAnsi="Arial" w:cs="Arial"/>
          <w:szCs w:val="24"/>
        </w:rPr>
        <w:t>prequalified</w:t>
      </w:r>
      <w:commentRangeEnd w:id="75"/>
      <w:r w:rsidR="003D2A49">
        <w:rPr>
          <w:rStyle w:val="CommentReference"/>
        </w:rPr>
        <w:commentReference w:id="75"/>
      </w:r>
      <w:r w:rsidRPr="000722A8">
        <w:rPr>
          <w:rFonts w:ascii="Arial" w:hAnsi="Arial" w:cs="Arial"/>
          <w:szCs w:val="24"/>
        </w:rPr>
        <w:t xml:space="preserve"> some of the JE vaccines recently. </w:t>
      </w:r>
    </w:p>
    <w:p w14:paraId="70EEADC4"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440"/>
        <w:jc w:val="both"/>
        <w:rPr>
          <w:rFonts w:ascii="Arial" w:hAnsi="Arial" w:cs="Arial"/>
          <w:szCs w:val="24"/>
        </w:rPr>
      </w:pPr>
      <w:r w:rsidRPr="000722A8">
        <w:rPr>
          <w:rFonts w:ascii="Arial" w:hAnsi="Arial" w:cs="Arial"/>
          <w:szCs w:val="24"/>
        </w:rPr>
        <w:tab/>
        <w:t xml:space="preserve">A live attenuated SA 14-14-2 vaccine was </w:t>
      </w:r>
      <w:commentRangeStart w:id="76"/>
      <w:r w:rsidRPr="000722A8">
        <w:rPr>
          <w:rFonts w:ascii="Arial" w:hAnsi="Arial" w:cs="Arial"/>
          <w:szCs w:val="24"/>
        </w:rPr>
        <w:t>introduced</w:t>
      </w:r>
      <w:commentRangeEnd w:id="76"/>
      <w:r w:rsidR="003D2A49">
        <w:rPr>
          <w:rStyle w:val="CommentReference"/>
        </w:rPr>
        <w:commentReference w:id="76"/>
      </w:r>
      <w:r w:rsidRPr="000722A8">
        <w:rPr>
          <w:rFonts w:ascii="Arial" w:hAnsi="Arial" w:cs="Arial"/>
          <w:szCs w:val="24"/>
        </w:rPr>
        <w:t xml:space="preserve"> in India as mass immunization campaigns in five highly endemic states and selected districts in other states with high occurrence of JE/AES. JE vaccination campaigns in risk areas have been </w:t>
      </w:r>
      <w:r w:rsidRPr="000722A8">
        <w:rPr>
          <w:rFonts w:ascii="Arial" w:hAnsi="Arial" w:cs="Arial"/>
          <w:szCs w:val="24"/>
        </w:rPr>
        <w:lastRenderedPageBreak/>
        <w:t xml:space="preserve">implemented starting in 2006 and introduction of JE vaccine in routine immunization by administration of </w:t>
      </w:r>
      <w:commentRangeStart w:id="77"/>
      <w:r w:rsidRPr="000722A8">
        <w:rPr>
          <w:rFonts w:ascii="Arial" w:hAnsi="Arial" w:cs="Arial"/>
          <w:szCs w:val="24"/>
        </w:rPr>
        <w:t>two doses</w:t>
      </w:r>
      <w:commentRangeEnd w:id="77"/>
      <w:r w:rsidR="003D2A49">
        <w:rPr>
          <w:rStyle w:val="CommentReference"/>
        </w:rPr>
        <w:commentReference w:id="77"/>
      </w:r>
      <w:r w:rsidRPr="000722A8">
        <w:rPr>
          <w:rFonts w:ascii="Arial" w:hAnsi="Arial" w:cs="Arial"/>
          <w:szCs w:val="24"/>
        </w:rPr>
        <w:t>-first at 9-12 months and second at 16 -24 months.</w:t>
      </w:r>
    </w:p>
    <w:p w14:paraId="0F8D3C9B" w14:textId="77777777" w:rsidR="00C32622" w:rsidRPr="000722A8" w:rsidRDefault="00C32622" w:rsidP="000722A8">
      <w:pPr>
        <w:pStyle w:val="ListParagraph"/>
        <w:numPr>
          <w:ilvl w:val="2"/>
          <w:numId w:val="4"/>
        </w:numPr>
        <w:tabs>
          <w:tab w:val="left" w:pos="-720"/>
          <w:tab w:val="left" w:pos="0"/>
          <w:tab w:val="left" w:pos="720"/>
          <w:tab w:val="left" w:pos="1440"/>
          <w:tab w:val="left" w:pos="2160"/>
          <w:tab w:val="left" w:pos="2880"/>
          <w:tab w:val="left" w:pos="3600"/>
        </w:tabs>
        <w:suppressAutoHyphens/>
        <w:spacing w:before="120" w:after="120" w:line="480" w:lineRule="auto"/>
        <w:ind w:left="1440"/>
        <w:jc w:val="both"/>
        <w:rPr>
          <w:rFonts w:ascii="Arial" w:hAnsi="Arial" w:cs="Arial"/>
          <w:szCs w:val="24"/>
        </w:rPr>
      </w:pPr>
      <w:r w:rsidRPr="000722A8">
        <w:rPr>
          <w:rFonts w:ascii="Arial" w:hAnsi="Arial" w:cs="Arial"/>
          <w:szCs w:val="24"/>
        </w:rPr>
        <w:t>Current situation of JE /</w:t>
      </w:r>
      <w:proofErr w:type="gramStart"/>
      <w:r w:rsidRPr="000722A8">
        <w:rPr>
          <w:rFonts w:ascii="Arial" w:hAnsi="Arial" w:cs="Arial"/>
          <w:szCs w:val="24"/>
        </w:rPr>
        <w:t>AES  in</w:t>
      </w:r>
      <w:proofErr w:type="gramEnd"/>
      <w:r w:rsidRPr="000722A8">
        <w:rPr>
          <w:rFonts w:ascii="Arial" w:hAnsi="Arial" w:cs="Arial"/>
          <w:szCs w:val="24"/>
        </w:rPr>
        <w:t xml:space="preserve"> Maharashtra and Telangana states</w:t>
      </w:r>
    </w:p>
    <w:p w14:paraId="385AB849" w14:textId="2FAF6A8F"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440"/>
        <w:jc w:val="both"/>
        <w:rPr>
          <w:rFonts w:ascii="Arial" w:hAnsi="Arial" w:cs="Arial"/>
          <w:szCs w:val="24"/>
        </w:rPr>
      </w:pPr>
      <w:r w:rsidRPr="000722A8">
        <w:rPr>
          <w:rFonts w:ascii="Arial" w:hAnsi="Arial" w:cs="Arial"/>
          <w:szCs w:val="24"/>
        </w:rPr>
        <w:tab/>
      </w:r>
      <w:r w:rsidR="005C40E3" w:rsidRPr="000722A8">
        <w:rPr>
          <w:rFonts w:ascii="Arial" w:hAnsi="Arial" w:cs="Arial"/>
          <w:szCs w:val="24"/>
        </w:rPr>
        <w:t xml:space="preserve">Most of the Andhra Pradesh state (including newly carved out Telangana state) </w:t>
      </w:r>
      <w:commentRangeStart w:id="78"/>
      <w:r w:rsidR="005C40E3" w:rsidRPr="000722A8">
        <w:rPr>
          <w:rFonts w:ascii="Arial" w:hAnsi="Arial" w:cs="Arial"/>
          <w:szCs w:val="24"/>
        </w:rPr>
        <w:t>continue</w:t>
      </w:r>
      <w:commentRangeEnd w:id="78"/>
      <w:r w:rsidR="003D2A49">
        <w:rPr>
          <w:rStyle w:val="CommentReference"/>
        </w:rPr>
        <w:commentReference w:id="78"/>
      </w:r>
      <w:r w:rsidR="005C40E3" w:rsidRPr="000722A8">
        <w:rPr>
          <w:rFonts w:ascii="Arial" w:hAnsi="Arial" w:cs="Arial"/>
          <w:szCs w:val="24"/>
        </w:rPr>
        <w:t xml:space="preserve"> to report endemicity of JE along with Eastern Maharashtra (also called Vidarbha)</w:t>
      </w:r>
      <w:r w:rsidR="005C40E3" w:rsidRPr="000722A8">
        <w:rPr>
          <w:rFonts w:ascii="Arial" w:hAnsi="Arial" w:cs="Arial"/>
          <w:szCs w:val="24"/>
          <w:vertAlign w:val="superscript"/>
        </w:rPr>
        <w:t>14</w:t>
      </w:r>
      <w:r w:rsidR="005C40E3" w:rsidRPr="000722A8">
        <w:rPr>
          <w:rFonts w:ascii="Arial" w:hAnsi="Arial" w:cs="Arial"/>
          <w:szCs w:val="24"/>
        </w:rPr>
        <w:t>. It has mostly been reported in limited period of monsoon, which is distinct from JE seasonality reported later</w:t>
      </w:r>
      <w:r w:rsidR="005C40E3" w:rsidRPr="000722A8">
        <w:rPr>
          <w:rFonts w:ascii="Arial" w:hAnsi="Arial" w:cs="Arial"/>
          <w:szCs w:val="24"/>
          <w:vertAlign w:val="superscript"/>
        </w:rPr>
        <w:t>14</w:t>
      </w:r>
      <w:r w:rsidR="005C40E3" w:rsidRPr="000722A8">
        <w:rPr>
          <w:rFonts w:ascii="Arial" w:hAnsi="Arial" w:cs="Arial"/>
          <w:szCs w:val="24"/>
        </w:rPr>
        <w:t xml:space="preserve">. </w:t>
      </w:r>
      <w:r w:rsidRPr="000722A8">
        <w:rPr>
          <w:rFonts w:ascii="Arial" w:hAnsi="Arial" w:cs="Arial"/>
          <w:szCs w:val="24"/>
        </w:rPr>
        <w:t>A large outbreak of acute encephalitis among children in Andhra Pradesh in the year 2003 was associated for the first time with the Chandipura (CHP) virus</w:t>
      </w:r>
      <w:r w:rsidR="00534E1E" w:rsidRPr="000722A8">
        <w:rPr>
          <w:rFonts w:ascii="Arial" w:hAnsi="Arial" w:cs="Arial"/>
          <w:szCs w:val="24"/>
          <w:vertAlign w:val="superscript"/>
        </w:rPr>
        <w:t>1</w:t>
      </w:r>
      <w:r w:rsidR="005C40E3" w:rsidRPr="000722A8">
        <w:rPr>
          <w:rFonts w:ascii="Arial" w:hAnsi="Arial" w:cs="Arial"/>
          <w:szCs w:val="24"/>
          <w:vertAlign w:val="superscript"/>
        </w:rPr>
        <w:t>5</w:t>
      </w:r>
      <w:r w:rsidRPr="000722A8">
        <w:rPr>
          <w:rFonts w:ascii="Arial" w:hAnsi="Arial" w:cs="Arial"/>
          <w:szCs w:val="24"/>
        </w:rPr>
        <w:t xml:space="preserve">. Similar outbreaks were also reported in Eastern Maharashtra </w:t>
      </w:r>
      <w:commentRangeStart w:id="79"/>
      <w:r w:rsidRPr="000722A8">
        <w:rPr>
          <w:rFonts w:ascii="Arial" w:hAnsi="Arial" w:cs="Arial"/>
          <w:szCs w:val="24"/>
        </w:rPr>
        <w:t>simultaneously</w:t>
      </w:r>
      <w:commentRangeEnd w:id="79"/>
      <w:r w:rsidR="003D2A49">
        <w:rPr>
          <w:rStyle w:val="CommentReference"/>
        </w:rPr>
        <w:commentReference w:id="79"/>
      </w:r>
      <w:r w:rsidRPr="000722A8">
        <w:rPr>
          <w:rFonts w:ascii="Arial" w:hAnsi="Arial" w:cs="Arial"/>
          <w:szCs w:val="24"/>
        </w:rPr>
        <w:t>. These were also reported in the following years</w:t>
      </w:r>
      <w:r w:rsidR="00534E1E" w:rsidRPr="000722A8">
        <w:rPr>
          <w:rFonts w:ascii="Arial" w:hAnsi="Arial" w:cs="Arial"/>
          <w:szCs w:val="24"/>
        </w:rPr>
        <w:t>,</w:t>
      </w:r>
      <w:r w:rsidRPr="000722A8">
        <w:rPr>
          <w:rFonts w:ascii="Arial" w:hAnsi="Arial" w:cs="Arial"/>
          <w:szCs w:val="24"/>
        </w:rPr>
        <w:t xml:space="preserve"> thereby establishing CHP virus as the major cause of AES among children in central India since 2003. CHP virus causes sudden onset of encephalitis among children aged &lt;15 years with rapid progression to deaths in almost over one-third children within 48-72 hours of </w:t>
      </w:r>
      <w:commentRangeStart w:id="80"/>
      <w:r w:rsidRPr="000722A8">
        <w:rPr>
          <w:rFonts w:ascii="Arial" w:hAnsi="Arial" w:cs="Arial"/>
          <w:szCs w:val="24"/>
        </w:rPr>
        <w:t>illness</w:t>
      </w:r>
      <w:commentRangeEnd w:id="80"/>
      <w:r w:rsidR="003D2A49">
        <w:rPr>
          <w:rStyle w:val="CommentReference"/>
        </w:rPr>
        <w:commentReference w:id="80"/>
      </w:r>
      <w:r w:rsidRPr="000722A8">
        <w:rPr>
          <w:rFonts w:ascii="Arial" w:hAnsi="Arial" w:cs="Arial"/>
          <w:szCs w:val="24"/>
        </w:rPr>
        <w:t xml:space="preserve">. </w:t>
      </w:r>
    </w:p>
    <w:p w14:paraId="0B5CA848"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440"/>
        <w:jc w:val="both"/>
        <w:rPr>
          <w:rFonts w:ascii="Arial" w:hAnsi="Arial" w:cs="Arial"/>
          <w:szCs w:val="24"/>
        </w:rPr>
      </w:pPr>
      <w:r w:rsidRPr="000722A8">
        <w:rPr>
          <w:rFonts w:ascii="Arial" w:hAnsi="Arial" w:cs="Arial"/>
          <w:szCs w:val="24"/>
        </w:rPr>
        <w:tab/>
        <w:t>Till 2005, all AE</w:t>
      </w:r>
      <w:r w:rsidR="005C40E3" w:rsidRPr="000722A8">
        <w:rPr>
          <w:rFonts w:ascii="Arial" w:hAnsi="Arial" w:cs="Arial"/>
          <w:szCs w:val="24"/>
        </w:rPr>
        <w:t xml:space="preserve">S cases were considered to be </w:t>
      </w:r>
      <w:commentRangeStart w:id="81"/>
      <w:r w:rsidR="005C40E3" w:rsidRPr="000722A8">
        <w:rPr>
          <w:rFonts w:ascii="Arial" w:hAnsi="Arial" w:cs="Arial"/>
          <w:szCs w:val="24"/>
        </w:rPr>
        <w:t>J</w:t>
      </w:r>
      <w:r w:rsidRPr="000722A8">
        <w:rPr>
          <w:rFonts w:ascii="Arial" w:hAnsi="Arial" w:cs="Arial"/>
          <w:szCs w:val="24"/>
        </w:rPr>
        <w:t>E</w:t>
      </w:r>
      <w:commentRangeEnd w:id="81"/>
      <w:r w:rsidR="003D2A49">
        <w:rPr>
          <w:rStyle w:val="CommentReference"/>
        </w:rPr>
        <w:commentReference w:id="81"/>
      </w:r>
      <w:r w:rsidRPr="000722A8">
        <w:rPr>
          <w:rFonts w:ascii="Arial" w:hAnsi="Arial" w:cs="Arial"/>
          <w:szCs w:val="24"/>
        </w:rPr>
        <w:t xml:space="preserve"> due to the want of laboratory confirmation. Andhra Pradesh state had earlier adopted vaccinations of children using killed JE </w:t>
      </w:r>
      <w:commentRangeStart w:id="82"/>
      <w:r w:rsidRPr="000722A8">
        <w:rPr>
          <w:rFonts w:ascii="Arial" w:hAnsi="Arial" w:cs="Arial"/>
          <w:szCs w:val="24"/>
        </w:rPr>
        <w:t>vaccine</w:t>
      </w:r>
      <w:commentRangeEnd w:id="82"/>
      <w:r w:rsidR="003D2A49">
        <w:rPr>
          <w:rStyle w:val="CommentReference"/>
        </w:rPr>
        <w:commentReference w:id="82"/>
      </w:r>
      <w:r w:rsidRPr="000722A8">
        <w:rPr>
          <w:rFonts w:ascii="Arial" w:hAnsi="Arial" w:cs="Arial"/>
          <w:szCs w:val="24"/>
        </w:rPr>
        <w:t xml:space="preserve">. Vaccination helped in decreasing the contribution of JE in </w:t>
      </w:r>
      <w:commentRangeStart w:id="83"/>
      <w:r w:rsidRPr="000722A8">
        <w:rPr>
          <w:rFonts w:ascii="Arial" w:hAnsi="Arial" w:cs="Arial"/>
          <w:szCs w:val="24"/>
        </w:rPr>
        <w:t>AES</w:t>
      </w:r>
      <w:commentRangeEnd w:id="83"/>
      <w:r w:rsidR="003D2A49">
        <w:rPr>
          <w:rStyle w:val="CommentReference"/>
        </w:rPr>
        <w:commentReference w:id="83"/>
      </w:r>
      <w:r w:rsidRPr="000722A8">
        <w:rPr>
          <w:rFonts w:ascii="Arial" w:hAnsi="Arial" w:cs="Arial"/>
          <w:szCs w:val="24"/>
        </w:rPr>
        <w:t xml:space="preserve">. </w:t>
      </w:r>
      <w:r w:rsidRPr="000722A8">
        <w:rPr>
          <w:rFonts w:ascii="Arial" w:hAnsi="Arial" w:cs="Arial"/>
          <w:szCs w:val="24"/>
        </w:rPr>
        <w:lastRenderedPageBreak/>
        <w:t xml:space="preserve">Additionally, mass vaccinations with SA 14-14-2 starting since 2006 have helped reduce the burden of JE in South / Central Indian </w:t>
      </w:r>
      <w:commentRangeStart w:id="84"/>
      <w:r w:rsidRPr="000722A8">
        <w:rPr>
          <w:rFonts w:ascii="Arial" w:hAnsi="Arial" w:cs="Arial"/>
          <w:szCs w:val="24"/>
        </w:rPr>
        <w:t>states</w:t>
      </w:r>
      <w:commentRangeEnd w:id="84"/>
      <w:r w:rsidR="00B25767">
        <w:rPr>
          <w:rStyle w:val="CommentReference"/>
        </w:rPr>
        <w:commentReference w:id="84"/>
      </w:r>
      <w:r w:rsidRPr="000722A8">
        <w:rPr>
          <w:rFonts w:ascii="Arial" w:hAnsi="Arial" w:cs="Arial"/>
          <w:szCs w:val="24"/>
        </w:rPr>
        <w:t xml:space="preserve">. Its adoption in routine immunization schedule has been helpful in further reducing the burden of </w:t>
      </w:r>
      <w:commentRangeStart w:id="85"/>
      <w:r w:rsidRPr="000722A8">
        <w:rPr>
          <w:rFonts w:ascii="Arial" w:hAnsi="Arial" w:cs="Arial"/>
          <w:szCs w:val="24"/>
        </w:rPr>
        <w:t>JE</w:t>
      </w:r>
      <w:commentRangeEnd w:id="85"/>
      <w:r w:rsidR="00B25767">
        <w:rPr>
          <w:rStyle w:val="CommentReference"/>
        </w:rPr>
        <w:commentReference w:id="85"/>
      </w:r>
      <w:r w:rsidRPr="000722A8">
        <w:rPr>
          <w:rFonts w:ascii="Arial" w:hAnsi="Arial" w:cs="Arial"/>
          <w:szCs w:val="24"/>
        </w:rPr>
        <w:t xml:space="preserve">. However, JE </w:t>
      </w:r>
      <w:commentRangeStart w:id="86"/>
      <w:r w:rsidRPr="000722A8">
        <w:rPr>
          <w:rFonts w:ascii="Arial" w:hAnsi="Arial" w:cs="Arial"/>
          <w:szCs w:val="24"/>
        </w:rPr>
        <w:t>continues</w:t>
      </w:r>
      <w:commentRangeEnd w:id="86"/>
      <w:r w:rsidR="00B25767">
        <w:rPr>
          <w:rStyle w:val="CommentReference"/>
        </w:rPr>
        <w:commentReference w:id="86"/>
      </w:r>
      <w:r w:rsidRPr="000722A8">
        <w:rPr>
          <w:rFonts w:ascii="Arial" w:hAnsi="Arial" w:cs="Arial"/>
          <w:szCs w:val="24"/>
        </w:rPr>
        <w:t xml:space="preserve"> to be transmitted in the area.</w:t>
      </w:r>
      <w:r w:rsidRPr="000722A8">
        <w:rPr>
          <w:rFonts w:ascii="Arial" w:hAnsi="Arial" w:cs="Arial"/>
          <w:szCs w:val="24"/>
        </w:rPr>
        <w:tab/>
      </w:r>
    </w:p>
    <w:p w14:paraId="7CB08AE0" w14:textId="77777777" w:rsidR="00C32622" w:rsidRPr="000722A8" w:rsidRDefault="00C32622" w:rsidP="000722A8">
      <w:pPr>
        <w:pStyle w:val="ListParagraph"/>
        <w:numPr>
          <w:ilvl w:val="2"/>
          <w:numId w:val="4"/>
        </w:numPr>
        <w:tabs>
          <w:tab w:val="left" w:pos="-720"/>
          <w:tab w:val="left" w:pos="0"/>
          <w:tab w:val="left" w:pos="720"/>
          <w:tab w:val="left" w:pos="1440"/>
          <w:tab w:val="left" w:pos="2160"/>
          <w:tab w:val="left" w:pos="2880"/>
          <w:tab w:val="left" w:pos="3600"/>
        </w:tabs>
        <w:suppressAutoHyphens/>
        <w:spacing w:before="120" w:after="120" w:line="480" w:lineRule="auto"/>
        <w:ind w:left="1440"/>
        <w:jc w:val="both"/>
        <w:rPr>
          <w:rFonts w:ascii="Arial" w:hAnsi="Arial" w:cs="Arial"/>
          <w:szCs w:val="24"/>
        </w:rPr>
      </w:pPr>
      <w:r w:rsidRPr="000722A8">
        <w:rPr>
          <w:rFonts w:ascii="Arial" w:hAnsi="Arial" w:cs="Arial"/>
          <w:szCs w:val="24"/>
        </w:rPr>
        <w:t>Current status of JE vaccination in Maharashtra and Telangana states</w:t>
      </w:r>
    </w:p>
    <w:p w14:paraId="1BCCA079"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440"/>
        <w:jc w:val="both"/>
        <w:rPr>
          <w:rFonts w:ascii="Arial" w:hAnsi="Arial" w:cs="Arial"/>
          <w:szCs w:val="24"/>
        </w:rPr>
      </w:pPr>
      <w:r w:rsidRPr="000722A8">
        <w:rPr>
          <w:rFonts w:ascii="Arial" w:hAnsi="Arial" w:cs="Arial"/>
          <w:szCs w:val="24"/>
        </w:rPr>
        <w:tab/>
        <w:t xml:space="preserve">JE vaccination has been undertaken in selected endemic priority districts in Maharashtra and Telangana states in India. Mass vaccination campaigns have been followed by </w:t>
      </w:r>
      <w:commentRangeStart w:id="87"/>
      <w:r w:rsidRPr="000722A8">
        <w:rPr>
          <w:rFonts w:ascii="Arial" w:hAnsi="Arial" w:cs="Arial"/>
          <w:szCs w:val="24"/>
        </w:rPr>
        <w:t>introduction</w:t>
      </w:r>
      <w:commentRangeEnd w:id="87"/>
      <w:r w:rsidR="00B25767">
        <w:rPr>
          <w:rStyle w:val="CommentReference"/>
        </w:rPr>
        <w:commentReference w:id="87"/>
      </w:r>
      <w:r w:rsidRPr="000722A8">
        <w:rPr>
          <w:rFonts w:ascii="Arial" w:hAnsi="Arial" w:cs="Arial"/>
          <w:szCs w:val="24"/>
        </w:rPr>
        <w:t xml:space="preserve"> in routine immunization schedule. However, vaccination coverage rates seem to be low</w:t>
      </w:r>
      <w:r w:rsidR="00F042C6" w:rsidRPr="000722A8">
        <w:rPr>
          <w:rFonts w:ascii="Arial" w:hAnsi="Arial" w:cs="Arial"/>
          <w:szCs w:val="24"/>
          <w:vertAlign w:val="superscript"/>
        </w:rPr>
        <w:t>17</w:t>
      </w:r>
      <w:r w:rsidRPr="000722A8">
        <w:rPr>
          <w:rFonts w:ascii="Arial" w:hAnsi="Arial" w:cs="Arial"/>
          <w:szCs w:val="24"/>
        </w:rPr>
        <w:t xml:space="preserve">.  </w:t>
      </w:r>
    </w:p>
    <w:p w14:paraId="1435076B" w14:textId="77777777" w:rsidR="00C32622" w:rsidRPr="000722A8" w:rsidRDefault="00C32622" w:rsidP="000722A8">
      <w:pPr>
        <w:pStyle w:val="ListParagraph"/>
        <w:numPr>
          <w:ilvl w:val="2"/>
          <w:numId w:val="4"/>
        </w:numPr>
        <w:tabs>
          <w:tab w:val="left" w:pos="-720"/>
          <w:tab w:val="left" w:pos="0"/>
          <w:tab w:val="left" w:pos="720"/>
          <w:tab w:val="left" w:pos="1440"/>
          <w:tab w:val="left" w:pos="2160"/>
          <w:tab w:val="left" w:pos="2880"/>
          <w:tab w:val="left" w:pos="3600"/>
        </w:tabs>
        <w:suppressAutoHyphens/>
        <w:spacing w:before="120" w:after="120" w:line="480" w:lineRule="auto"/>
        <w:ind w:left="1440"/>
        <w:jc w:val="both"/>
        <w:rPr>
          <w:rFonts w:ascii="Arial" w:hAnsi="Arial" w:cs="Arial"/>
          <w:szCs w:val="24"/>
        </w:rPr>
      </w:pPr>
      <w:r w:rsidRPr="000722A8">
        <w:rPr>
          <w:rFonts w:ascii="Arial" w:hAnsi="Arial" w:cs="Arial"/>
          <w:szCs w:val="24"/>
        </w:rPr>
        <w:t>Evaluation of surveillance of JE and AES globally and in India</w:t>
      </w:r>
    </w:p>
    <w:p w14:paraId="516A55F5"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440"/>
        <w:jc w:val="both"/>
        <w:rPr>
          <w:rFonts w:ascii="Arial" w:hAnsi="Arial" w:cs="Arial"/>
          <w:szCs w:val="24"/>
        </w:rPr>
      </w:pPr>
      <w:r w:rsidRPr="000722A8">
        <w:rPr>
          <w:rFonts w:ascii="Arial" w:hAnsi="Arial" w:cs="Arial"/>
          <w:szCs w:val="24"/>
        </w:rPr>
        <w:tab/>
        <w:t xml:space="preserve">WHO has provided surveillance standards along with key </w:t>
      </w:r>
      <w:commentRangeStart w:id="88"/>
      <w:r w:rsidRPr="000722A8">
        <w:rPr>
          <w:rFonts w:ascii="Arial" w:hAnsi="Arial" w:cs="Arial"/>
          <w:szCs w:val="24"/>
        </w:rPr>
        <w:t xml:space="preserve">indicators for monitoring and concurrent evaluation </w:t>
      </w:r>
      <w:commentRangeEnd w:id="88"/>
      <w:r w:rsidR="00B25767">
        <w:rPr>
          <w:rStyle w:val="CommentReference"/>
        </w:rPr>
        <w:commentReference w:id="88"/>
      </w:r>
      <w:r w:rsidRPr="000722A8">
        <w:rPr>
          <w:rFonts w:ascii="Arial" w:hAnsi="Arial" w:cs="Arial"/>
          <w:szCs w:val="24"/>
        </w:rPr>
        <w:t xml:space="preserve">of JE </w:t>
      </w:r>
      <w:proofErr w:type="gramStart"/>
      <w:r w:rsidRPr="000722A8">
        <w:rPr>
          <w:rFonts w:ascii="Arial" w:hAnsi="Arial" w:cs="Arial"/>
          <w:szCs w:val="24"/>
        </w:rPr>
        <w:t>su</w:t>
      </w:r>
      <w:r w:rsidR="00F042C6" w:rsidRPr="000722A8">
        <w:rPr>
          <w:rFonts w:ascii="Arial" w:hAnsi="Arial" w:cs="Arial"/>
          <w:szCs w:val="24"/>
        </w:rPr>
        <w:t>rveillance</w:t>
      </w:r>
      <w:r w:rsidR="00F042C6" w:rsidRPr="000722A8">
        <w:rPr>
          <w:rFonts w:ascii="Arial" w:hAnsi="Arial" w:cs="Arial"/>
          <w:szCs w:val="24"/>
          <w:vertAlign w:val="superscript"/>
        </w:rPr>
        <w:t>18</w:t>
      </w:r>
      <w:r w:rsidRPr="000722A8">
        <w:rPr>
          <w:rFonts w:ascii="Arial" w:hAnsi="Arial" w:cs="Arial"/>
          <w:szCs w:val="24"/>
        </w:rPr>
        <w:t>.</w:t>
      </w:r>
      <w:proofErr w:type="gramEnd"/>
      <w:r w:rsidRPr="000722A8">
        <w:rPr>
          <w:rFonts w:ascii="Arial" w:hAnsi="Arial" w:cs="Arial"/>
          <w:szCs w:val="24"/>
        </w:rPr>
        <w:t xml:space="preserve"> JE surveillance has been </w:t>
      </w:r>
      <w:commentRangeStart w:id="89"/>
      <w:r w:rsidRPr="000722A8">
        <w:rPr>
          <w:rFonts w:ascii="Arial" w:hAnsi="Arial" w:cs="Arial"/>
          <w:szCs w:val="24"/>
        </w:rPr>
        <w:t>reviewed</w:t>
      </w:r>
      <w:commentRangeEnd w:id="89"/>
      <w:r w:rsidR="00B25767">
        <w:rPr>
          <w:rStyle w:val="CommentReference"/>
        </w:rPr>
        <w:commentReference w:id="89"/>
      </w:r>
      <w:r w:rsidRPr="000722A8">
        <w:rPr>
          <w:rFonts w:ascii="Arial" w:hAnsi="Arial" w:cs="Arial"/>
          <w:szCs w:val="24"/>
        </w:rPr>
        <w:t xml:space="preserve"> in Asia in 2012. Eighteen of 24 endemic countries have conducted JE surveillance. It is reported that reliable diagnosis based on surveillance case definitions is not found reliable in China and therefore laboratory</w:t>
      </w:r>
      <w:r w:rsidR="00F042C6" w:rsidRPr="000722A8">
        <w:rPr>
          <w:rFonts w:ascii="Arial" w:hAnsi="Arial" w:cs="Arial"/>
          <w:szCs w:val="24"/>
        </w:rPr>
        <w:t xml:space="preserve"> confirmation is very important</w:t>
      </w:r>
      <w:r w:rsidR="00F042C6" w:rsidRPr="000722A8">
        <w:rPr>
          <w:rFonts w:ascii="Arial" w:hAnsi="Arial" w:cs="Arial"/>
          <w:szCs w:val="24"/>
          <w:vertAlign w:val="superscript"/>
        </w:rPr>
        <w:t>19</w:t>
      </w:r>
      <w:r w:rsidRPr="000722A8">
        <w:rPr>
          <w:rFonts w:ascii="Arial" w:hAnsi="Arial" w:cs="Arial"/>
          <w:szCs w:val="24"/>
        </w:rPr>
        <w:t xml:space="preserve">. Polio and measles surveillance and laboratory </w:t>
      </w:r>
      <w:commentRangeStart w:id="90"/>
      <w:r w:rsidRPr="000722A8">
        <w:rPr>
          <w:rFonts w:ascii="Arial" w:hAnsi="Arial" w:cs="Arial"/>
          <w:szCs w:val="24"/>
        </w:rPr>
        <w:t>networks</w:t>
      </w:r>
      <w:commentRangeEnd w:id="90"/>
      <w:r w:rsidR="00B25767">
        <w:rPr>
          <w:rStyle w:val="CommentReference"/>
        </w:rPr>
        <w:commentReference w:id="90"/>
      </w:r>
      <w:r w:rsidRPr="000722A8">
        <w:rPr>
          <w:rFonts w:ascii="Arial" w:hAnsi="Arial" w:cs="Arial"/>
          <w:szCs w:val="24"/>
        </w:rPr>
        <w:t xml:space="preserve"> have been found useful for expansion to JE surveillance</w:t>
      </w:r>
      <w:r w:rsidR="00F042C6" w:rsidRPr="000722A8">
        <w:rPr>
          <w:rFonts w:ascii="Arial" w:hAnsi="Arial" w:cs="Arial"/>
          <w:szCs w:val="24"/>
          <w:vertAlign w:val="superscript"/>
        </w:rPr>
        <w:t>9</w:t>
      </w:r>
      <w:r w:rsidRPr="000722A8">
        <w:rPr>
          <w:rFonts w:ascii="Arial" w:hAnsi="Arial" w:cs="Arial"/>
          <w:szCs w:val="24"/>
        </w:rPr>
        <w:t xml:space="preserve">. A novel low-cost approach using proportion of catchment population for incidence </w:t>
      </w:r>
      <w:r w:rsidRPr="000722A8">
        <w:rPr>
          <w:rFonts w:ascii="Arial" w:hAnsi="Arial" w:cs="Arial"/>
          <w:szCs w:val="24"/>
        </w:rPr>
        <w:lastRenderedPageBreak/>
        <w:t xml:space="preserve">estimation requiring proportion of hospitalizations </w:t>
      </w:r>
      <w:r w:rsidR="00F042C6" w:rsidRPr="000722A8">
        <w:rPr>
          <w:rFonts w:ascii="Arial" w:hAnsi="Arial" w:cs="Arial"/>
          <w:szCs w:val="24"/>
        </w:rPr>
        <w:t>has been reported in Bangladesh</w:t>
      </w:r>
      <w:r w:rsidR="00F042C6" w:rsidRPr="000722A8">
        <w:rPr>
          <w:rFonts w:ascii="Arial" w:hAnsi="Arial" w:cs="Arial"/>
          <w:szCs w:val="24"/>
          <w:vertAlign w:val="superscript"/>
        </w:rPr>
        <w:t>11</w:t>
      </w:r>
      <w:r w:rsidRPr="000722A8">
        <w:rPr>
          <w:rFonts w:ascii="Arial" w:hAnsi="Arial" w:cs="Arial"/>
          <w:szCs w:val="24"/>
        </w:rPr>
        <w:t xml:space="preserve">. </w:t>
      </w:r>
      <w:commentRangeStart w:id="91"/>
      <w:r w:rsidRPr="000722A8">
        <w:rPr>
          <w:rFonts w:ascii="Arial" w:hAnsi="Arial" w:cs="Arial"/>
          <w:szCs w:val="24"/>
        </w:rPr>
        <w:t>Integration</w:t>
      </w:r>
      <w:commentRangeEnd w:id="91"/>
      <w:r w:rsidR="00B25767">
        <w:rPr>
          <w:rStyle w:val="CommentReference"/>
        </w:rPr>
        <w:commentReference w:id="91"/>
      </w:r>
      <w:r w:rsidRPr="000722A8">
        <w:rPr>
          <w:rFonts w:ascii="Arial" w:hAnsi="Arial" w:cs="Arial"/>
          <w:szCs w:val="24"/>
        </w:rPr>
        <w:t xml:space="preserve"> of JE / AES surveillance with vaccine preventable disease (VPD) surveillance for AFP has been proposed after the evaluation in South</w:t>
      </w:r>
      <w:r w:rsidR="00F042C6" w:rsidRPr="000722A8">
        <w:rPr>
          <w:rFonts w:ascii="Arial" w:hAnsi="Arial" w:cs="Arial"/>
          <w:szCs w:val="24"/>
        </w:rPr>
        <w:t xml:space="preserve"> Asian countries including India</w:t>
      </w:r>
      <w:r w:rsidR="00F042C6" w:rsidRPr="000722A8">
        <w:rPr>
          <w:rFonts w:ascii="Arial" w:hAnsi="Arial" w:cs="Arial"/>
          <w:szCs w:val="24"/>
          <w:vertAlign w:val="superscript"/>
        </w:rPr>
        <w:t>10</w:t>
      </w:r>
      <w:r w:rsidRPr="000722A8">
        <w:rPr>
          <w:rFonts w:ascii="Arial" w:hAnsi="Arial" w:cs="Arial"/>
          <w:szCs w:val="24"/>
        </w:rPr>
        <w:t>. Evaluation of surveillance standards including case definition has also been undertak</w:t>
      </w:r>
      <w:r w:rsidR="00F042C6" w:rsidRPr="000722A8">
        <w:rPr>
          <w:rFonts w:ascii="Arial" w:hAnsi="Arial" w:cs="Arial"/>
          <w:szCs w:val="24"/>
        </w:rPr>
        <w:t>en in a cohort study in Vietnam</w:t>
      </w:r>
      <w:r w:rsidR="00F042C6" w:rsidRPr="000722A8">
        <w:rPr>
          <w:rFonts w:ascii="Arial" w:hAnsi="Arial" w:cs="Arial"/>
          <w:szCs w:val="24"/>
          <w:vertAlign w:val="superscript"/>
        </w:rPr>
        <w:t>20</w:t>
      </w:r>
      <w:r w:rsidRPr="000722A8">
        <w:rPr>
          <w:rFonts w:ascii="Arial" w:hAnsi="Arial" w:cs="Arial"/>
          <w:szCs w:val="24"/>
        </w:rPr>
        <w:t>.</w:t>
      </w:r>
    </w:p>
    <w:p w14:paraId="777079C8" w14:textId="77777777" w:rsidR="00354BB7"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440"/>
        <w:jc w:val="both"/>
        <w:rPr>
          <w:rFonts w:ascii="Arial" w:hAnsi="Arial" w:cs="Arial"/>
          <w:szCs w:val="24"/>
        </w:rPr>
      </w:pPr>
      <w:r w:rsidRPr="000722A8">
        <w:rPr>
          <w:rFonts w:ascii="Arial" w:hAnsi="Arial" w:cs="Arial"/>
          <w:szCs w:val="24"/>
        </w:rPr>
        <w:tab/>
        <w:t>Surveillance quality has been identified as the major issue in an endemic district in Uttar Pradesh</w:t>
      </w:r>
      <w:r w:rsidR="00F042C6" w:rsidRPr="000722A8">
        <w:rPr>
          <w:rFonts w:ascii="Arial" w:hAnsi="Arial" w:cs="Arial"/>
          <w:szCs w:val="24"/>
          <w:vertAlign w:val="superscript"/>
        </w:rPr>
        <w:t>21</w:t>
      </w:r>
      <w:r w:rsidRPr="000722A8">
        <w:rPr>
          <w:rFonts w:ascii="Arial" w:hAnsi="Arial" w:cs="Arial"/>
          <w:szCs w:val="24"/>
        </w:rPr>
        <w:t>. Low-quality surveillance of JE/AES provides little evidence for prevention and control measures and estimation of the effect of programme</w:t>
      </w:r>
      <w:r w:rsidR="00F042C6" w:rsidRPr="000722A8">
        <w:rPr>
          <w:rFonts w:ascii="Arial" w:hAnsi="Arial" w:cs="Arial"/>
          <w:szCs w:val="24"/>
          <w:vertAlign w:val="superscript"/>
        </w:rPr>
        <w:t>22</w:t>
      </w:r>
      <w:r w:rsidRPr="000722A8">
        <w:rPr>
          <w:rFonts w:ascii="Arial" w:hAnsi="Arial" w:cs="Arial"/>
          <w:szCs w:val="24"/>
        </w:rPr>
        <w:t>. Systematic evaluation of JE / AES surveillance along with provision of adequate laboratory support for understanding epidemiology and etiology of AES for planning of prevention and control initiatives is critical for the programme. Systematic evaluation of the surveillance system for completeness and quality has been considered as the need of the hour</w:t>
      </w:r>
      <w:r w:rsidR="0082768F" w:rsidRPr="000722A8">
        <w:rPr>
          <w:rFonts w:ascii="Arial" w:hAnsi="Arial" w:cs="Arial"/>
          <w:szCs w:val="24"/>
          <w:vertAlign w:val="superscript"/>
        </w:rPr>
        <w:t>23</w:t>
      </w:r>
      <w:r w:rsidRPr="000722A8">
        <w:rPr>
          <w:rFonts w:ascii="Arial" w:hAnsi="Arial" w:cs="Arial"/>
          <w:szCs w:val="24"/>
        </w:rPr>
        <w:t xml:space="preserve">. Additionally, there is </w:t>
      </w:r>
      <w:commentRangeStart w:id="92"/>
      <w:r w:rsidRPr="000722A8">
        <w:rPr>
          <w:rFonts w:ascii="Arial" w:hAnsi="Arial" w:cs="Arial"/>
          <w:szCs w:val="24"/>
        </w:rPr>
        <w:t xml:space="preserve">no systematic comprehensive surveillance study undertaken in Central India for assessment of completeness and quality of surveillance, specimen referral and reporting system, and thereby accurately estimating incidence, identifying etiologies and actual contribution of JE, sequelae in recovered JE /AES cases and disease burden including </w:t>
      </w:r>
      <w:r w:rsidRPr="000722A8">
        <w:rPr>
          <w:rFonts w:ascii="Arial" w:hAnsi="Arial" w:cs="Arial"/>
          <w:szCs w:val="24"/>
        </w:rPr>
        <w:lastRenderedPageBreak/>
        <w:t>economic burden of JE</w:t>
      </w:r>
      <w:commentRangeEnd w:id="92"/>
      <w:r w:rsidR="00B25767">
        <w:rPr>
          <w:rStyle w:val="CommentReference"/>
        </w:rPr>
        <w:commentReference w:id="92"/>
      </w:r>
      <w:r w:rsidRPr="000722A8">
        <w:rPr>
          <w:rFonts w:ascii="Arial" w:hAnsi="Arial" w:cs="Arial"/>
          <w:szCs w:val="24"/>
        </w:rPr>
        <w:t xml:space="preserve">. The importance of surveillance data for guiding surveillance, diagnosis, management and prevention (including vaccination) or control measures has not sufficiently been addressed earlier. </w:t>
      </w:r>
    </w:p>
    <w:p w14:paraId="30FCEF6F" w14:textId="77777777" w:rsidR="00C32622" w:rsidRPr="000722A8" w:rsidRDefault="00C32622"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left="1440"/>
        <w:jc w:val="both"/>
        <w:rPr>
          <w:rFonts w:ascii="Arial" w:hAnsi="Arial" w:cs="Arial"/>
          <w:szCs w:val="24"/>
        </w:rPr>
      </w:pPr>
      <w:r w:rsidRPr="000722A8">
        <w:rPr>
          <w:rFonts w:ascii="Arial" w:hAnsi="Arial" w:cs="Arial"/>
          <w:szCs w:val="24"/>
        </w:rPr>
        <w:t xml:space="preserve">Early detection of acute encephalitis syndrome patients in community requires </w:t>
      </w:r>
      <w:commentRangeStart w:id="93"/>
      <w:r w:rsidRPr="000722A8">
        <w:rPr>
          <w:rFonts w:ascii="Arial" w:hAnsi="Arial" w:cs="Arial"/>
          <w:szCs w:val="24"/>
        </w:rPr>
        <w:t>awareness</w:t>
      </w:r>
      <w:commentRangeEnd w:id="93"/>
      <w:r w:rsidR="00B25767">
        <w:rPr>
          <w:rStyle w:val="CommentReference"/>
        </w:rPr>
        <w:commentReference w:id="93"/>
      </w:r>
      <w:r w:rsidRPr="000722A8">
        <w:rPr>
          <w:rFonts w:ascii="Arial" w:hAnsi="Arial" w:cs="Arial"/>
          <w:szCs w:val="24"/>
        </w:rPr>
        <w:t xml:space="preserve"> for identification by health care workers and community members on minimum essential basic medical or nursing </w:t>
      </w:r>
      <w:commentRangeStart w:id="94"/>
      <w:r w:rsidRPr="000722A8">
        <w:rPr>
          <w:rFonts w:ascii="Arial" w:hAnsi="Arial" w:cs="Arial"/>
          <w:szCs w:val="24"/>
        </w:rPr>
        <w:t>care</w:t>
      </w:r>
      <w:commentRangeEnd w:id="94"/>
      <w:r w:rsidR="00B25767">
        <w:rPr>
          <w:rStyle w:val="CommentReference"/>
        </w:rPr>
        <w:commentReference w:id="94"/>
      </w:r>
      <w:r w:rsidRPr="000722A8">
        <w:rPr>
          <w:rFonts w:ascii="Arial" w:hAnsi="Arial" w:cs="Arial"/>
          <w:szCs w:val="24"/>
        </w:rPr>
        <w:t xml:space="preserve"> at home and the measures to be taken on the way to hospital by considering ambulances with facilities. Simple ways like </w:t>
      </w:r>
      <w:commentRangeStart w:id="95"/>
      <w:r w:rsidRPr="000722A8">
        <w:rPr>
          <w:rFonts w:ascii="Arial" w:hAnsi="Arial" w:cs="Arial"/>
          <w:szCs w:val="24"/>
        </w:rPr>
        <w:t xml:space="preserve">turning patient to one side </w:t>
      </w:r>
      <w:commentRangeEnd w:id="95"/>
      <w:r w:rsidR="00B25767">
        <w:rPr>
          <w:rStyle w:val="CommentReference"/>
        </w:rPr>
        <w:commentReference w:id="95"/>
      </w:r>
      <w:r w:rsidRPr="000722A8">
        <w:rPr>
          <w:rFonts w:ascii="Arial" w:hAnsi="Arial" w:cs="Arial"/>
          <w:szCs w:val="24"/>
        </w:rPr>
        <w:t>may have great benefit. This could also help establish true disease burden for allocating resources and p</w:t>
      </w:r>
      <w:r w:rsidR="0082768F" w:rsidRPr="000722A8">
        <w:rPr>
          <w:rFonts w:ascii="Arial" w:hAnsi="Arial" w:cs="Arial"/>
          <w:szCs w:val="24"/>
        </w:rPr>
        <w:t>rioritize efforts</w:t>
      </w:r>
      <w:r w:rsidR="0082768F" w:rsidRPr="000722A8">
        <w:rPr>
          <w:rFonts w:ascii="Arial" w:hAnsi="Arial" w:cs="Arial"/>
          <w:szCs w:val="24"/>
          <w:vertAlign w:val="superscript"/>
        </w:rPr>
        <w:t>24</w:t>
      </w:r>
      <w:r w:rsidRPr="000722A8">
        <w:rPr>
          <w:rFonts w:ascii="Arial" w:hAnsi="Arial" w:cs="Arial"/>
          <w:szCs w:val="24"/>
        </w:rPr>
        <w:t xml:space="preserve">. It needs to be </w:t>
      </w:r>
      <w:commentRangeStart w:id="96"/>
      <w:r w:rsidRPr="000722A8">
        <w:rPr>
          <w:rFonts w:ascii="Arial" w:hAnsi="Arial" w:cs="Arial"/>
          <w:szCs w:val="24"/>
        </w:rPr>
        <w:t>complemented</w:t>
      </w:r>
      <w:commentRangeEnd w:id="96"/>
      <w:r w:rsidR="00B25767">
        <w:rPr>
          <w:rStyle w:val="CommentReference"/>
        </w:rPr>
        <w:commentReference w:id="96"/>
      </w:r>
      <w:r w:rsidRPr="000722A8">
        <w:rPr>
          <w:rFonts w:ascii="Arial" w:hAnsi="Arial" w:cs="Arial"/>
          <w:szCs w:val="24"/>
        </w:rPr>
        <w:t xml:space="preserve"> with early clinical diagnosis and rapid laboratory diagnostic testing wherever feasible especially at primary and secondary care facilities. This may help in early initiation of supportive treatment so as to decrease fatality, limit disability and improve complete </w:t>
      </w:r>
      <w:commentRangeStart w:id="97"/>
      <w:r w:rsidRPr="000722A8">
        <w:rPr>
          <w:rFonts w:ascii="Arial" w:hAnsi="Arial" w:cs="Arial"/>
          <w:szCs w:val="24"/>
        </w:rPr>
        <w:t>survival</w:t>
      </w:r>
      <w:commentRangeEnd w:id="97"/>
      <w:r w:rsidR="00B25767">
        <w:rPr>
          <w:rStyle w:val="CommentReference"/>
        </w:rPr>
        <w:commentReference w:id="97"/>
      </w:r>
      <w:r w:rsidRPr="000722A8">
        <w:rPr>
          <w:rFonts w:ascii="Arial" w:hAnsi="Arial" w:cs="Arial"/>
          <w:szCs w:val="24"/>
        </w:rPr>
        <w:t xml:space="preserve">. Vaccination is the key strategy in controlling JE and needs to be scaled up. Estimation of accurate </w:t>
      </w:r>
      <w:commentRangeStart w:id="98"/>
      <w:r w:rsidRPr="000722A8">
        <w:rPr>
          <w:rFonts w:ascii="Arial" w:hAnsi="Arial" w:cs="Arial"/>
          <w:szCs w:val="24"/>
        </w:rPr>
        <w:t xml:space="preserve">societal and financial burden </w:t>
      </w:r>
      <w:commentRangeEnd w:id="98"/>
      <w:r w:rsidR="00B25767">
        <w:rPr>
          <w:rStyle w:val="CommentReference"/>
        </w:rPr>
        <w:commentReference w:id="98"/>
      </w:r>
      <w:r w:rsidRPr="000722A8">
        <w:rPr>
          <w:rFonts w:ascii="Arial" w:hAnsi="Arial" w:cs="Arial"/>
          <w:szCs w:val="24"/>
        </w:rPr>
        <w:t>could help in establishing it as p</w:t>
      </w:r>
      <w:r w:rsidR="0082768F" w:rsidRPr="000722A8">
        <w:rPr>
          <w:rFonts w:ascii="Arial" w:hAnsi="Arial" w:cs="Arial"/>
          <w:szCs w:val="24"/>
        </w:rPr>
        <w:t>riority disease</w:t>
      </w:r>
      <w:r w:rsidR="0082768F" w:rsidRPr="000722A8">
        <w:rPr>
          <w:rFonts w:ascii="Arial" w:hAnsi="Arial" w:cs="Arial"/>
          <w:szCs w:val="24"/>
          <w:vertAlign w:val="superscript"/>
        </w:rPr>
        <w:t>25</w:t>
      </w:r>
      <w:r w:rsidRPr="000722A8">
        <w:rPr>
          <w:rFonts w:ascii="Arial" w:hAnsi="Arial" w:cs="Arial"/>
          <w:szCs w:val="24"/>
        </w:rPr>
        <w:t xml:space="preserve">. </w:t>
      </w:r>
    </w:p>
    <w:p w14:paraId="727A3FE0" w14:textId="77777777" w:rsidR="00C32622" w:rsidRPr="000722A8" w:rsidRDefault="00C32622" w:rsidP="000722A8">
      <w:pPr>
        <w:pStyle w:val="ListParagraph"/>
        <w:numPr>
          <w:ilvl w:val="2"/>
          <w:numId w:val="4"/>
        </w:numPr>
        <w:tabs>
          <w:tab w:val="left" w:pos="-720"/>
          <w:tab w:val="left" w:pos="0"/>
          <w:tab w:val="left" w:pos="720"/>
          <w:tab w:val="left" w:pos="1440"/>
          <w:tab w:val="left" w:pos="2160"/>
          <w:tab w:val="left" w:pos="2880"/>
          <w:tab w:val="left" w:pos="3600"/>
        </w:tabs>
        <w:suppressAutoHyphens/>
        <w:spacing w:before="120" w:after="120" w:line="480" w:lineRule="auto"/>
        <w:ind w:left="1440"/>
        <w:jc w:val="both"/>
        <w:rPr>
          <w:rFonts w:ascii="Arial" w:hAnsi="Arial" w:cs="Arial"/>
          <w:szCs w:val="24"/>
        </w:rPr>
      </w:pPr>
      <w:r w:rsidRPr="000722A8">
        <w:rPr>
          <w:rFonts w:ascii="Arial" w:hAnsi="Arial" w:cs="Arial"/>
          <w:szCs w:val="24"/>
        </w:rPr>
        <w:t>Evaluation of vaccination against JE globally and in India</w:t>
      </w:r>
    </w:p>
    <w:p w14:paraId="56F16A50" w14:textId="77777777" w:rsidR="00C32622" w:rsidRPr="000722A8" w:rsidRDefault="00C32622" w:rsidP="000722A8">
      <w:pPr>
        <w:pStyle w:val="ListParagraph"/>
        <w:tabs>
          <w:tab w:val="left" w:pos="1440"/>
        </w:tabs>
        <w:spacing w:before="120" w:after="120" w:line="480" w:lineRule="auto"/>
        <w:ind w:left="1440"/>
        <w:jc w:val="both"/>
        <w:rPr>
          <w:rFonts w:ascii="Arial" w:hAnsi="Arial" w:cs="Arial"/>
          <w:szCs w:val="24"/>
        </w:rPr>
      </w:pPr>
      <w:r w:rsidRPr="000722A8">
        <w:rPr>
          <w:rFonts w:ascii="Arial" w:hAnsi="Arial" w:cs="Arial"/>
          <w:szCs w:val="24"/>
        </w:rPr>
        <w:tab/>
        <w:t>Economic evaluation of JE vaccine in China has been reported to</w:t>
      </w:r>
      <w:r w:rsidR="0082768F" w:rsidRPr="000722A8">
        <w:rPr>
          <w:rFonts w:ascii="Arial" w:hAnsi="Arial" w:cs="Arial"/>
          <w:szCs w:val="24"/>
        </w:rPr>
        <w:t xml:space="preserve"> be cost-</w:t>
      </w:r>
      <w:commentRangeStart w:id="99"/>
      <w:r w:rsidR="0082768F" w:rsidRPr="000722A8">
        <w:rPr>
          <w:rFonts w:ascii="Arial" w:hAnsi="Arial" w:cs="Arial"/>
          <w:szCs w:val="24"/>
        </w:rPr>
        <w:t>effective</w:t>
      </w:r>
      <w:commentRangeEnd w:id="99"/>
      <w:r w:rsidR="00B25767">
        <w:rPr>
          <w:rStyle w:val="CommentReference"/>
        </w:rPr>
        <w:commentReference w:id="99"/>
      </w:r>
      <w:r w:rsidRPr="000722A8">
        <w:rPr>
          <w:rFonts w:ascii="Arial" w:hAnsi="Arial" w:cs="Arial"/>
          <w:szCs w:val="24"/>
        </w:rPr>
        <w:t xml:space="preserve">. Similarly, SA 14-14-2 live </w:t>
      </w:r>
      <w:r w:rsidRPr="000722A8">
        <w:rPr>
          <w:rFonts w:ascii="Arial" w:hAnsi="Arial" w:cs="Arial"/>
          <w:szCs w:val="24"/>
        </w:rPr>
        <w:lastRenderedPageBreak/>
        <w:t xml:space="preserve">attenuated vaccine has been proven to be effective and having significant impact </w:t>
      </w:r>
      <w:r w:rsidR="0082768F" w:rsidRPr="000722A8">
        <w:rPr>
          <w:rFonts w:ascii="Arial" w:hAnsi="Arial" w:cs="Arial"/>
          <w:szCs w:val="24"/>
        </w:rPr>
        <w:t xml:space="preserve">in </w:t>
      </w:r>
      <w:commentRangeStart w:id="100"/>
      <w:r w:rsidR="0082768F" w:rsidRPr="000722A8">
        <w:rPr>
          <w:rFonts w:ascii="Arial" w:hAnsi="Arial" w:cs="Arial"/>
          <w:szCs w:val="24"/>
        </w:rPr>
        <w:t>Nepal</w:t>
      </w:r>
      <w:commentRangeEnd w:id="100"/>
      <w:r w:rsidR="00B25767">
        <w:rPr>
          <w:rStyle w:val="CommentReference"/>
        </w:rPr>
        <w:commentReference w:id="100"/>
      </w:r>
      <w:r w:rsidRPr="000722A8">
        <w:rPr>
          <w:rFonts w:ascii="Arial" w:hAnsi="Arial" w:cs="Arial"/>
          <w:szCs w:val="24"/>
        </w:rPr>
        <w:t>. In Sri Lanka, SA 14-14-2 vaccine has been shown to be safe and immunogenic when co-</w:t>
      </w:r>
      <w:commentRangeStart w:id="101"/>
      <w:r w:rsidRPr="000722A8">
        <w:rPr>
          <w:rFonts w:ascii="Arial" w:hAnsi="Arial" w:cs="Arial"/>
          <w:szCs w:val="24"/>
        </w:rPr>
        <w:t>administered</w:t>
      </w:r>
      <w:commentRangeEnd w:id="101"/>
      <w:r w:rsidR="00B25767">
        <w:rPr>
          <w:rStyle w:val="CommentReference"/>
        </w:rPr>
        <w:commentReference w:id="101"/>
      </w:r>
      <w:r w:rsidRPr="000722A8">
        <w:rPr>
          <w:rFonts w:ascii="Arial" w:hAnsi="Arial" w:cs="Arial"/>
          <w:szCs w:val="24"/>
        </w:rPr>
        <w:t xml:space="preserve"> with measles vaccine at 9 mo</w:t>
      </w:r>
      <w:r w:rsidR="0082768F" w:rsidRPr="000722A8">
        <w:rPr>
          <w:rFonts w:ascii="Arial" w:hAnsi="Arial" w:cs="Arial"/>
          <w:szCs w:val="24"/>
        </w:rPr>
        <w:t>nths</w:t>
      </w:r>
      <w:r w:rsidRPr="000722A8">
        <w:rPr>
          <w:rFonts w:ascii="Arial" w:hAnsi="Arial" w:cs="Arial"/>
          <w:szCs w:val="24"/>
        </w:rPr>
        <w:t xml:space="preserve">. </w:t>
      </w:r>
    </w:p>
    <w:p w14:paraId="0688554F" w14:textId="77777777" w:rsidR="00C32622" w:rsidRPr="000722A8" w:rsidRDefault="00C32622" w:rsidP="000722A8">
      <w:pPr>
        <w:pStyle w:val="ListParagraph"/>
        <w:tabs>
          <w:tab w:val="left" w:pos="1440"/>
        </w:tabs>
        <w:spacing w:before="120" w:after="120" w:line="480" w:lineRule="auto"/>
        <w:ind w:left="1440"/>
        <w:jc w:val="both"/>
        <w:rPr>
          <w:rFonts w:ascii="Arial" w:hAnsi="Arial" w:cs="Arial"/>
          <w:szCs w:val="24"/>
        </w:rPr>
      </w:pPr>
      <w:r w:rsidRPr="000722A8">
        <w:rPr>
          <w:rFonts w:ascii="Arial" w:hAnsi="Arial" w:cs="Arial"/>
          <w:szCs w:val="24"/>
        </w:rPr>
        <w:tab/>
      </w:r>
      <w:commentRangeStart w:id="102"/>
      <w:r w:rsidRPr="000722A8">
        <w:rPr>
          <w:rFonts w:ascii="Arial" w:hAnsi="Arial" w:cs="Arial"/>
          <w:szCs w:val="24"/>
        </w:rPr>
        <w:t>Mouse</w:t>
      </w:r>
      <w:commentRangeEnd w:id="102"/>
      <w:r w:rsidR="006845D5">
        <w:rPr>
          <w:rStyle w:val="CommentReference"/>
        </w:rPr>
        <w:commentReference w:id="102"/>
      </w:r>
      <w:r w:rsidRPr="000722A8">
        <w:rPr>
          <w:rFonts w:ascii="Arial" w:hAnsi="Arial" w:cs="Arial"/>
          <w:szCs w:val="24"/>
        </w:rPr>
        <w:t xml:space="preserve"> brain derived inactivated JE vaccine produced in India has been reported effective. Government of India sponsored the safety, immunogenicity and efficacy studies in India simultaneously on introduction of JE SA 14-14-2 live attenuated vaccine in 2006. Operational guidelines</w:t>
      </w:r>
      <w:r w:rsidR="0082768F" w:rsidRPr="000722A8">
        <w:rPr>
          <w:rFonts w:ascii="Arial" w:hAnsi="Arial" w:cs="Arial"/>
          <w:szCs w:val="24"/>
          <w:vertAlign w:val="superscript"/>
        </w:rPr>
        <w:t>17</w:t>
      </w:r>
      <w:r w:rsidRPr="000722A8">
        <w:rPr>
          <w:rFonts w:ascii="Arial" w:hAnsi="Arial" w:cs="Arial"/>
          <w:szCs w:val="24"/>
        </w:rPr>
        <w:t xml:space="preserve"> have been provided by immunization division in September 2</w:t>
      </w:r>
      <w:r w:rsidR="0082768F" w:rsidRPr="000722A8">
        <w:rPr>
          <w:rFonts w:ascii="Arial" w:hAnsi="Arial" w:cs="Arial"/>
          <w:szCs w:val="24"/>
        </w:rPr>
        <w:t>010</w:t>
      </w:r>
      <w:r w:rsidRPr="000722A8">
        <w:rPr>
          <w:rFonts w:ascii="Arial" w:hAnsi="Arial" w:cs="Arial"/>
          <w:szCs w:val="24"/>
        </w:rPr>
        <w:t xml:space="preserve">. </w:t>
      </w:r>
      <w:commentRangeStart w:id="103"/>
      <w:r w:rsidRPr="000722A8">
        <w:rPr>
          <w:rFonts w:ascii="Arial" w:hAnsi="Arial" w:cs="Arial"/>
          <w:szCs w:val="24"/>
        </w:rPr>
        <w:t>UNICEF</w:t>
      </w:r>
      <w:commentRangeEnd w:id="103"/>
      <w:r w:rsidR="006845D5">
        <w:rPr>
          <w:rStyle w:val="CommentReference"/>
        </w:rPr>
        <w:commentReference w:id="103"/>
      </w:r>
      <w:r w:rsidRPr="000722A8">
        <w:rPr>
          <w:rFonts w:ascii="Arial" w:hAnsi="Arial" w:cs="Arial"/>
          <w:szCs w:val="24"/>
        </w:rPr>
        <w:t xml:space="preserve"> coverage evaluation surveys in 2008 provided variable cove</w:t>
      </w:r>
      <w:r w:rsidR="0082768F" w:rsidRPr="000722A8">
        <w:rPr>
          <w:rFonts w:ascii="Arial" w:hAnsi="Arial" w:cs="Arial"/>
          <w:szCs w:val="24"/>
        </w:rPr>
        <w:t>rage rates</w:t>
      </w:r>
      <w:r w:rsidRPr="000722A8">
        <w:rPr>
          <w:rFonts w:ascii="Arial" w:hAnsi="Arial" w:cs="Arial"/>
          <w:szCs w:val="24"/>
        </w:rPr>
        <w:t xml:space="preserve">. JE vaccination coverage was estimated for only Amaravati district and was found to be 67%. Official </w:t>
      </w:r>
      <w:commentRangeStart w:id="104"/>
      <w:r w:rsidRPr="000722A8">
        <w:rPr>
          <w:rFonts w:ascii="Arial" w:hAnsi="Arial" w:cs="Arial"/>
          <w:szCs w:val="24"/>
        </w:rPr>
        <w:t>reported</w:t>
      </w:r>
      <w:commentRangeEnd w:id="104"/>
      <w:r w:rsidR="006845D5">
        <w:rPr>
          <w:rStyle w:val="CommentReference"/>
        </w:rPr>
        <w:commentReference w:id="104"/>
      </w:r>
      <w:r w:rsidRPr="000722A8">
        <w:rPr>
          <w:rFonts w:ascii="Arial" w:hAnsi="Arial" w:cs="Arial"/>
          <w:szCs w:val="24"/>
        </w:rPr>
        <w:t xml:space="preserve"> coverage was over 90% in most of the districts. Andhra Pradesh experienced a significant decrease in JE following JE </w:t>
      </w:r>
      <w:r w:rsidR="005C40E3" w:rsidRPr="000722A8">
        <w:rPr>
          <w:rFonts w:ascii="Arial" w:hAnsi="Arial" w:cs="Arial"/>
          <w:szCs w:val="24"/>
        </w:rPr>
        <w:t>vaccination;</w:t>
      </w:r>
      <w:r w:rsidRPr="000722A8">
        <w:rPr>
          <w:rFonts w:ascii="Arial" w:hAnsi="Arial" w:cs="Arial"/>
          <w:szCs w:val="24"/>
        </w:rPr>
        <w:t xml:space="preserve"> </w:t>
      </w:r>
      <w:proofErr w:type="gramStart"/>
      <w:r w:rsidRPr="000722A8">
        <w:rPr>
          <w:rFonts w:ascii="Arial" w:hAnsi="Arial" w:cs="Arial"/>
          <w:szCs w:val="24"/>
        </w:rPr>
        <w:t>however</w:t>
      </w:r>
      <w:proofErr w:type="gramEnd"/>
      <w:r w:rsidRPr="000722A8">
        <w:rPr>
          <w:rFonts w:ascii="Arial" w:hAnsi="Arial" w:cs="Arial"/>
          <w:szCs w:val="24"/>
        </w:rPr>
        <w:t xml:space="preserve"> it was difficult to </w:t>
      </w:r>
      <w:commentRangeStart w:id="105"/>
      <w:r w:rsidRPr="000722A8">
        <w:rPr>
          <w:rFonts w:ascii="Arial" w:hAnsi="Arial" w:cs="Arial"/>
          <w:szCs w:val="24"/>
        </w:rPr>
        <w:t>attribute</w:t>
      </w:r>
      <w:commentRangeEnd w:id="105"/>
      <w:r w:rsidR="006845D5">
        <w:rPr>
          <w:rStyle w:val="CommentReference"/>
        </w:rPr>
        <w:commentReference w:id="105"/>
      </w:r>
      <w:r w:rsidRPr="000722A8">
        <w:rPr>
          <w:rFonts w:ascii="Arial" w:hAnsi="Arial" w:cs="Arial"/>
          <w:szCs w:val="24"/>
        </w:rPr>
        <w:t xml:space="preserve"> it to the vaccine due to the unavailability of baseline data</w:t>
      </w:r>
      <w:r w:rsidR="0082768F" w:rsidRPr="000722A8">
        <w:rPr>
          <w:rFonts w:ascii="Arial" w:hAnsi="Arial" w:cs="Arial"/>
          <w:szCs w:val="24"/>
        </w:rPr>
        <w:t xml:space="preserve"> on laboratory confirmation</w:t>
      </w:r>
      <w:r w:rsidR="0082768F" w:rsidRPr="000722A8">
        <w:rPr>
          <w:rFonts w:ascii="Arial" w:hAnsi="Arial" w:cs="Arial"/>
          <w:szCs w:val="24"/>
          <w:vertAlign w:val="superscript"/>
        </w:rPr>
        <w:t>26</w:t>
      </w:r>
      <w:r w:rsidRPr="000722A8">
        <w:rPr>
          <w:rFonts w:ascii="Arial" w:hAnsi="Arial" w:cs="Arial"/>
          <w:szCs w:val="24"/>
        </w:rPr>
        <w:t xml:space="preserve">. This highlighted the importance of undertaking surveillance in post vaccine introduction scenario. JE vaccine </w:t>
      </w:r>
      <w:r w:rsidR="0082768F" w:rsidRPr="000722A8">
        <w:rPr>
          <w:rFonts w:ascii="Arial" w:hAnsi="Arial" w:cs="Arial"/>
          <w:szCs w:val="24"/>
        </w:rPr>
        <w:t xml:space="preserve">was </w:t>
      </w:r>
      <w:r w:rsidRPr="000722A8">
        <w:rPr>
          <w:rFonts w:ascii="Arial" w:hAnsi="Arial" w:cs="Arial"/>
          <w:szCs w:val="24"/>
        </w:rPr>
        <w:t xml:space="preserve">reported to have 94.5% </w:t>
      </w:r>
      <w:commentRangeStart w:id="106"/>
      <w:r w:rsidRPr="000722A8">
        <w:rPr>
          <w:rFonts w:ascii="Arial" w:hAnsi="Arial" w:cs="Arial"/>
          <w:szCs w:val="24"/>
        </w:rPr>
        <w:t>efficacy</w:t>
      </w:r>
      <w:commentRangeEnd w:id="106"/>
      <w:r w:rsidR="006845D5">
        <w:rPr>
          <w:rStyle w:val="CommentReference"/>
        </w:rPr>
        <w:commentReference w:id="106"/>
      </w:r>
      <w:r w:rsidRPr="000722A8">
        <w:rPr>
          <w:rFonts w:ascii="Arial" w:hAnsi="Arial" w:cs="Arial"/>
          <w:szCs w:val="24"/>
        </w:rPr>
        <w:t xml:space="preserve"> against laboratory-confirmed JE disease in a small study </w:t>
      </w:r>
      <w:r w:rsidR="0082768F" w:rsidRPr="000722A8">
        <w:rPr>
          <w:rFonts w:ascii="Arial" w:hAnsi="Arial" w:cs="Arial"/>
          <w:szCs w:val="24"/>
        </w:rPr>
        <w:t>in Uttar Pradesh</w:t>
      </w:r>
      <w:r w:rsidRPr="000722A8">
        <w:rPr>
          <w:rFonts w:ascii="Arial" w:hAnsi="Arial" w:cs="Arial"/>
          <w:szCs w:val="24"/>
        </w:rPr>
        <w:t>. However, efficacy estimates were lower in a</w:t>
      </w:r>
      <w:r w:rsidR="0082768F" w:rsidRPr="000722A8">
        <w:rPr>
          <w:rFonts w:ascii="Arial" w:hAnsi="Arial" w:cs="Arial"/>
          <w:szCs w:val="24"/>
        </w:rPr>
        <w:t xml:space="preserve"> larger study undertaken in Utt</w:t>
      </w:r>
      <w:r w:rsidRPr="000722A8">
        <w:rPr>
          <w:rFonts w:ascii="Arial" w:hAnsi="Arial" w:cs="Arial"/>
          <w:szCs w:val="24"/>
        </w:rPr>
        <w:t>a</w:t>
      </w:r>
      <w:r w:rsidR="0082768F" w:rsidRPr="000722A8">
        <w:rPr>
          <w:rFonts w:ascii="Arial" w:hAnsi="Arial" w:cs="Arial"/>
          <w:szCs w:val="24"/>
        </w:rPr>
        <w:t>r</w:t>
      </w:r>
      <w:r w:rsidRPr="000722A8">
        <w:rPr>
          <w:rFonts w:ascii="Arial" w:hAnsi="Arial" w:cs="Arial"/>
          <w:szCs w:val="24"/>
        </w:rPr>
        <w:t xml:space="preserve"> Pradesh and Assam</w:t>
      </w:r>
      <w:r w:rsidR="0082768F" w:rsidRPr="000722A8">
        <w:rPr>
          <w:rFonts w:ascii="Arial" w:hAnsi="Arial" w:cs="Arial"/>
          <w:szCs w:val="24"/>
          <w:vertAlign w:val="superscript"/>
        </w:rPr>
        <w:t>26</w:t>
      </w:r>
      <w:r w:rsidRPr="000722A8">
        <w:rPr>
          <w:rFonts w:ascii="Arial" w:hAnsi="Arial" w:cs="Arial"/>
          <w:szCs w:val="24"/>
        </w:rPr>
        <w:t xml:space="preserve">. JE vaccination has been reported to be good investment </w:t>
      </w:r>
      <w:r w:rsidRPr="000722A8">
        <w:rPr>
          <w:rFonts w:ascii="Arial" w:hAnsi="Arial" w:cs="Arial"/>
          <w:szCs w:val="24"/>
        </w:rPr>
        <w:lastRenderedPageBreak/>
        <w:t>opportunity despite all operational issues as identified Econo</w:t>
      </w:r>
      <w:r w:rsidR="0082768F" w:rsidRPr="000722A8">
        <w:rPr>
          <w:rFonts w:ascii="Arial" w:hAnsi="Arial" w:cs="Arial"/>
          <w:szCs w:val="24"/>
        </w:rPr>
        <w:t>mic evaluation in Uttar Pradesh</w:t>
      </w:r>
      <w:r w:rsidR="0082768F" w:rsidRPr="000722A8">
        <w:rPr>
          <w:rFonts w:ascii="Arial" w:hAnsi="Arial" w:cs="Arial"/>
          <w:szCs w:val="24"/>
          <w:vertAlign w:val="superscript"/>
        </w:rPr>
        <w:t>27</w:t>
      </w:r>
      <w:r w:rsidRPr="000722A8">
        <w:rPr>
          <w:rFonts w:ascii="Arial" w:hAnsi="Arial" w:cs="Arial"/>
          <w:szCs w:val="24"/>
        </w:rPr>
        <w:t xml:space="preserve">. </w:t>
      </w:r>
      <w:commentRangeStart w:id="107"/>
      <w:r w:rsidRPr="000722A8">
        <w:rPr>
          <w:rFonts w:ascii="Arial" w:hAnsi="Arial" w:cs="Arial"/>
          <w:szCs w:val="24"/>
        </w:rPr>
        <w:t xml:space="preserve">Monitoring of implementation and evaluation of vaccination </w:t>
      </w:r>
      <w:commentRangeEnd w:id="107"/>
      <w:r w:rsidR="006845D5">
        <w:rPr>
          <w:rStyle w:val="CommentReference"/>
        </w:rPr>
        <w:commentReference w:id="107"/>
      </w:r>
      <w:r w:rsidRPr="000722A8">
        <w:rPr>
          <w:rFonts w:ascii="Arial" w:hAnsi="Arial" w:cs="Arial"/>
          <w:szCs w:val="24"/>
        </w:rPr>
        <w:t xml:space="preserve">has been planned to be undertaken under the proposed activities. </w:t>
      </w:r>
    </w:p>
    <w:p w14:paraId="373D6DCC" w14:textId="77777777" w:rsidR="00C32622" w:rsidRPr="000722A8" w:rsidRDefault="00C32622" w:rsidP="000722A8">
      <w:pPr>
        <w:pStyle w:val="ListParagraph"/>
        <w:numPr>
          <w:ilvl w:val="1"/>
          <w:numId w:val="4"/>
        </w:numPr>
        <w:tabs>
          <w:tab w:val="left" w:pos="-720"/>
          <w:tab w:val="left" w:pos="0"/>
          <w:tab w:val="left" w:pos="720"/>
          <w:tab w:val="left" w:pos="1440"/>
          <w:tab w:val="left" w:pos="2160"/>
          <w:tab w:val="left" w:pos="2880"/>
          <w:tab w:val="left" w:pos="3600"/>
        </w:tabs>
        <w:suppressAutoHyphens/>
        <w:spacing w:before="120" w:after="120" w:line="480" w:lineRule="auto"/>
        <w:ind w:left="720"/>
        <w:jc w:val="both"/>
        <w:rPr>
          <w:rFonts w:ascii="Arial" w:hAnsi="Arial" w:cs="Arial"/>
          <w:spacing w:val="-3"/>
          <w:szCs w:val="24"/>
        </w:rPr>
      </w:pPr>
      <w:r w:rsidRPr="000722A8">
        <w:rPr>
          <w:rFonts w:ascii="Arial" w:hAnsi="Arial" w:cs="Arial"/>
          <w:spacing w:val="-3"/>
          <w:szCs w:val="24"/>
        </w:rPr>
        <w:t xml:space="preserve">Rationale: </w:t>
      </w:r>
    </w:p>
    <w:p w14:paraId="4AAA0A7E" w14:textId="77777777" w:rsidR="00C32622" w:rsidRPr="000722A8" w:rsidRDefault="00C32622" w:rsidP="000722A8">
      <w:pPr>
        <w:pStyle w:val="ListParagraph"/>
        <w:autoSpaceDE w:val="0"/>
        <w:autoSpaceDN w:val="0"/>
        <w:adjustRightInd w:val="0"/>
        <w:spacing w:before="120" w:after="120" w:line="480" w:lineRule="auto"/>
        <w:ind w:firstLine="360"/>
        <w:jc w:val="both"/>
        <w:rPr>
          <w:rFonts w:ascii="Arial" w:hAnsi="Arial" w:cs="Arial"/>
          <w:szCs w:val="24"/>
        </w:rPr>
      </w:pPr>
      <w:r w:rsidRPr="000722A8">
        <w:rPr>
          <w:rFonts w:ascii="Arial" w:hAnsi="Arial" w:cs="Arial"/>
          <w:szCs w:val="24"/>
        </w:rPr>
        <w:t xml:space="preserve">Acute encephalitis syndrome (AES), </w:t>
      </w:r>
      <w:r w:rsidRPr="000722A8">
        <w:rPr>
          <w:rFonts w:ascii="Arial" w:eastAsiaTheme="minorHAnsi" w:hAnsi="Arial" w:cs="Arial"/>
          <w:szCs w:val="24"/>
        </w:rPr>
        <w:t xml:space="preserve">also known as brain fever, is a constellation of symptoms and signs, characterized by the presence of fever and the development of altered behavior, with or without seizures or neurological </w:t>
      </w:r>
      <w:commentRangeStart w:id="108"/>
      <w:r w:rsidRPr="000722A8">
        <w:rPr>
          <w:rFonts w:ascii="Arial" w:eastAsiaTheme="minorHAnsi" w:hAnsi="Arial" w:cs="Arial"/>
          <w:szCs w:val="24"/>
        </w:rPr>
        <w:t>deficits</w:t>
      </w:r>
      <w:commentRangeEnd w:id="108"/>
      <w:r w:rsidR="006845D5">
        <w:rPr>
          <w:rStyle w:val="CommentReference"/>
        </w:rPr>
        <w:commentReference w:id="108"/>
      </w:r>
      <w:r w:rsidRPr="000722A8">
        <w:rPr>
          <w:rFonts w:ascii="Arial" w:eastAsiaTheme="minorHAnsi" w:hAnsi="Arial" w:cs="Arial"/>
          <w:szCs w:val="24"/>
        </w:rPr>
        <w:t xml:space="preserve">. It </w:t>
      </w:r>
      <w:r w:rsidRPr="000722A8">
        <w:rPr>
          <w:rFonts w:ascii="Arial" w:hAnsi="Arial" w:cs="Arial"/>
          <w:szCs w:val="24"/>
        </w:rPr>
        <w:t xml:space="preserve">is regularly </w:t>
      </w:r>
      <w:commentRangeStart w:id="109"/>
      <w:r w:rsidRPr="000722A8">
        <w:rPr>
          <w:rFonts w:ascii="Arial" w:hAnsi="Arial" w:cs="Arial"/>
          <w:szCs w:val="24"/>
        </w:rPr>
        <w:t>reported</w:t>
      </w:r>
      <w:commentRangeEnd w:id="109"/>
      <w:r w:rsidR="006845D5">
        <w:rPr>
          <w:rStyle w:val="CommentReference"/>
        </w:rPr>
        <w:commentReference w:id="109"/>
      </w:r>
      <w:r w:rsidRPr="000722A8">
        <w:rPr>
          <w:rFonts w:ascii="Arial" w:hAnsi="Arial" w:cs="Arial"/>
          <w:szCs w:val="24"/>
        </w:rPr>
        <w:t xml:space="preserve"> among children during monsoon months in different parts of Maharashtra, Andhra Pradesh and Gujarat states</w:t>
      </w:r>
      <w:r w:rsidR="006A169B" w:rsidRPr="000722A8">
        <w:rPr>
          <w:rFonts w:ascii="Arial" w:hAnsi="Arial" w:cs="Arial"/>
          <w:szCs w:val="24"/>
        </w:rPr>
        <w:t>. JE continues to be the major health problem causing encephalitis among children. Recently</w:t>
      </w:r>
      <w:r w:rsidRPr="000722A8">
        <w:rPr>
          <w:rFonts w:ascii="Arial" w:hAnsi="Arial" w:cs="Arial"/>
          <w:szCs w:val="24"/>
        </w:rPr>
        <w:t xml:space="preserve">, Chandipura virus </w:t>
      </w:r>
      <w:r w:rsidR="006A169B" w:rsidRPr="000722A8">
        <w:rPr>
          <w:rFonts w:ascii="Arial" w:hAnsi="Arial" w:cs="Arial"/>
          <w:szCs w:val="24"/>
        </w:rPr>
        <w:t xml:space="preserve">is mostly associated with AES in central India </w:t>
      </w:r>
      <w:r w:rsidRPr="000722A8">
        <w:rPr>
          <w:rFonts w:ascii="Arial" w:hAnsi="Arial" w:cs="Arial"/>
          <w:szCs w:val="24"/>
        </w:rPr>
        <w:t xml:space="preserve">since 2003. In 2005, hospital-based surveillance of acute encephalitis cases in children detected CHPV evidence in almost half of the cases at Warangal, Andhra Pradesh (Now Telangana). </w:t>
      </w:r>
      <w:r w:rsidRPr="000722A8">
        <w:rPr>
          <w:rFonts w:ascii="Arial" w:hAnsi="Arial" w:cs="Arial"/>
          <w:szCs w:val="24"/>
          <w:lang w:val="en-IN"/>
        </w:rPr>
        <w:t>In 2007, similar</w:t>
      </w:r>
      <w:r w:rsidRPr="000722A8">
        <w:rPr>
          <w:rFonts w:ascii="Arial" w:hAnsi="Arial" w:cs="Arial"/>
          <w:szCs w:val="24"/>
        </w:rPr>
        <w:t xml:space="preserve"> per cent of the cases were confirmed to be due to CHPV in an encephalitis outbreak</w:t>
      </w:r>
      <w:r w:rsidRPr="000722A8">
        <w:rPr>
          <w:rFonts w:ascii="Arial" w:hAnsi="Arial" w:cs="Arial"/>
          <w:szCs w:val="24"/>
          <w:lang w:val="en-IN"/>
        </w:rPr>
        <w:t xml:space="preserve"> in Nagpur division in Maharashtra</w:t>
      </w:r>
      <w:r w:rsidRPr="000722A8">
        <w:rPr>
          <w:rFonts w:ascii="Arial" w:hAnsi="Arial" w:cs="Arial"/>
          <w:szCs w:val="24"/>
        </w:rPr>
        <w:t xml:space="preserve">. Investigations have demonstrated primary involvement of JE and Chandipura </w:t>
      </w:r>
      <w:r w:rsidR="006A169B" w:rsidRPr="000722A8">
        <w:rPr>
          <w:rFonts w:ascii="Arial" w:hAnsi="Arial" w:cs="Arial"/>
          <w:szCs w:val="24"/>
        </w:rPr>
        <w:t xml:space="preserve">virus </w:t>
      </w:r>
      <w:r w:rsidRPr="000722A8">
        <w:rPr>
          <w:rFonts w:ascii="Arial" w:hAnsi="Arial" w:cs="Arial"/>
          <w:szCs w:val="24"/>
        </w:rPr>
        <w:t xml:space="preserve">in earlier studies. </w:t>
      </w:r>
    </w:p>
    <w:p w14:paraId="78616660" w14:textId="77777777" w:rsidR="00C32622" w:rsidRPr="000722A8" w:rsidRDefault="00C32622" w:rsidP="000722A8">
      <w:pPr>
        <w:autoSpaceDE w:val="0"/>
        <w:autoSpaceDN w:val="0"/>
        <w:adjustRightInd w:val="0"/>
        <w:spacing w:before="120" w:after="120" w:line="480" w:lineRule="auto"/>
        <w:ind w:left="720" w:firstLine="360"/>
        <w:jc w:val="both"/>
        <w:rPr>
          <w:rFonts w:ascii="Arial" w:hAnsi="Arial" w:cs="Arial"/>
          <w:szCs w:val="24"/>
        </w:rPr>
      </w:pPr>
      <w:r w:rsidRPr="000722A8">
        <w:rPr>
          <w:rFonts w:ascii="Arial" w:hAnsi="Arial" w:cs="Arial"/>
          <w:szCs w:val="24"/>
        </w:rPr>
        <w:t xml:space="preserve">Surveillance is an integral component and pre-requisite for any disease control programme including National Vector Borne Disease Control Programme (NVBDCP), especially for AES caused Japanese encephalitis (JE). Clinically, JE is indistinguishable from other causes </w:t>
      </w:r>
      <w:r w:rsidRPr="000722A8">
        <w:rPr>
          <w:rFonts w:ascii="Arial" w:hAnsi="Arial" w:cs="Arial"/>
          <w:szCs w:val="24"/>
        </w:rPr>
        <w:lastRenderedPageBreak/>
        <w:t xml:space="preserve">of AES. Therefore, laboratory confirmation is essential for JE confirmatory diagnosis. </w:t>
      </w:r>
    </w:p>
    <w:p w14:paraId="4BA17293" w14:textId="77777777" w:rsidR="00C32622" w:rsidRPr="000722A8" w:rsidRDefault="006A169B" w:rsidP="000722A8">
      <w:pPr>
        <w:pStyle w:val="Default"/>
        <w:spacing w:before="120" w:after="120" w:line="480" w:lineRule="auto"/>
        <w:ind w:left="720" w:firstLine="360"/>
        <w:jc w:val="both"/>
        <w:rPr>
          <w:rFonts w:ascii="Arial" w:hAnsi="Arial" w:cs="Arial"/>
          <w:color w:val="auto"/>
        </w:rPr>
      </w:pPr>
      <w:r w:rsidRPr="000722A8">
        <w:rPr>
          <w:rFonts w:ascii="Arial" w:hAnsi="Arial" w:cs="Arial"/>
          <w:color w:val="auto"/>
        </w:rPr>
        <w:t xml:space="preserve">In addition to JE, </w:t>
      </w:r>
      <w:r w:rsidR="00C32622" w:rsidRPr="000722A8">
        <w:rPr>
          <w:rFonts w:ascii="Arial" w:hAnsi="Arial" w:cs="Arial"/>
          <w:color w:val="auto"/>
        </w:rPr>
        <w:t xml:space="preserve">Chandipura virus (CHPV) encephalitis has epidemic potential with high case fatality in Central India. Hospital based </w:t>
      </w:r>
      <w:r w:rsidR="00C32622" w:rsidRPr="000722A8">
        <w:rPr>
          <w:rFonts w:ascii="Arial" w:hAnsi="Arial" w:cs="Arial"/>
          <w:color w:val="auto"/>
          <w:lang w:val="en-IN" w:eastAsia="en-IN"/>
        </w:rPr>
        <w:t xml:space="preserve">surveillance of </w:t>
      </w:r>
      <w:r w:rsidR="00C32622" w:rsidRPr="000722A8">
        <w:rPr>
          <w:rFonts w:ascii="Arial" w:hAnsi="Arial" w:cs="Arial"/>
          <w:color w:val="auto"/>
        </w:rPr>
        <w:t>AES</w:t>
      </w:r>
      <w:r w:rsidR="00C32622" w:rsidRPr="000722A8">
        <w:rPr>
          <w:rFonts w:ascii="Arial" w:hAnsi="Arial" w:cs="Arial"/>
          <w:color w:val="auto"/>
          <w:lang w:val="en-IN" w:eastAsia="en-IN"/>
        </w:rPr>
        <w:t xml:space="preserve"> cases among children is needed for understanding its incidence long with relative contribution so as to </w:t>
      </w:r>
      <w:r w:rsidR="00C32622" w:rsidRPr="000722A8">
        <w:rPr>
          <w:rFonts w:ascii="Arial" w:hAnsi="Arial" w:cs="Arial"/>
          <w:color w:val="auto"/>
        </w:rPr>
        <w:t xml:space="preserve">detect outbreak, determine disease incidence and initiate timely and appropriate control measures. </w:t>
      </w:r>
    </w:p>
    <w:p w14:paraId="0BB55B6E" w14:textId="77777777" w:rsidR="006A169B" w:rsidRPr="000722A8" w:rsidRDefault="006A169B" w:rsidP="000722A8">
      <w:pPr>
        <w:pStyle w:val="Default"/>
        <w:spacing w:before="120" w:after="120" w:line="480" w:lineRule="auto"/>
        <w:ind w:left="720" w:firstLine="360"/>
        <w:jc w:val="both"/>
        <w:rPr>
          <w:rFonts w:ascii="Arial" w:hAnsi="Arial" w:cs="Arial"/>
          <w:color w:val="auto"/>
        </w:rPr>
      </w:pPr>
      <w:r w:rsidRPr="000722A8">
        <w:rPr>
          <w:rFonts w:ascii="Arial" w:hAnsi="Arial" w:cs="Arial"/>
          <w:color w:val="auto"/>
        </w:rPr>
        <w:t xml:space="preserve">In addition, evaluation of the existing practices in </w:t>
      </w:r>
      <w:commentRangeStart w:id="110"/>
      <w:r w:rsidRPr="000722A8">
        <w:rPr>
          <w:rFonts w:ascii="Arial" w:hAnsi="Arial" w:cs="Arial"/>
          <w:color w:val="auto"/>
        </w:rPr>
        <w:t>surveillance timeliness, completeness, and quality</w:t>
      </w:r>
      <w:commentRangeEnd w:id="110"/>
      <w:r w:rsidR="006845D5">
        <w:rPr>
          <w:rStyle w:val="CommentReference"/>
          <w:rFonts w:ascii="Calibri" w:eastAsia="Times New Roman" w:hAnsi="Calibri"/>
          <w:color w:val="auto"/>
        </w:rPr>
        <w:commentReference w:id="110"/>
      </w:r>
      <w:r w:rsidRPr="000722A8">
        <w:rPr>
          <w:rFonts w:ascii="Arial" w:hAnsi="Arial" w:cs="Arial"/>
          <w:color w:val="auto"/>
        </w:rPr>
        <w:t xml:space="preserve"> data for public health decision making at district or state level needs to be evaluated with their impact on disease incidence and burden following mass vaccination campaigns and routine vaccination against JE. </w:t>
      </w:r>
    </w:p>
    <w:p w14:paraId="47813F43" w14:textId="77777777" w:rsidR="00C32622" w:rsidRPr="000722A8" w:rsidRDefault="00C32622" w:rsidP="000722A8">
      <w:pPr>
        <w:pStyle w:val="Default"/>
        <w:numPr>
          <w:ilvl w:val="1"/>
          <w:numId w:val="4"/>
        </w:numPr>
        <w:spacing w:before="120" w:after="120" w:line="480" w:lineRule="auto"/>
        <w:ind w:left="720"/>
        <w:jc w:val="both"/>
        <w:rPr>
          <w:rFonts w:ascii="Arial" w:hAnsi="Arial" w:cs="Arial"/>
          <w:color w:val="auto"/>
        </w:rPr>
      </w:pPr>
      <w:r w:rsidRPr="000722A8">
        <w:rPr>
          <w:rFonts w:ascii="Arial" w:hAnsi="Arial" w:cs="Arial"/>
          <w:color w:val="auto"/>
        </w:rPr>
        <w:t>Novelty</w:t>
      </w:r>
    </w:p>
    <w:p w14:paraId="4464BEF0" w14:textId="77777777" w:rsidR="00C32622" w:rsidRPr="000722A8" w:rsidRDefault="00C32622" w:rsidP="000722A8">
      <w:pPr>
        <w:pStyle w:val="Default"/>
        <w:spacing w:before="120" w:after="120" w:line="480" w:lineRule="auto"/>
        <w:ind w:left="720" w:firstLine="360"/>
        <w:jc w:val="both"/>
        <w:rPr>
          <w:rFonts w:ascii="Arial" w:hAnsi="Arial" w:cs="Arial"/>
          <w:color w:val="auto"/>
        </w:rPr>
      </w:pPr>
      <w:r w:rsidRPr="000722A8">
        <w:rPr>
          <w:rFonts w:ascii="Arial" w:hAnsi="Arial" w:cs="Arial"/>
          <w:color w:val="auto"/>
        </w:rPr>
        <w:t xml:space="preserve">In the scenario of the </w:t>
      </w:r>
      <w:r w:rsidR="00225EA4" w:rsidRPr="000722A8">
        <w:rPr>
          <w:rFonts w:ascii="Arial" w:hAnsi="Arial" w:cs="Arial"/>
          <w:color w:val="auto"/>
        </w:rPr>
        <w:t xml:space="preserve">routine </w:t>
      </w:r>
      <w:r w:rsidRPr="000722A8">
        <w:rPr>
          <w:rFonts w:ascii="Arial" w:hAnsi="Arial" w:cs="Arial"/>
          <w:color w:val="auto"/>
        </w:rPr>
        <w:t xml:space="preserve">vaccination, </w:t>
      </w:r>
      <w:r w:rsidR="00225EA4" w:rsidRPr="000722A8">
        <w:rPr>
          <w:rFonts w:ascii="Arial" w:hAnsi="Arial" w:cs="Arial"/>
          <w:color w:val="auto"/>
        </w:rPr>
        <w:t xml:space="preserve">there is </w:t>
      </w:r>
      <w:commentRangeStart w:id="111"/>
      <w:r w:rsidR="00225EA4" w:rsidRPr="000722A8">
        <w:rPr>
          <w:rFonts w:ascii="Arial" w:hAnsi="Arial" w:cs="Arial"/>
          <w:color w:val="auto"/>
        </w:rPr>
        <w:t xml:space="preserve">no data indicating decrease in relative contribution of JE </w:t>
      </w:r>
      <w:commentRangeEnd w:id="111"/>
      <w:r w:rsidR="006845D5">
        <w:rPr>
          <w:rStyle w:val="CommentReference"/>
          <w:rFonts w:ascii="Calibri" w:eastAsia="Times New Roman" w:hAnsi="Calibri"/>
          <w:color w:val="auto"/>
        </w:rPr>
        <w:commentReference w:id="111"/>
      </w:r>
      <w:r w:rsidR="00225EA4" w:rsidRPr="000722A8">
        <w:rPr>
          <w:rFonts w:ascii="Arial" w:hAnsi="Arial" w:cs="Arial"/>
          <w:color w:val="auto"/>
        </w:rPr>
        <w:t>in study areas. S</w:t>
      </w:r>
      <w:r w:rsidRPr="000722A8">
        <w:rPr>
          <w:rFonts w:ascii="Arial" w:hAnsi="Arial" w:cs="Arial"/>
          <w:color w:val="auto"/>
        </w:rPr>
        <w:t xml:space="preserve">ignificance of </w:t>
      </w:r>
      <w:commentRangeStart w:id="112"/>
      <w:r w:rsidRPr="000722A8">
        <w:rPr>
          <w:rFonts w:ascii="Arial" w:hAnsi="Arial" w:cs="Arial"/>
          <w:color w:val="auto"/>
        </w:rPr>
        <w:t xml:space="preserve">Non-JE viruses </w:t>
      </w:r>
      <w:commentRangeEnd w:id="112"/>
      <w:r w:rsidR="006845D5">
        <w:rPr>
          <w:rStyle w:val="CommentReference"/>
          <w:rFonts w:ascii="Calibri" w:eastAsia="Times New Roman" w:hAnsi="Calibri"/>
          <w:color w:val="auto"/>
        </w:rPr>
        <w:commentReference w:id="112"/>
      </w:r>
      <w:r w:rsidRPr="000722A8">
        <w:rPr>
          <w:rFonts w:ascii="Arial" w:hAnsi="Arial" w:cs="Arial"/>
          <w:color w:val="auto"/>
        </w:rPr>
        <w:t xml:space="preserve">in acute encephalitis syndrome is </w:t>
      </w:r>
      <w:r w:rsidR="00225EA4" w:rsidRPr="000722A8">
        <w:rPr>
          <w:rFonts w:ascii="Arial" w:hAnsi="Arial" w:cs="Arial"/>
          <w:color w:val="auto"/>
        </w:rPr>
        <w:t xml:space="preserve">also </w:t>
      </w:r>
      <w:r w:rsidRPr="000722A8">
        <w:rPr>
          <w:rFonts w:ascii="Arial" w:hAnsi="Arial" w:cs="Arial"/>
          <w:color w:val="auto"/>
        </w:rPr>
        <w:t xml:space="preserve">an important aspect that needs to be addressed by undertaking enhanced surveillance. This has not been systematically addressed currently. In the current proposed study, incidence estimates of AES along with seasonal patterns and etiological contributions are being undertaken for the first time. </w:t>
      </w:r>
    </w:p>
    <w:p w14:paraId="67FDCF9B" w14:textId="77777777" w:rsidR="00C32622" w:rsidRPr="000722A8" w:rsidRDefault="00C32622" w:rsidP="000722A8">
      <w:pPr>
        <w:pStyle w:val="Default"/>
        <w:spacing w:before="120" w:after="120" w:line="480" w:lineRule="auto"/>
        <w:ind w:left="720" w:firstLine="360"/>
        <w:jc w:val="both"/>
        <w:rPr>
          <w:rFonts w:ascii="Arial" w:hAnsi="Arial" w:cs="Arial"/>
          <w:color w:val="auto"/>
        </w:rPr>
      </w:pPr>
      <w:r w:rsidRPr="000722A8">
        <w:rPr>
          <w:rFonts w:ascii="Arial" w:hAnsi="Arial" w:cs="Arial"/>
          <w:color w:val="auto"/>
        </w:rPr>
        <w:lastRenderedPageBreak/>
        <w:t xml:space="preserve">Additionally, the </w:t>
      </w:r>
      <w:commentRangeStart w:id="113"/>
      <w:r w:rsidRPr="000722A8">
        <w:rPr>
          <w:rFonts w:ascii="Arial" w:hAnsi="Arial" w:cs="Arial"/>
          <w:color w:val="auto"/>
        </w:rPr>
        <w:t xml:space="preserve">comprehensive evaluation of NVBDCP </w:t>
      </w:r>
      <w:commentRangeEnd w:id="113"/>
      <w:r w:rsidR="006845D5">
        <w:rPr>
          <w:rStyle w:val="CommentReference"/>
          <w:rFonts w:ascii="Calibri" w:eastAsia="Times New Roman" w:hAnsi="Calibri"/>
          <w:color w:val="auto"/>
        </w:rPr>
        <w:commentReference w:id="113"/>
      </w:r>
      <w:r w:rsidRPr="000722A8">
        <w:rPr>
          <w:rFonts w:ascii="Arial" w:hAnsi="Arial" w:cs="Arial"/>
          <w:color w:val="auto"/>
        </w:rPr>
        <w:t>has not been attempted in South India. Evaluation of surveillance, case management, prevention including vaccination are also planned to be evaluated</w:t>
      </w:r>
      <w:r w:rsidR="00225EA4" w:rsidRPr="000722A8">
        <w:rPr>
          <w:rFonts w:ascii="Arial" w:hAnsi="Arial" w:cs="Arial"/>
          <w:color w:val="auto"/>
        </w:rPr>
        <w:t xml:space="preserve"> for the first time</w:t>
      </w:r>
      <w:r w:rsidRPr="000722A8">
        <w:rPr>
          <w:rFonts w:ascii="Arial" w:hAnsi="Arial" w:cs="Arial"/>
          <w:color w:val="auto"/>
        </w:rPr>
        <w:t xml:space="preserve">.  </w:t>
      </w:r>
    </w:p>
    <w:p w14:paraId="0F126605" w14:textId="77777777" w:rsidR="00C32622" w:rsidRPr="000722A8" w:rsidRDefault="00C32622" w:rsidP="000722A8">
      <w:pPr>
        <w:pStyle w:val="Default"/>
        <w:numPr>
          <w:ilvl w:val="1"/>
          <w:numId w:val="4"/>
        </w:numPr>
        <w:spacing w:before="120" w:after="120" w:line="480" w:lineRule="auto"/>
        <w:ind w:left="720"/>
        <w:jc w:val="both"/>
        <w:rPr>
          <w:rFonts w:ascii="Arial" w:hAnsi="Arial" w:cs="Arial"/>
          <w:color w:val="auto"/>
        </w:rPr>
      </w:pPr>
      <w:r w:rsidRPr="000722A8">
        <w:rPr>
          <w:rFonts w:ascii="Arial" w:hAnsi="Arial" w:cs="Arial"/>
          <w:color w:val="auto"/>
        </w:rPr>
        <w:t>Applicability / Utility</w:t>
      </w:r>
    </w:p>
    <w:p w14:paraId="4FE09932" w14:textId="77777777" w:rsidR="00C32622" w:rsidRPr="000722A8" w:rsidRDefault="00C32622" w:rsidP="000722A8">
      <w:pPr>
        <w:pStyle w:val="Default"/>
        <w:spacing w:before="120" w:after="120" w:line="480" w:lineRule="auto"/>
        <w:ind w:left="720" w:firstLine="360"/>
        <w:jc w:val="both"/>
        <w:rPr>
          <w:rFonts w:ascii="Arial" w:hAnsi="Arial" w:cs="Arial"/>
          <w:color w:val="auto"/>
        </w:rPr>
      </w:pPr>
      <w:r w:rsidRPr="000722A8">
        <w:rPr>
          <w:rFonts w:ascii="Arial" w:hAnsi="Arial" w:cs="Arial"/>
          <w:color w:val="auto"/>
          <w:spacing w:val="-3"/>
        </w:rPr>
        <w:t xml:space="preserve">Rapid and early diagnosis for viral diseases associated with encephalitis among children in the endemic areas will </w:t>
      </w:r>
      <w:r w:rsidR="00225EA4" w:rsidRPr="000722A8">
        <w:rPr>
          <w:rFonts w:ascii="Arial" w:hAnsi="Arial" w:cs="Arial"/>
          <w:color w:val="auto"/>
          <w:spacing w:val="-3"/>
        </w:rPr>
        <w:t xml:space="preserve">be able to </w:t>
      </w:r>
      <w:r w:rsidRPr="000722A8">
        <w:rPr>
          <w:rFonts w:ascii="Arial" w:hAnsi="Arial" w:cs="Arial"/>
          <w:color w:val="auto"/>
          <w:spacing w:val="-3"/>
        </w:rPr>
        <w:t>guide the case management and may help local health authorities to take control measures.</w:t>
      </w:r>
      <w:r w:rsidRPr="000722A8">
        <w:rPr>
          <w:rFonts w:ascii="Arial" w:hAnsi="Arial" w:cs="Arial"/>
          <w:color w:val="auto"/>
        </w:rPr>
        <w:t xml:space="preserve"> These are very important in </w:t>
      </w:r>
      <w:r w:rsidR="00225EA4" w:rsidRPr="000722A8">
        <w:rPr>
          <w:rFonts w:ascii="Arial" w:hAnsi="Arial" w:cs="Arial"/>
          <w:color w:val="auto"/>
        </w:rPr>
        <w:t xml:space="preserve">providing timely and quality evidence for </w:t>
      </w:r>
      <w:r w:rsidRPr="000722A8">
        <w:rPr>
          <w:rFonts w:ascii="Arial" w:hAnsi="Arial" w:cs="Arial"/>
          <w:color w:val="auto"/>
        </w:rPr>
        <w:t xml:space="preserve">surveillance, </w:t>
      </w:r>
      <w:r w:rsidR="00225EA4" w:rsidRPr="000722A8">
        <w:rPr>
          <w:rFonts w:ascii="Arial" w:hAnsi="Arial" w:cs="Arial"/>
          <w:color w:val="auto"/>
        </w:rPr>
        <w:t xml:space="preserve">management, </w:t>
      </w:r>
      <w:r w:rsidRPr="000722A8">
        <w:rPr>
          <w:rFonts w:ascii="Arial" w:hAnsi="Arial" w:cs="Arial"/>
          <w:color w:val="auto"/>
        </w:rPr>
        <w:t>vaccination stra</w:t>
      </w:r>
      <w:r w:rsidR="00225EA4" w:rsidRPr="000722A8">
        <w:rPr>
          <w:rFonts w:ascii="Arial" w:hAnsi="Arial" w:cs="Arial"/>
          <w:color w:val="auto"/>
        </w:rPr>
        <w:t>tegies</w:t>
      </w:r>
      <w:r w:rsidRPr="000722A8">
        <w:rPr>
          <w:rFonts w:ascii="Arial" w:hAnsi="Arial" w:cs="Arial"/>
          <w:color w:val="auto"/>
        </w:rPr>
        <w:t>.</w:t>
      </w:r>
    </w:p>
    <w:p w14:paraId="7661E2A9" w14:textId="77777777" w:rsidR="00C32622" w:rsidRPr="000722A8" w:rsidRDefault="00C32622" w:rsidP="000722A8">
      <w:pPr>
        <w:spacing w:before="120" w:after="120" w:line="480" w:lineRule="auto"/>
        <w:rPr>
          <w:rFonts w:ascii="Arial" w:hAnsi="Arial" w:cs="Arial"/>
          <w:szCs w:val="24"/>
        </w:rPr>
      </w:pPr>
    </w:p>
    <w:p w14:paraId="244162E2" w14:textId="77777777" w:rsidR="00C32622" w:rsidRPr="000722A8" w:rsidRDefault="00390A6E" w:rsidP="000722A8">
      <w:pPr>
        <w:pStyle w:val="Default"/>
        <w:numPr>
          <w:ilvl w:val="0"/>
          <w:numId w:val="4"/>
        </w:numPr>
        <w:spacing w:before="120" w:after="120" w:line="480" w:lineRule="auto"/>
        <w:ind w:left="360"/>
        <w:jc w:val="both"/>
        <w:rPr>
          <w:rFonts w:ascii="Arial" w:hAnsi="Arial" w:cs="Arial"/>
          <w:bCs/>
          <w:color w:val="auto"/>
        </w:rPr>
      </w:pPr>
      <w:r w:rsidRPr="000722A8">
        <w:rPr>
          <w:rFonts w:ascii="Arial" w:hAnsi="Arial" w:cs="Arial"/>
          <w:bCs/>
          <w:color w:val="auto"/>
        </w:rPr>
        <w:br w:type="page"/>
      </w:r>
      <w:r w:rsidR="00C32622" w:rsidRPr="000722A8">
        <w:rPr>
          <w:rFonts w:ascii="Arial" w:hAnsi="Arial" w:cs="Arial"/>
          <w:bCs/>
          <w:color w:val="auto"/>
        </w:rPr>
        <w:lastRenderedPageBreak/>
        <w:t>PURPOSE OF THE STUDY</w:t>
      </w:r>
    </w:p>
    <w:p w14:paraId="7B7B4ABF" w14:textId="3B28CBA9" w:rsidR="00C32622" w:rsidRPr="00081D1A" w:rsidRDefault="00C32622" w:rsidP="00081D1A">
      <w:pPr>
        <w:pStyle w:val="Default"/>
        <w:spacing w:before="120" w:after="120" w:line="480" w:lineRule="auto"/>
        <w:ind w:left="360" w:firstLine="360"/>
        <w:jc w:val="both"/>
        <w:rPr>
          <w:rFonts w:ascii="Arial" w:eastAsia="Times New Roman" w:hAnsi="Arial" w:cs="Arial"/>
          <w:color w:val="auto"/>
        </w:rPr>
      </w:pPr>
      <w:r w:rsidRPr="000722A8">
        <w:rPr>
          <w:rFonts w:ascii="Arial" w:eastAsia="Times New Roman" w:hAnsi="Arial" w:cs="Arial"/>
          <w:color w:val="auto"/>
        </w:rPr>
        <w:t xml:space="preserve">The </w:t>
      </w:r>
      <w:r w:rsidR="00225EA4" w:rsidRPr="000722A8">
        <w:rPr>
          <w:rFonts w:ascii="Arial" w:eastAsia="Times New Roman" w:hAnsi="Arial" w:cs="Arial"/>
          <w:color w:val="auto"/>
        </w:rPr>
        <w:t xml:space="preserve">purpose of the proposed study is to </w:t>
      </w:r>
      <w:commentRangeStart w:id="114"/>
      <w:r w:rsidR="00225EA4" w:rsidRPr="000722A8">
        <w:rPr>
          <w:rFonts w:ascii="Arial" w:eastAsia="Times New Roman" w:hAnsi="Arial" w:cs="Arial"/>
          <w:color w:val="auto"/>
        </w:rPr>
        <w:t>study</w:t>
      </w:r>
      <w:commentRangeEnd w:id="114"/>
      <w:r w:rsidR="0003679C">
        <w:rPr>
          <w:rStyle w:val="CommentReference"/>
          <w:rFonts w:ascii="Calibri" w:eastAsia="Times New Roman" w:hAnsi="Calibri"/>
          <w:color w:val="auto"/>
        </w:rPr>
        <w:commentReference w:id="114"/>
      </w:r>
      <w:r w:rsidR="00225EA4" w:rsidRPr="000722A8">
        <w:rPr>
          <w:rFonts w:ascii="Arial" w:eastAsia="Times New Roman" w:hAnsi="Arial" w:cs="Arial"/>
          <w:color w:val="auto"/>
        </w:rPr>
        <w:t xml:space="preserve"> </w:t>
      </w:r>
      <w:commentRangeStart w:id="115"/>
      <w:r w:rsidRPr="000722A8">
        <w:rPr>
          <w:rFonts w:ascii="Arial" w:eastAsia="Times New Roman" w:hAnsi="Arial" w:cs="Arial"/>
          <w:color w:val="auto"/>
        </w:rPr>
        <w:t xml:space="preserve">extent of achievement of the objectives </w:t>
      </w:r>
      <w:r w:rsidR="00225EA4" w:rsidRPr="000722A8">
        <w:rPr>
          <w:rFonts w:ascii="Arial" w:eastAsia="Times New Roman" w:hAnsi="Arial" w:cs="Arial"/>
          <w:color w:val="auto"/>
        </w:rPr>
        <w:t xml:space="preserve">of the national programme </w:t>
      </w:r>
      <w:commentRangeEnd w:id="115"/>
      <w:r w:rsidR="0003679C">
        <w:rPr>
          <w:rStyle w:val="CommentReference"/>
          <w:rFonts w:ascii="Calibri" w:eastAsia="Times New Roman" w:hAnsi="Calibri"/>
          <w:color w:val="auto"/>
        </w:rPr>
        <w:commentReference w:id="115"/>
      </w:r>
      <w:r w:rsidRPr="000722A8">
        <w:rPr>
          <w:rFonts w:ascii="Arial" w:eastAsia="Times New Roman" w:hAnsi="Arial" w:cs="Arial"/>
          <w:color w:val="auto"/>
        </w:rPr>
        <w:t>in the two states</w:t>
      </w:r>
      <w:r w:rsidR="0003679C">
        <w:rPr>
          <w:rFonts w:ascii="Arial" w:eastAsia="Times New Roman" w:hAnsi="Arial" w:cs="Arial"/>
          <w:color w:val="auto"/>
        </w:rPr>
        <w:t>. It</w:t>
      </w:r>
      <w:r w:rsidRPr="000722A8">
        <w:rPr>
          <w:rFonts w:ascii="Arial" w:eastAsia="Times New Roman" w:hAnsi="Arial" w:cs="Arial"/>
          <w:color w:val="auto"/>
        </w:rPr>
        <w:t xml:space="preserve"> need</w:t>
      </w:r>
      <w:r w:rsidR="00225EA4" w:rsidRPr="000722A8">
        <w:rPr>
          <w:rFonts w:ascii="Arial" w:eastAsia="Times New Roman" w:hAnsi="Arial" w:cs="Arial"/>
          <w:color w:val="auto"/>
        </w:rPr>
        <w:t>s</w:t>
      </w:r>
      <w:r w:rsidRPr="000722A8">
        <w:rPr>
          <w:rFonts w:ascii="Arial" w:eastAsia="Times New Roman" w:hAnsi="Arial" w:cs="Arial"/>
          <w:color w:val="auto"/>
        </w:rPr>
        <w:t xml:space="preserve"> to be assessed and compared for documenting the </w:t>
      </w:r>
      <w:commentRangeStart w:id="116"/>
      <w:r w:rsidRPr="000722A8">
        <w:rPr>
          <w:rFonts w:ascii="Arial" w:eastAsia="Times New Roman" w:hAnsi="Arial" w:cs="Arial"/>
          <w:color w:val="auto"/>
        </w:rPr>
        <w:t xml:space="preserve">strengths and weaknesses </w:t>
      </w:r>
      <w:r w:rsidR="00225EA4" w:rsidRPr="000722A8">
        <w:rPr>
          <w:rFonts w:ascii="Arial" w:eastAsia="Times New Roman" w:hAnsi="Arial" w:cs="Arial"/>
          <w:color w:val="auto"/>
        </w:rPr>
        <w:t>of programme implementation</w:t>
      </w:r>
      <w:commentRangeEnd w:id="116"/>
      <w:r w:rsidR="0003679C">
        <w:rPr>
          <w:rStyle w:val="CommentReference"/>
          <w:rFonts w:ascii="Calibri" w:eastAsia="Times New Roman" w:hAnsi="Calibri"/>
          <w:color w:val="auto"/>
        </w:rPr>
        <w:commentReference w:id="116"/>
      </w:r>
      <w:r w:rsidR="00225EA4" w:rsidRPr="000722A8">
        <w:rPr>
          <w:rFonts w:ascii="Arial" w:eastAsia="Times New Roman" w:hAnsi="Arial" w:cs="Arial"/>
          <w:color w:val="auto"/>
        </w:rPr>
        <w:t xml:space="preserve"> </w:t>
      </w:r>
      <w:r w:rsidRPr="000722A8">
        <w:rPr>
          <w:rFonts w:ascii="Arial" w:eastAsia="Times New Roman" w:hAnsi="Arial" w:cs="Arial"/>
          <w:color w:val="auto"/>
        </w:rPr>
        <w:t xml:space="preserve">so that recommendations of the best practices could be </w:t>
      </w:r>
      <w:r w:rsidR="00225EA4" w:rsidRPr="000722A8">
        <w:rPr>
          <w:rFonts w:ascii="Arial" w:eastAsia="Times New Roman" w:hAnsi="Arial" w:cs="Arial"/>
          <w:color w:val="auto"/>
        </w:rPr>
        <w:t>made</w:t>
      </w:r>
      <w:r w:rsidRPr="000722A8">
        <w:rPr>
          <w:rFonts w:ascii="Arial" w:eastAsia="Times New Roman" w:hAnsi="Arial" w:cs="Arial"/>
          <w:color w:val="auto"/>
        </w:rPr>
        <w:t xml:space="preserve"> for improving the performance and impact of NVBDCP in reducing the burden of JE / AES in endemic area.</w:t>
      </w:r>
    </w:p>
    <w:p w14:paraId="43EF68A3" w14:textId="77777777" w:rsidR="00C32622" w:rsidRPr="000722A8" w:rsidRDefault="00C32622" w:rsidP="000722A8">
      <w:pPr>
        <w:pStyle w:val="ListParagraph"/>
        <w:numPr>
          <w:ilvl w:val="0"/>
          <w:numId w:val="4"/>
        </w:numPr>
        <w:autoSpaceDE w:val="0"/>
        <w:autoSpaceDN w:val="0"/>
        <w:adjustRightInd w:val="0"/>
        <w:spacing w:before="120" w:after="120" w:line="480" w:lineRule="auto"/>
        <w:ind w:left="360"/>
        <w:jc w:val="both"/>
        <w:rPr>
          <w:rFonts w:ascii="Arial" w:hAnsi="Arial" w:cs="Arial"/>
          <w:bCs/>
          <w:szCs w:val="24"/>
        </w:rPr>
      </w:pPr>
      <w:r w:rsidRPr="000722A8">
        <w:rPr>
          <w:rFonts w:ascii="Arial" w:hAnsi="Arial" w:cs="Arial"/>
          <w:bCs/>
          <w:szCs w:val="24"/>
        </w:rPr>
        <w:t>HYPOTHESIS</w:t>
      </w:r>
    </w:p>
    <w:p w14:paraId="528E1ABE" w14:textId="77777777" w:rsidR="00225EA4" w:rsidRPr="000722A8" w:rsidRDefault="00225EA4" w:rsidP="000722A8">
      <w:pPr>
        <w:pStyle w:val="ListParagraph"/>
        <w:numPr>
          <w:ilvl w:val="0"/>
          <w:numId w:val="2"/>
        </w:numPr>
        <w:autoSpaceDE w:val="0"/>
        <w:autoSpaceDN w:val="0"/>
        <w:adjustRightInd w:val="0"/>
        <w:spacing w:before="120" w:after="120" w:line="480" w:lineRule="auto"/>
        <w:ind w:left="720"/>
        <w:jc w:val="both"/>
        <w:rPr>
          <w:rFonts w:ascii="Arial" w:hAnsi="Arial" w:cs="Arial"/>
          <w:bCs/>
          <w:szCs w:val="24"/>
        </w:rPr>
      </w:pPr>
      <w:commentRangeStart w:id="117"/>
      <w:r w:rsidRPr="000722A8">
        <w:rPr>
          <w:rFonts w:ascii="Arial" w:hAnsi="Arial" w:cs="Arial"/>
          <w:bCs/>
          <w:szCs w:val="24"/>
        </w:rPr>
        <w:t>Non-JE viruses</w:t>
      </w:r>
      <w:commentRangeEnd w:id="117"/>
      <w:r w:rsidR="0003679C">
        <w:rPr>
          <w:rStyle w:val="CommentReference"/>
        </w:rPr>
        <w:commentReference w:id="117"/>
      </w:r>
      <w:r w:rsidRPr="000722A8">
        <w:rPr>
          <w:rFonts w:ascii="Arial" w:hAnsi="Arial" w:cs="Arial"/>
          <w:bCs/>
          <w:szCs w:val="24"/>
        </w:rPr>
        <w:t xml:space="preserve"> could become more evident following the efficient surveillance and effective JE vaccination.</w:t>
      </w:r>
    </w:p>
    <w:p w14:paraId="30A4C996" w14:textId="77777777" w:rsidR="00225EA4" w:rsidRPr="000722A8" w:rsidRDefault="00225EA4" w:rsidP="000722A8">
      <w:pPr>
        <w:pStyle w:val="ListParagraph"/>
        <w:numPr>
          <w:ilvl w:val="0"/>
          <w:numId w:val="2"/>
        </w:numPr>
        <w:autoSpaceDE w:val="0"/>
        <w:autoSpaceDN w:val="0"/>
        <w:adjustRightInd w:val="0"/>
        <w:spacing w:before="120" w:after="120" w:line="480" w:lineRule="auto"/>
        <w:ind w:left="720"/>
        <w:jc w:val="both"/>
        <w:rPr>
          <w:rFonts w:ascii="Arial" w:hAnsi="Arial" w:cs="Arial"/>
          <w:bCs/>
          <w:szCs w:val="24"/>
        </w:rPr>
      </w:pPr>
      <w:r w:rsidRPr="000722A8">
        <w:rPr>
          <w:rFonts w:ascii="Arial" w:hAnsi="Arial" w:cs="Arial"/>
          <w:bCs/>
          <w:szCs w:val="24"/>
        </w:rPr>
        <w:t xml:space="preserve">Sentinel syndromic surveillance along with </w:t>
      </w:r>
      <w:commentRangeStart w:id="118"/>
      <w:r w:rsidRPr="000722A8">
        <w:rPr>
          <w:rFonts w:ascii="Arial" w:hAnsi="Arial" w:cs="Arial"/>
          <w:bCs/>
          <w:szCs w:val="24"/>
        </w:rPr>
        <w:t xml:space="preserve">case-based surveillance in sentinel hospitals </w:t>
      </w:r>
      <w:commentRangeEnd w:id="118"/>
      <w:r w:rsidR="00024292">
        <w:rPr>
          <w:rStyle w:val="CommentReference"/>
        </w:rPr>
        <w:commentReference w:id="118"/>
      </w:r>
      <w:r w:rsidRPr="000722A8">
        <w:rPr>
          <w:rFonts w:ascii="Arial" w:hAnsi="Arial" w:cs="Arial"/>
          <w:bCs/>
          <w:szCs w:val="24"/>
        </w:rPr>
        <w:t xml:space="preserve">complimented with laboratory diagnostic support is critical for guiding prevention and control of JE / AES. </w:t>
      </w:r>
    </w:p>
    <w:p w14:paraId="3CD63BCF" w14:textId="77777777" w:rsidR="00C32622" w:rsidRPr="000722A8" w:rsidRDefault="00C32622" w:rsidP="000722A8">
      <w:pPr>
        <w:pStyle w:val="ListParagraph"/>
        <w:numPr>
          <w:ilvl w:val="0"/>
          <w:numId w:val="2"/>
        </w:numPr>
        <w:autoSpaceDE w:val="0"/>
        <w:autoSpaceDN w:val="0"/>
        <w:adjustRightInd w:val="0"/>
        <w:spacing w:before="120" w:after="120" w:line="480" w:lineRule="auto"/>
        <w:ind w:left="720"/>
        <w:jc w:val="both"/>
        <w:rPr>
          <w:rFonts w:ascii="Arial" w:hAnsi="Arial" w:cs="Arial"/>
          <w:bCs/>
          <w:szCs w:val="24"/>
        </w:rPr>
      </w:pPr>
      <w:r w:rsidRPr="000722A8">
        <w:rPr>
          <w:rFonts w:ascii="Arial" w:hAnsi="Arial" w:cs="Arial"/>
          <w:bCs/>
          <w:szCs w:val="24"/>
        </w:rPr>
        <w:t xml:space="preserve">JE vaccination in endemic priority areas has impacted significantly in </w:t>
      </w:r>
      <w:commentRangeStart w:id="119"/>
      <w:r w:rsidRPr="000722A8">
        <w:rPr>
          <w:rFonts w:ascii="Arial" w:hAnsi="Arial" w:cs="Arial"/>
          <w:bCs/>
          <w:szCs w:val="24"/>
        </w:rPr>
        <w:t xml:space="preserve">decreasing the burden of JE </w:t>
      </w:r>
      <w:commentRangeEnd w:id="119"/>
      <w:r w:rsidR="00024292">
        <w:rPr>
          <w:rStyle w:val="CommentReference"/>
        </w:rPr>
        <w:commentReference w:id="119"/>
      </w:r>
      <w:r w:rsidRPr="000722A8">
        <w:rPr>
          <w:rFonts w:ascii="Arial" w:hAnsi="Arial" w:cs="Arial"/>
          <w:bCs/>
          <w:szCs w:val="24"/>
        </w:rPr>
        <w:t xml:space="preserve">in Central India. </w:t>
      </w:r>
    </w:p>
    <w:p w14:paraId="01C15682" w14:textId="77777777" w:rsidR="00C32622" w:rsidRPr="000722A8" w:rsidRDefault="00C32622" w:rsidP="000722A8">
      <w:pPr>
        <w:pStyle w:val="ListParagraph"/>
        <w:numPr>
          <w:ilvl w:val="0"/>
          <w:numId w:val="2"/>
        </w:numPr>
        <w:autoSpaceDE w:val="0"/>
        <w:autoSpaceDN w:val="0"/>
        <w:adjustRightInd w:val="0"/>
        <w:spacing w:before="120" w:after="120" w:line="480" w:lineRule="auto"/>
        <w:ind w:left="720"/>
        <w:jc w:val="both"/>
        <w:rPr>
          <w:rFonts w:ascii="Arial" w:hAnsi="Arial" w:cs="Arial"/>
          <w:bCs/>
          <w:szCs w:val="24"/>
        </w:rPr>
      </w:pPr>
      <w:r w:rsidRPr="000722A8">
        <w:rPr>
          <w:rFonts w:ascii="Arial" w:hAnsi="Arial" w:cs="Arial"/>
          <w:bCs/>
          <w:szCs w:val="24"/>
        </w:rPr>
        <w:t xml:space="preserve">NVBDCP has achieved </w:t>
      </w:r>
      <w:commentRangeStart w:id="120"/>
      <w:r w:rsidRPr="000722A8">
        <w:rPr>
          <w:rFonts w:ascii="Arial" w:hAnsi="Arial" w:cs="Arial"/>
          <w:bCs/>
          <w:szCs w:val="24"/>
        </w:rPr>
        <w:t>expected coverage and satisfactory performance</w:t>
      </w:r>
      <w:commentRangeEnd w:id="120"/>
      <w:r w:rsidR="00024292">
        <w:rPr>
          <w:rStyle w:val="CommentReference"/>
        </w:rPr>
        <w:commentReference w:id="120"/>
      </w:r>
      <w:r w:rsidRPr="000722A8">
        <w:rPr>
          <w:rFonts w:ascii="Arial" w:hAnsi="Arial" w:cs="Arial"/>
          <w:bCs/>
          <w:szCs w:val="24"/>
        </w:rPr>
        <w:t xml:space="preserve"> as per the indicators of surveillance, case management</w:t>
      </w:r>
      <w:r w:rsidR="00225EA4" w:rsidRPr="000722A8">
        <w:rPr>
          <w:rFonts w:ascii="Arial" w:hAnsi="Arial" w:cs="Arial"/>
          <w:bCs/>
          <w:szCs w:val="24"/>
        </w:rPr>
        <w:t xml:space="preserve"> including laboratory diagnosis and</w:t>
      </w:r>
      <w:r w:rsidRPr="000722A8">
        <w:rPr>
          <w:rFonts w:ascii="Arial" w:hAnsi="Arial" w:cs="Arial"/>
          <w:bCs/>
          <w:szCs w:val="24"/>
        </w:rPr>
        <w:t xml:space="preserve"> vaccination </w:t>
      </w:r>
      <w:r w:rsidR="00225EA4" w:rsidRPr="000722A8">
        <w:rPr>
          <w:rFonts w:ascii="Arial" w:hAnsi="Arial" w:cs="Arial"/>
          <w:bCs/>
          <w:szCs w:val="24"/>
        </w:rPr>
        <w:t>components.</w:t>
      </w:r>
    </w:p>
    <w:p w14:paraId="712078B0" w14:textId="77777777" w:rsidR="00C32622" w:rsidRPr="000722A8" w:rsidRDefault="009040D5" w:rsidP="000722A8">
      <w:pPr>
        <w:pStyle w:val="ListParagraph"/>
        <w:autoSpaceDE w:val="0"/>
        <w:autoSpaceDN w:val="0"/>
        <w:adjustRightInd w:val="0"/>
        <w:spacing w:before="120" w:after="120" w:line="480" w:lineRule="auto"/>
        <w:ind w:left="1080"/>
        <w:jc w:val="both"/>
        <w:rPr>
          <w:rFonts w:ascii="Arial" w:hAnsi="Arial" w:cs="Arial"/>
          <w:bCs/>
          <w:szCs w:val="24"/>
        </w:rPr>
      </w:pPr>
      <w:r w:rsidRPr="000722A8">
        <w:rPr>
          <w:rFonts w:ascii="Arial" w:hAnsi="Arial" w:cs="Arial"/>
          <w:bCs/>
          <w:szCs w:val="24"/>
        </w:rPr>
        <w:br w:type="page"/>
      </w:r>
    </w:p>
    <w:p w14:paraId="05C2F260" w14:textId="77777777" w:rsidR="00C32622" w:rsidRPr="000722A8" w:rsidRDefault="00C32622" w:rsidP="000722A8">
      <w:pPr>
        <w:pStyle w:val="ListParagraph"/>
        <w:numPr>
          <w:ilvl w:val="0"/>
          <w:numId w:val="4"/>
        </w:numPr>
        <w:autoSpaceDE w:val="0"/>
        <w:autoSpaceDN w:val="0"/>
        <w:adjustRightInd w:val="0"/>
        <w:spacing w:before="120" w:after="120" w:line="480" w:lineRule="auto"/>
        <w:ind w:left="360"/>
        <w:jc w:val="both"/>
        <w:rPr>
          <w:rFonts w:ascii="Arial" w:hAnsi="Arial" w:cs="Arial"/>
          <w:bCs/>
          <w:szCs w:val="24"/>
        </w:rPr>
      </w:pPr>
      <w:r w:rsidRPr="000722A8">
        <w:rPr>
          <w:rFonts w:ascii="Arial" w:hAnsi="Arial" w:cs="Arial"/>
          <w:bCs/>
          <w:szCs w:val="24"/>
        </w:rPr>
        <w:lastRenderedPageBreak/>
        <w:t>RESEARCH QUESTIONS</w:t>
      </w:r>
      <w:ins w:id="121" w:author="tandale.bv" w:date="2016-08-08T15:18:00Z">
        <w:r w:rsidR="00E710FF" w:rsidRPr="000722A8">
          <w:rPr>
            <w:rFonts w:ascii="Arial" w:hAnsi="Arial" w:cs="Arial"/>
            <w:bCs/>
            <w:szCs w:val="24"/>
          </w:rPr>
          <w:t xml:space="preserve"> [CLARIFICATION</w:t>
        </w:r>
      </w:ins>
      <w:ins w:id="122" w:author="tandale.bv" w:date="2016-08-08T15:19:00Z">
        <w:r w:rsidR="00E710FF" w:rsidRPr="000722A8">
          <w:rPr>
            <w:rFonts w:ascii="Arial" w:hAnsi="Arial" w:cs="Arial"/>
            <w:bCs/>
            <w:szCs w:val="24"/>
          </w:rPr>
          <w:t>S PROVIDED</w:t>
        </w:r>
      </w:ins>
      <w:ins w:id="123" w:author="tandale.bv" w:date="2016-08-08T15:18:00Z">
        <w:r w:rsidR="00E710FF" w:rsidRPr="000722A8">
          <w:rPr>
            <w:rFonts w:ascii="Arial" w:hAnsi="Arial" w:cs="Arial"/>
            <w:bCs/>
            <w:szCs w:val="24"/>
          </w:rPr>
          <w:t xml:space="preserve"> IN APPENDIX]</w:t>
        </w:r>
      </w:ins>
    </w:p>
    <w:p w14:paraId="22D90FCA" w14:textId="77777777" w:rsidR="00C32622" w:rsidRPr="000722A8" w:rsidRDefault="00C32622" w:rsidP="000722A8">
      <w:pPr>
        <w:pStyle w:val="ListParagraph"/>
        <w:numPr>
          <w:ilvl w:val="0"/>
          <w:numId w:val="3"/>
        </w:numPr>
        <w:spacing w:before="120" w:after="120" w:line="480" w:lineRule="auto"/>
        <w:ind w:left="720"/>
        <w:jc w:val="both"/>
        <w:rPr>
          <w:rFonts w:ascii="Arial" w:hAnsi="Arial" w:cs="Arial"/>
          <w:szCs w:val="24"/>
        </w:rPr>
      </w:pPr>
      <w:r w:rsidRPr="000722A8">
        <w:rPr>
          <w:rFonts w:ascii="Arial" w:hAnsi="Arial" w:cs="Arial"/>
          <w:szCs w:val="24"/>
        </w:rPr>
        <w:t xml:space="preserve">Whether and how much </w:t>
      </w:r>
      <w:r w:rsidR="00225EA4" w:rsidRPr="000722A8">
        <w:rPr>
          <w:rFonts w:ascii="Arial" w:hAnsi="Arial" w:cs="Arial"/>
          <w:szCs w:val="24"/>
        </w:rPr>
        <w:t>is</w:t>
      </w:r>
      <w:r w:rsidRPr="000722A8">
        <w:rPr>
          <w:rFonts w:ascii="Arial" w:hAnsi="Arial" w:cs="Arial"/>
          <w:szCs w:val="24"/>
        </w:rPr>
        <w:t xml:space="preserve"> the </w:t>
      </w:r>
      <w:commentRangeStart w:id="124"/>
      <w:r w:rsidRPr="000722A8">
        <w:rPr>
          <w:rFonts w:ascii="Arial" w:hAnsi="Arial" w:cs="Arial"/>
          <w:szCs w:val="24"/>
        </w:rPr>
        <w:t xml:space="preserve">utility of case-based surveillance </w:t>
      </w:r>
      <w:commentRangeEnd w:id="124"/>
      <w:r w:rsidR="00024292">
        <w:rPr>
          <w:rStyle w:val="CommentReference"/>
        </w:rPr>
        <w:commentReference w:id="124"/>
      </w:r>
      <w:r w:rsidRPr="000722A8">
        <w:rPr>
          <w:rFonts w:ascii="Arial" w:hAnsi="Arial" w:cs="Arial"/>
          <w:szCs w:val="24"/>
        </w:rPr>
        <w:t>using syndromic surveillance approach in sentinel hospitals with laboratory diagnostic support?</w:t>
      </w:r>
    </w:p>
    <w:p w14:paraId="7C3F73B9" w14:textId="77777777" w:rsidR="00C32622" w:rsidRPr="000722A8" w:rsidRDefault="00C32622" w:rsidP="000722A8">
      <w:pPr>
        <w:pStyle w:val="ListParagraph"/>
        <w:numPr>
          <w:ilvl w:val="0"/>
          <w:numId w:val="3"/>
        </w:numPr>
        <w:spacing w:before="120" w:after="120" w:line="480" w:lineRule="auto"/>
        <w:ind w:left="720"/>
        <w:jc w:val="both"/>
        <w:rPr>
          <w:rFonts w:ascii="Arial" w:hAnsi="Arial" w:cs="Arial"/>
          <w:szCs w:val="24"/>
        </w:rPr>
      </w:pPr>
      <w:r w:rsidRPr="000722A8">
        <w:rPr>
          <w:rFonts w:ascii="Arial" w:hAnsi="Arial" w:cs="Arial"/>
          <w:szCs w:val="24"/>
        </w:rPr>
        <w:t xml:space="preserve">What is the </w:t>
      </w:r>
      <w:commentRangeStart w:id="125"/>
      <w:r w:rsidRPr="000722A8">
        <w:rPr>
          <w:rFonts w:ascii="Arial" w:hAnsi="Arial" w:cs="Arial"/>
          <w:szCs w:val="24"/>
        </w:rPr>
        <w:t>c</w:t>
      </w:r>
      <w:r w:rsidR="006B76F6" w:rsidRPr="000722A8">
        <w:rPr>
          <w:rFonts w:ascii="Arial" w:hAnsi="Arial" w:cs="Arial"/>
          <w:szCs w:val="24"/>
        </w:rPr>
        <w:t>ontribution of JE in AES</w:t>
      </w:r>
      <w:commentRangeEnd w:id="125"/>
      <w:r w:rsidR="00024292">
        <w:rPr>
          <w:rStyle w:val="CommentReference"/>
        </w:rPr>
        <w:commentReference w:id="125"/>
      </w:r>
      <w:r w:rsidR="006B76F6" w:rsidRPr="000722A8">
        <w:rPr>
          <w:rFonts w:ascii="Arial" w:hAnsi="Arial" w:cs="Arial"/>
          <w:szCs w:val="24"/>
        </w:rPr>
        <w:t>? Has it</w:t>
      </w:r>
      <w:r w:rsidRPr="000722A8">
        <w:rPr>
          <w:rFonts w:ascii="Arial" w:hAnsi="Arial" w:cs="Arial"/>
          <w:szCs w:val="24"/>
        </w:rPr>
        <w:t xml:space="preserve"> decreased in the recent past?</w:t>
      </w:r>
      <w:r w:rsidR="006B76F6" w:rsidRPr="000722A8">
        <w:rPr>
          <w:rFonts w:ascii="Arial" w:hAnsi="Arial" w:cs="Arial"/>
          <w:szCs w:val="24"/>
        </w:rPr>
        <w:t xml:space="preserve"> Why?</w:t>
      </w:r>
    </w:p>
    <w:p w14:paraId="29477B04" w14:textId="77777777" w:rsidR="006B76F6" w:rsidRPr="000722A8" w:rsidRDefault="006B76F6" w:rsidP="000722A8">
      <w:pPr>
        <w:pStyle w:val="ListParagraph"/>
        <w:numPr>
          <w:ilvl w:val="0"/>
          <w:numId w:val="3"/>
        </w:numPr>
        <w:spacing w:before="120" w:after="120" w:line="480" w:lineRule="auto"/>
        <w:ind w:left="720"/>
        <w:jc w:val="both"/>
        <w:rPr>
          <w:rFonts w:ascii="Arial" w:hAnsi="Arial" w:cs="Arial"/>
          <w:szCs w:val="24"/>
        </w:rPr>
      </w:pPr>
      <w:r w:rsidRPr="000722A8">
        <w:rPr>
          <w:rFonts w:ascii="Arial" w:hAnsi="Arial" w:cs="Arial"/>
          <w:szCs w:val="24"/>
        </w:rPr>
        <w:t xml:space="preserve">What is the </w:t>
      </w:r>
      <w:commentRangeStart w:id="126"/>
      <w:r w:rsidRPr="000722A8">
        <w:rPr>
          <w:rFonts w:ascii="Arial" w:hAnsi="Arial" w:cs="Arial"/>
          <w:szCs w:val="24"/>
        </w:rPr>
        <w:t>quality of surveillance</w:t>
      </w:r>
      <w:commentRangeEnd w:id="126"/>
      <w:r w:rsidR="00024292">
        <w:rPr>
          <w:rStyle w:val="CommentReference"/>
        </w:rPr>
        <w:commentReference w:id="126"/>
      </w:r>
      <w:r w:rsidRPr="000722A8">
        <w:rPr>
          <w:rFonts w:ascii="Arial" w:hAnsi="Arial" w:cs="Arial"/>
          <w:szCs w:val="24"/>
        </w:rPr>
        <w:t>, management, coverage and impact of JE programme?</w:t>
      </w:r>
    </w:p>
    <w:p w14:paraId="36471734" w14:textId="77777777" w:rsidR="00C32622" w:rsidRPr="00081D1A" w:rsidRDefault="00C32622" w:rsidP="00081D1A">
      <w:pPr>
        <w:pStyle w:val="ListParagraph"/>
        <w:numPr>
          <w:ilvl w:val="0"/>
          <w:numId w:val="3"/>
        </w:numPr>
        <w:spacing w:before="120" w:after="120" w:line="480" w:lineRule="auto"/>
        <w:ind w:left="720"/>
        <w:jc w:val="both"/>
        <w:rPr>
          <w:rFonts w:ascii="Arial" w:hAnsi="Arial" w:cs="Arial"/>
          <w:szCs w:val="24"/>
        </w:rPr>
      </w:pPr>
      <w:r w:rsidRPr="000722A8">
        <w:rPr>
          <w:rFonts w:ascii="Arial" w:hAnsi="Arial" w:cs="Arial"/>
          <w:szCs w:val="24"/>
        </w:rPr>
        <w:t xml:space="preserve">What is the </w:t>
      </w:r>
      <w:commentRangeStart w:id="127"/>
      <w:r w:rsidRPr="000722A8">
        <w:rPr>
          <w:rFonts w:ascii="Arial" w:hAnsi="Arial" w:cs="Arial"/>
          <w:szCs w:val="24"/>
        </w:rPr>
        <w:t xml:space="preserve">impact </w:t>
      </w:r>
      <w:commentRangeEnd w:id="127"/>
      <w:r w:rsidR="00024292">
        <w:rPr>
          <w:rStyle w:val="CommentReference"/>
        </w:rPr>
        <w:commentReference w:id="127"/>
      </w:r>
      <w:r w:rsidRPr="000722A8">
        <w:rPr>
          <w:rFonts w:ascii="Arial" w:hAnsi="Arial" w:cs="Arial"/>
          <w:szCs w:val="24"/>
        </w:rPr>
        <w:t xml:space="preserve">of JE vaccination on JE disease burden? Could we attribute this decrease to JE vaccination? </w:t>
      </w:r>
    </w:p>
    <w:p w14:paraId="6051FC0E" w14:textId="77777777" w:rsidR="00C32622" w:rsidRPr="000722A8" w:rsidRDefault="00C32622" w:rsidP="000722A8">
      <w:pPr>
        <w:pStyle w:val="Default"/>
        <w:spacing w:before="120" w:after="120" w:line="480" w:lineRule="auto"/>
        <w:ind w:left="360" w:hanging="360"/>
        <w:jc w:val="both"/>
        <w:rPr>
          <w:rFonts w:ascii="Arial" w:hAnsi="Arial" w:cs="Arial"/>
          <w:color w:val="auto"/>
        </w:rPr>
      </w:pPr>
      <w:r w:rsidRPr="000722A8">
        <w:rPr>
          <w:rFonts w:ascii="Arial" w:hAnsi="Arial" w:cs="Arial"/>
          <w:color w:val="auto"/>
        </w:rPr>
        <w:t xml:space="preserve">6. AIM AND OBJECTIVES </w:t>
      </w:r>
    </w:p>
    <w:p w14:paraId="443FA0F1" w14:textId="77777777" w:rsidR="00C32622" w:rsidRPr="000722A8" w:rsidRDefault="00C32622" w:rsidP="000722A8">
      <w:pPr>
        <w:pStyle w:val="Default"/>
        <w:spacing w:before="120" w:after="120" w:line="480" w:lineRule="auto"/>
        <w:ind w:left="360" w:hanging="360"/>
        <w:jc w:val="both"/>
        <w:rPr>
          <w:rFonts w:ascii="Arial" w:hAnsi="Arial" w:cs="Arial"/>
          <w:color w:val="auto"/>
        </w:rPr>
      </w:pPr>
      <w:r w:rsidRPr="000722A8">
        <w:rPr>
          <w:rFonts w:ascii="Arial" w:hAnsi="Arial" w:cs="Arial"/>
          <w:color w:val="auto"/>
        </w:rPr>
        <w:tab/>
        <w:t>6.1 Aim</w:t>
      </w:r>
    </w:p>
    <w:p w14:paraId="580E210E" w14:textId="77777777" w:rsidR="00C32622" w:rsidRPr="000722A8" w:rsidRDefault="00C32622" w:rsidP="000722A8">
      <w:pPr>
        <w:tabs>
          <w:tab w:val="left" w:pos="810"/>
        </w:tabs>
        <w:spacing w:before="120" w:after="120" w:line="480" w:lineRule="auto"/>
        <w:ind w:left="720"/>
        <w:jc w:val="both"/>
        <w:rPr>
          <w:rFonts w:ascii="Arial" w:hAnsi="Arial" w:cs="Arial"/>
          <w:bCs/>
          <w:szCs w:val="24"/>
        </w:rPr>
      </w:pPr>
      <w:r w:rsidRPr="000722A8">
        <w:rPr>
          <w:rFonts w:ascii="Arial" w:hAnsi="Arial" w:cs="Arial"/>
          <w:bCs/>
          <w:szCs w:val="24"/>
        </w:rPr>
        <w:t xml:space="preserve">6.1.1. To assess surveillance, case management and vaccination of JE / AES </w:t>
      </w:r>
    </w:p>
    <w:p w14:paraId="3116F851" w14:textId="77777777" w:rsidR="00C32622" w:rsidRPr="000722A8" w:rsidRDefault="00C32622" w:rsidP="000722A8">
      <w:pPr>
        <w:pStyle w:val="Default"/>
        <w:numPr>
          <w:ilvl w:val="1"/>
          <w:numId w:val="1"/>
        </w:numPr>
        <w:tabs>
          <w:tab w:val="left" w:pos="810"/>
        </w:tabs>
        <w:spacing w:before="120" w:after="120" w:line="480" w:lineRule="auto"/>
        <w:ind w:left="360" w:firstLine="0"/>
        <w:jc w:val="both"/>
        <w:rPr>
          <w:rFonts w:ascii="Arial" w:hAnsi="Arial" w:cs="Arial"/>
          <w:color w:val="auto"/>
        </w:rPr>
      </w:pPr>
      <w:r w:rsidRPr="000722A8">
        <w:rPr>
          <w:rFonts w:ascii="Arial" w:hAnsi="Arial" w:cs="Arial"/>
          <w:color w:val="auto"/>
        </w:rPr>
        <w:t>Primary Objectives</w:t>
      </w:r>
    </w:p>
    <w:p w14:paraId="59411A49" w14:textId="77777777" w:rsidR="00C32622" w:rsidRPr="000722A8" w:rsidRDefault="00C32622" w:rsidP="000722A8">
      <w:pPr>
        <w:pStyle w:val="Default"/>
        <w:numPr>
          <w:ilvl w:val="2"/>
          <w:numId w:val="1"/>
        </w:numPr>
        <w:tabs>
          <w:tab w:val="left" w:pos="1080"/>
        </w:tabs>
        <w:spacing w:before="120" w:after="120" w:line="480" w:lineRule="auto"/>
        <w:jc w:val="both"/>
        <w:rPr>
          <w:rFonts w:ascii="Arial" w:hAnsi="Arial" w:cs="Arial"/>
          <w:bCs/>
          <w:color w:val="auto"/>
        </w:rPr>
      </w:pPr>
      <w:r w:rsidRPr="000722A8">
        <w:rPr>
          <w:rFonts w:ascii="Arial" w:hAnsi="Arial" w:cs="Arial"/>
          <w:bCs/>
          <w:color w:val="auto"/>
        </w:rPr>
        <w:t xml:space="preserve">To evaluate surveillance, detection and reporting of JE / AES </w:t>
      </w:r>
    </w:p>
    <w:p w14:paraId="319A3AB6" w14:textId="77777777" w:rsidR="00C32622" w:rsidRPr="000722A8" w:rsidRDefault="006B76F6" w:rsidP="000722A8">
      <w:pPr>
        <w:pStyle w:val="Default"/>
        <w:numPr>
          <w:ilvl w:val="2"/>
          <w:numId w:val="1"/>
        </w:numPr>
        <w:tabs>
          <w:tab w:val="left" w:pos="1080"/>
        </w:tabs>
        <w:spacing w:before="120" w:after="120" w:line="480" w:lineRule="auto"/>
        <w:jc w:val="both"/>
        <w:rPr>
          <w:rFonts w:ascii="Arial" w:hAnsi="Arial" w:cs="Arial"/>
          <w:bCs/>
          <w:color w:val="auto"/>
        </w:rPr>
      </w:pPr>
      <w:r w:rsidRPr="000722A8">
        <w:rPr>
          <w:rFonts w:ascii="Arial" w:hAnsi="Arial" w:cs="Arial"/>
          <w:bCs/>
          <w:color w:val="auto"/>
        </w:rPr>
        <w:t>To evaluate investigation, diagnosis/</w:t>
      </w:r>
      <w:r w:rsidR="00C32622" w:rsidRPr="000722A8">
        <w:rPr>
          <w:rFonts w:ascii="Arial" w:hAnsi="Arial" w:cs="Arial"/>
          <w:bCs/>
          <w:color w:val="auto"/>
        </w:rPr>
        <w:t xml:space="preserve"> management </w:t>
      </w:r>
      <w:r w:rsidRPr="000722A8">
        <w:rPr>
          <w:rFonts w:ascii="Arial" w:hAnsi="Arial" w:cs="Arial"/>
          <w:bCs/>
          <w:color w:val="auto"/>
        </w:rPr>
        <w:t xml:space="preserve">and </w:t>
      </w:r>
      <w:proofErr w:type="gramStart"/>
      <w:r w:rsidRPr="000722A8">
        <w:rPr>
          <w:rFonts w:ascii="Arial" w:hAnsi="Arial" w:cs="Arial"/>
          <w:bCs/>
          <w:color w:val="auto"/>
        </w:rPr>
        <w:t xml:space="preserve">referral  </w:t>
      </w:r>
      <w:r w:rsidR="00C32622" w:rsidRPr="000722A8">
        <w:rPr>
          <w:rFonts w:ascii="Arial" w:hAnsi="Arial" w:cs="Arial"/>
          <w:bCs/>
          <w:color w:val="auto"/>
        </w:rPr>
        <w:t>of</w:t>
      </w:r>
      <w:proofErr w:type="gramEnd"/>
      <w:r w:rsidR="00C32622" w:rsidRPr="000722A8">
        <w:rPr>
          <w:rFonts w:ascii="Arial" w:hAnsi="Arial" w:cs="Arial"/>
          <w:bCs/>
          <w:color w:val="auto"/>
        </w:rPr>
        <w:t xml:space="preserve"> JE / AES </w:t>
      </w:r>
    </w:p>
    <w:p w14:paraId="04CB29F1" w14:textId="77777777" w:rsidR="00C32622" w:rsidRPr="000722A8" w:rsidRDefault="00C32622" w:rsidP="000722A8">
      <w:pPr>
        <w:pStyle w:val="Default"/>
        <w:numPr>
          <w:ilvl w:val="2"/>
          <w:numId w:val="1"/>
        </w:numPr>
        <w:tabs>
          <w:tab w:val="left" w:pos="1080"/>
        </w:tabs>
        <w:spacing w:before="120" w:after="120" w:line="480" w:lineRule="auto"/>
        <w:jc w:val="both"/>
        <w:rPr>
          <w:rFonts w:ascii="Arial" w:hAnsi="Arial" w:cs="Arial"/>
          <w:bCs/>
          <w:color w:val="auto"/>
        </w:rPr>
      </w:pPr>
      <w:r w:rsidRPr="000722A8">
        <w:rPr>
          <w:rFonts w:ascii="Arial" w:hAnsi="Arial" w:cs="Arial"/>
          <w:bCs/>
          <w:color w:val="auto"/>
        </w:rPr>
        <w:t>To assess vaccination delivery, coverage and effectiveness of JE vaccine</w:t>
      </w:r>
    </w:p>
    <w:p w14:paraId="0114C385" w14:textId="77777777" w:rsidR="00C32622" w:rsidRPr="000722A8" w:rsidRDefault="00C32622" w:rsidP="000722A8">
      <w:pPr>
        <w:pStyle w:val="Default"/>
        <w:numPr>
          <w:ilvl w:val="1"/>
          <w:numId w:val="1"/>
        </w:numPr>
        <w:tabs>
          <w:tab w:val="left" w:pos="720"/>
        </w:tabs>
        <w:spacing w:before="120" w:after="120" w:line="480" w:lineRule="auto"/>
        <w:jc w:val="both"/>
        <w:rPr>
          <w:rFonts w:ascii="Arial" w:hAnsi="Arial" w:cs="Arial"/>
          <w:color w:val="auto"/>
        </w:rPr>
      </w:pPr>
      <w:r w:rsidRPr="000722A8">
        <w:rPr>
          <w:rFonts w:ascii="Arial" w:hAnsi="Arial" w:cs="Arial"/>
          <w:color w:val="auto"/>
        </w:rPr>
        <w:t>Secondary Objectives</w:t>
      </w:r>
    </w:p>
    <w:p w14:paraId="149D64F0" w14:textId="77777777" w:rsidR="00C32622" w:rsidRPr="000722A8" w:rsidRDefault="00C32622" w:rsidP="000722A8">
      <w:pPr>
        <w:pStyle w:val="Default"/>
        <w:numPr>
          <w:ilvl w:val="2"/>
          <w:numId w:val="1"/>
        </w:numPr>
        <w:spacing w:before="120" w:after="120" w:line="480" w:lineRule="auto"/>
        <w:jc w:val="both"/>
        <w:rPr>
          <w:rFonts w:ascii="Arial" w:hAnsi="Arial" w:cs="Arial"/>
          <w:bCs/>
          <w:color w:val="auto"/>
        </w:rPr>
      </w:pPr>
      <w:r w:rsidRPr="000722A8">
        <w:rPr>
          <w:rFonts w:ascii="Arial" w:hAnsi="Arial" w:cs="Arial"/>
          <w:bCs/>
          <w:color w:val="auto"/>
        </w:rPr>
        <w:lastRenderedPageBreak/>
        <w:t xml:space="preserve">To evaluate economic </w:t>
      </w:r>
      <w:commentRangeStart w:id="128"/>
      <w:r w:rsidRPr="000722A8">
        <w:rPr>
          <w:rFonts w:ascii="Arial" w:hAnsi="Arial" w:cs="Arial"/>
          <w:bCs/>
          <w:color w:val="auto"/>
        </w:rPr>
        <w:t>costs</w:t>
      </w:r>
      <w:commentRangeEnd w:id="128"/>
      <w:r w:rsidR="00024292">
        <w:rPr>
          <w:rStyle w:val="CommentReference"/>
          <w:rFonts w:ascii="Calibri" w:eastAsia="Times New Roman" w:hAnsi="Calibri"/>
          <w:color w:val="auto"/>
        </w:rPr>
        <w:commentReference w:id="128"/>
      </w:r>
      <w:r w:rsidRPr="000722A8">
        <w:rPr>
          <w:rFonts w:ascii="Arial" w:hAnsi="Arial" w:cs="Arial"/>
          <w:bCs/>
          <w:color w:val="auto"/>
        </w:rPr>
        <w:t xml:space="preserve"> and impact of JE / AES on public health</w:t>
      </w:r>
    </w:p>
    <w:p w14:paraId="753617B0" w14:textId="77777777" w:rsidR="00C32622" w:rsidRPr="000722A8" w:rsidRDefault="00C32622" w:rsidP="000722A8">
      <w:pPr>
        <w:pStyle w:val="Default"/>
        <w:numPr>
          <w:ilvl w:val="2"/>
          <w:numId w:val="1"/>
        </w:numPr>
        <w:spacing w:before="120" w:after="120" w:line="480" w:lineRule="auto"/>
        <w:jc w:val="both"/>
        <w:rPr>
          <w:rFonts w:ascii="Arial" w:hAnsi="Arial" w:cs="Arial"/>
          <w:bCs/>
          <w:color w:val="auto"/>
        </w:rPr>
      </w:pPr>
      <w:r w:rsidRPr="000722A8">
        <w:rPr>
          <w:rFonts w:ascii="Arial" w:hAnsi="Arial" w:cs="Arial"/>
          <w:bCs/>
          <w:color w:val="auto"/>
        </w:rPr>
        <w:t xml:space="preserve">To assess the </w:t>
      </w:r>
      <w:commentRangeStart w:id="129"/>
      <w:r w:rsidRPr="000722A8">
        <w:rPr>
          <w:rFonts w:ascii="Arial" w:hAnsi="Arial" w:cs="Arial"/>
          <w:bCs/>
          <w:color w:val="auto"/>
        </w:rPr>
        <w:t xml:space="preserve">impact </w:t>
      </w:r>
      <w:commentRangeEnd w:id="129"/>
      <w:r w:rsidR="00024292">
        <w:rPr>
          <w:rStyle w:val="CommentReference"/>
          <w:rFonts w:ascii="Calibri" w:eastAsia="Times New Roman" w:hAnsi="Calibri"/>
          <w:color w:val="auto"/>
        </w:rPr>
        <w:commentReference w:id="129"/>
      </w:r>
      <w:r w:rsidRPr="000722A8">
        <w:rPr>
          <w:rFonts w:ascii="Arial" w:hAnsi="Arial" w:cs="Arial"/>
          <w:bCs/>
          <w:color w:val="auto"/>
        </w:rPr>
        <w:t>of JE vaccination on JE disease</w:t>
      </w:r>
      <w:r w:rsidR="006B76F6" w:rsidRPr="000722A8">
        <w:rPr>
          <w:rFonts w:ascii="Arial" w:hAnsi="Arial" w:cs="Arial"/>
          <w:bCs/>
          <w:color w:val="auto"/>
        </w:rPr>
        <w:t xml:space="preserve"> incidence and</w:t>
      </w:r>
      <w:r w:rsidRPr="000722A8">
        <w:rPr>
          <w:rFonts w:ascii="Arial" w:hAnsi="Arial" w:cs="Arial"/>
          <w:bCs/>
          <w:color w:val="auto"/>
        </w:rPr>
        <w:t xml:space="preserve"> burden </w:t>
      </w:r>
    </w:p>
    <w:p w14:paraId="3737B1BD" w14:textId="77777777" w:rsidR="005E0E3F" w:rsidRPr="000722A8" w:rsidRDefault="00C32622" w:rsidP="000722A8">
      <w:pPr>
        <w:spacing w:before="120" w:after="120" w:line="480" w:lineRule="auto"/>
        <w:ind w:left="360" w:hanging="360"/>
        <w:rPr>
          <w:rFonts w:ascii="Arial" w:hAnsi="Arial" w:cs="Arial"/>
          <w:bCs/>
          <w:szCs w:val="24"/>
        </w:rPr>
      </w:pPr>
      <w:r w:rsidRPr="000722A8">
        <w:rPr>
          <w:rFonts w:ascii="Arial" w:hAnsi="Arial" w:cs="Arial"/>
          <w:bCs/>
          <w:szCs w:val="24"/>
        </w:rPr>
        <w:br w:type="page"/>
      </w:r>
      <w:r w:rsidR="00390A6E" w:rsidRPr="000722A8">
        <w:rPr>
          <w:rFonts w:ascii="Arial" w:hAnsi="Arial" w:cs="Arial"/>
          <w:bCs/>
          <w:szCs w:val="24"/>
        </w:rPr>
        <w:lastRenderedPageBreak/>
        <w:t xml:space="preserve">7. </w:t>
      </w:r>
      <w:commentRangeStart w:id="130"/>
      <w:r w:rsidR="00CF23EB" w:rsidRPr="000722A8">
        <w:rPr>
          <w:rFonts w:ascii="Arial" w:hAnsi="Arial" w:cs="Arial"/>
          <w:bCs/>
          <w:szCs w:val="24"/>
        </w:rPr>
        <w:t>REVIEW</w:t>
      </w:r>
      <w:commentRangeEnd w:id="130"/>
      <w:r w:rsidR="007E7B8F">
        <w:rPr>
          <w:rStyle w:val="CommentReference"/>
        </w:rPr>
        <w:commentReference w:id="130"/>
      </w:r>
      <w:r w:rsidR="00CF23EB" w:rsidRPr="000722A8">
        <w:rPr>
          <w:rFonts w:ascii="Arial" w:hAnsi="Arial" w:cs="Arial"/>
          <w:bCs/>
          <w:szCs w:val="24"/>
        </w:rPr>
        <w:t xml:space="preserve"> OF</w:t>
      </w:r>
      <w:r w:rsidR="005E0E3F" w:rsidRPr="000722A8">
        <w:rPr>
          <w:rFonts w:ascii="Arial" w:hAnsi="Arial" w:cs="Arial"/>
          <w:bCs/>
          <w:szCs w:val="24"/>
        </w:rPr>
        <w:t xml:space="preserve"> LITERATURE</w:t>
      </w:r>
    </w:p>
    <w:p w14:paraId="6EAA6604" w14:textId="77777777" w:rsidR="005C40E3" w:rsidRPr="000722A8" w:rsidRDefault="005C40E3" w:rsidP="000722A8">
      <w:pPr>
        <w:spacing w:before="120" w:after="120" w:line="480" w:lineRule="auto"/>
        <w:ind w:left="360" w:hanging="360"/>
        <w:rPr>
          <w:rFonts w:ascii="Arial" w:hAnsi="Arial" w:cs="Arial"/>
          <w:bCs/>
          <w:szCs w:val="24"/>
        </w:rPr>
      </w:pPr>
      <w:r w:rsidRPr="000722A8">
        <w:rPr>
          <w:rFonts w:ascii="Arial" w:hAnsi="Arial" w:cs="Arial"/>
          <w:bCs/>
          <w:szCs w:val="24"/>
        </w:rPr>
        <w:tab/>
        <w:t xml:space="preserve">7.1 Incidence and </w:t>
      </w:r>
      <w:r w:rsidR="00BD4C49" w:rsidRPr="000722A8">
        <w:rPr>
          <w:rFonts w:ascii="Arial" w:hAnsi="Arial" w:cs="Arial"/>
          <w:bCs/>
          <w:szCs w:val="24"/>
        </w:rPr>
        <w:t xml:space="preserve">disease </w:t>
      </w:r>
      <w:r w:rsidRPr="000722A8">
        <w:rPr>
          <w:rFonts w:ascii="Arial" w:hAnsi="Arial" w:cs="Arial"/>
          <w:bCs/>
          <w:szCs w:val="24"/>
        </w:rPr>
        <w:t>burden</w:t>
      </w:r>
    </w:p>
    <w:p w14:paraId="1A1896CD" w14:textId="77777777" w:rsidR="005C40E3" w:rsidRPr="000722A8" w:rsidRDefault="005C40E3"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firstLine="360"/>
        <w:jc w:val="both"/>
        <w:rPr>
          <w:rFonts w:ascii="Arial" w:hAnsi="Arial" w:cs="Arial"/>
          <w:szCs w:val="24"/>
        </w:rPr>
      </w:pPr>
      <w:r w:rsidRPr="000722A8">
        <w:rPr>
          <w:rFonts w:ascii="Arial" w:hAnsi="Arial" w:cs="Arial"/>
          <w:szCs w:val="24"/>
        </w:rPr>
        <w:t xml:space="preserve">JE is a leading cause of acute encephalitis syndrome (AES) </w:t>
      </w:r>
      <w:commentRangeStart w:id="131"/>
      <w:r w:rsidRPr="000722A8">
        <w:rPr>
          <w:rFonts w:ascii="Arial" w:hAnsi="Arial" w:cs="Arial"/>
          <w:szCs w:val="24"/>
        </w:rPr>
        <w:t>globally</w:t>
      </w:r>
      <w:commentRangeEnd w:id="131"/>
      <w:r w:rsidR="007E7B8F">
        <w:rPr>
          <w:rStyle w:val="CommentReference"/>
        </w:rPr>
        <w:commentReference w:id="131"/>
      </w:r>
      <w:r w:rsidRPr="000722A8">
        <w:rPr>
          <w:rFonts w:ascii="Arial" w:hAnsi="Arial" w:cs="Arial"/>
          <w:szCs w:val="24"/>
        </w:rPr>
        <w:t xml:space="preserve">. An estimated 3 billion people living in 24 endemic countries are considered at </w:t>
      </w:r>
      <w:commentRangeStart w:id="132"/>
      <w:r w:rsidRPr="000722A8">
        <w:rPr>
          <w:rFonts w:ascii="Arial" w:hAnsi="Arial" w:cs="Arial"/>
          <w:szCs w:val="24"/>
        </w:rPr>
        <w:t>risk</w:t>
      </w:r>
      <w:commentRangeEnd w:id="132"/>
      <w:r w:rsidR="007E7B8F">
        <w:rPr>
          <w:rStyle w:val="CommentReference"/>
        </w:rPr>
        <w:commentReference w:id="132"/>
      </w:r>
      <w:r w:rsidRPr="000722A8">
        <w:rPr>
          <w:rFonts w:ascii="Arial" w:hAnsi="Arial" w:cs="Arial"/>
          <w:szCs w:val="24"/>
        </w:rPr>
        <w:t xml:space="preserve"> of JE. Global burden of JE in 2002 was estimated to be incidence of 44,000 cases and prevalence of 24, 000 cases, resulting in 14,000 deaths and 709, 000 DALYs</w:t>
      </w:r>
      <w:r w:rsidRPr="000722A8">
        <w:rPr>
          <w:rFonts w:ascii="Arial" w:hAnsi="Arial" w:cs="Arial"/>
          <w:szCs w:val="24"/>
          <w:vertAlign w:val="superscript"/>
        </w:rPr>
        <w:t>4</w:t>
      </w:r>
      <w:r w:rsidRPr="000722A8">
        <w:rPr>
          <w:rFonts w:ascii="Arial" w:hAnsi="Arial" w:cs="Arial"/>
          <w:szCs w:val="24"/>
        </w:rPr>
        <w:t>. The recent incidence estimates of JE indicate that 67,900 cases are caused by JE annually</w:t>
      </w:r>
      <w:r w:rsidRPr="000722A8">
        <w:rPr>
          <w:rFonts w:ascii="Arial" w:hAnsi="Arial" w:cs="Arial"/>
          <w:szCs w:val="24"/>
          <w:vertAlign w:val="superscript"/>
        </w:rPr>
        <w:t>5</w:t>
      </w:r>
      <w:r w:rsidRPr="000722A8">
        <w:rPr>
          <w:rFonts w:ascii="Arial" w:hAnsi="Arial" w:cs="Arial"/>
          <w:szCs w:val="24"/>
        </w:rPr>
        <w:t>, which are higher than earlier reported estimates</w:t>
      </w:r>
      <w:r w:rsidRPr="000722A8">
        <w:rPr>
          <w:rFonts w:ascii="Arial" w:hAnsi="Arial" w:cs="Arial"/>
          <w:szCs w:val="24"/>
          <w:vertAlign w:val="superscript"/>
        </w:rPr>
        <w:t>4,6</w:t>
      </w:r>
      <w:r w:rsidRPr="000722A8">
        <w:rPr>
          <w:rFonts w:ascii="Arial" w:hAnsi="Arial" w:cs="Arial"/>
          <w:szCs w:val="24"/>
        </w:rPr>
        <w:t>. However, actual reported number of 10,426 cases in the year 2011 indicates gross underreporting</w:t>
      </w:r>
      <w:r w:rsidRPr="000722A8">
        <w:rPr>
          <w:rFonts w:ascii="Arial" w:hAnsi="Arial" w:cs="Arial"/>
          <w:szCs w:val="24"/>
          <w:vertAlign w:val="superscript"/>
        </w:rPr>
        <w:t>7</w:t>
      </w:r>
      <w:r w:rsidRPr="000722A8">
        <w:rPr>
          <w:rFonts w:ascii="Arial" w:hAnsi="Arial" w:cs="Arial"/>
          <w:szCs w:val="24"/>
        </w:rPr>
        <w:t xml:space="preserve">. This highlights the importance of studies on </w:t>
      </w:r>
      <w:commentRangeStart w:id="133"/>
      <w:r w:rsidRPr="000722A8">
        <w:rPr>
          <w:rFonts w:ascii="Arial" w:hAnsi="Arial" w:cs="Arial"/>
          <w:szCs w:val="24"/>
        </w:rPr>
        <w:t>incidence</w:t>
      </w:r>
      <w:commentRangeEnd w:id="133"/>
      <w:r w:rsidR="007E7B8F">
        <w:rPr>
          <w:rStyle w:val="CommentReference"/>
        </w:rPr>
        <w:commentReference w:id="133"/>
      </w:r>
      <w:r w:rsidRPr="000722A8">
        <w:rPr>
          <w:rFonts w:ascii="Arial" w:hAnsi="Arial" w:cs="Arial"/>
          <w:szCs w:val="24"/>
        </w:rPr>
        <w:t xml:space="preserve"> estimates of JE globally.</w:t>
      </w:r>
    </w:p>
    <w:p w14:paraId="3C5DE6F4" w14:textId="77777777" w:rsidR="005C40E3" w:rsidRPr="000722A8" w:rsidRDefault="00BD4C49"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firstLine="360"/>
        <w:jc w:val="both"/>
        <w:rPr>
          <w:rFonts w:ascii="Arial" w:hAnsi="Arial" w:cs="Arial"/>
          <w:szCs w:val="24"/>
        </w:rPr>
      </w:pPr>
      <w:r w:rsidRPr="000722A8">
        <w:rPr>
          <w:rFonts w:ascii="Arial" w:hAnsi="Arial" w:cs="Arial"/>
          <w:szCs w:val="24"/>
        </w:rPr>
        <w:t>JE</w:t>
      </w:r>
      <w:r w:rsidR="005C40E3" w:rsidRPr="000722A8">
        <w:rPr>
          <w:rFonts w:ascii="Arial" w:hAnsi="Arial" w:cs="Arial"/>
          <w:szCs w:val="24"/>
        </w:rPr>
        <w:t xml:space="preserve"> is the main cause of acute viral encephalitis in many countries in South Asia, East Asia and the Western Pacific regions. An overall incidence rate of 1.8 per 100, 000 is estimated in 24 endemic countrie</w:t>
      </w:r>
      <w:r w:rsidRPr="000722A8">
        <w:rPr>
          <w:rFonts w:ascii="Arial" w:hAnsi="Arial" w:cs="Arial"/>
          <w:szCs w:val="24"/>
        </w:rPr>
        <w:t>s</w:t>
      </w:r>
      <w:r w:rsidR="005C40E3" w:rsidRPr="000722A8">
        <w:rPr>
          <w:rFonts w:ascii="Arial" w:hAnsi="Arial" w:cs="Arial"/>
          <w:szCs w:val="24"/>
          <w:vertAlign w:val="superscript"/>
        </w:rPr>
        <w:t>2</w:t>
      </w:r>
      <w:r w:rsidR="005C40E3" w:rsidRPr="000722A8">
        <w:rPr>
          <w:rFonts w:ascii="Arial" w:hAnsi="Arial" w:cs="Arial"/>
          <w:szCs w:val="24"/>
        </w:rPr>
        <w:t>. However, it is increasing in Vietnam, Myanmar, Bangladesh, Nepal and India</w:t>
      </w:r>
      <w:r w:rsidR="005C40E3" w:rsidRPr="000722A8">
        <w:rPr>
          <w:rFonts w:ascii="Arial" w:hAnsi="Arial" w:cs="Arial"/>
          <w:szCs w:val="24"/>
          <w:vertAlign w:val="superscript"/>
        </w:rPr>
        <w:t>3</w:t>
      </w:r>
      <w:r w:rsidR="005C40E3" w:rsidRPr="000722A8">
        <w:rPr>
          <w:rFonts w:ascii="Arial" w:hAnsi="Arial" w:cs="Arial"/>
          <w:szCs w:val="24"/>
        </w:rPr>
        <w:t>. The annual incidence of acute encephalitis ranges from &lt;10 to &gt;100 per 100000 population. Incidence varies widely in different parts of country and also in different age groups. Overall incidence has been estimated to be 5.4 per 100, 000 in 0-14 years and 0.6 per 100, 000 in those aged ≥15 years. JE can occur in all age groups when introduced in new areas.</w:t>
      </w:r>
    </w:p>
    <w:p w14:paraId="7971E61E" w14:textId="77777777" w:rsidR="005C40E3" w:rsidRPr="000722A8" w:rsidRDefault="005C40E3"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firstLine="360"/>
        <w:jc w:val="both"/>
        <w:rPr>
          <w:rFonts w:ascii="Arial" w:hAnsi="Arial" w:cs="Arial"/>
          <w:szCs w:val="24"/>
        </w:rPr>
      </w:pPr>
      <w:r w:rsidRPr="000722A8">
        <w:rPr>
          <w:rFonts w:ascii="Arial" w:hAnsi="Arial" w:cs="Arial"/>
          <w:szCs w:val="24"/>
        </w:rPr>
        <w:lastRenderedPageBreak/>
        <w:t>AES is considered as an important public health problem in India. AES outb</w:t>
      </w:r>
      <w:r w:rsidR="00BD4C49" w:rsidRPr="000722A8">
        <w:rPr>
          <w:rFonts w:ascii="Arial" w:hAnsi="Arial" w:cs="Arial"/>
          <w:szCs w:val="24"/>
        </w:rPr>
        <w:t>reaks in India are considered</w:t>
      </w:r>
      <w:r w:rsidRPr="000722A8">
        <w:rPr>
          <w:rFonts w:ascii="Arial" w:hAnsi="Arial" w:cs="Arial"/>
          <w:szCs w:val="24"/>
        </w:rPr>
        <w:t xml:space="preserve"> an ongoing puzzle</w:t>
      </w:r>
      <w:r w:rsidR="00BD4C49" w:rsidRPr="000722A8">
        <w:rPr>
          <w:rFonts w:ascii="Arial" w:hAnsi="Arial" w:cs="Arial"/>
          <w:szCs w:val="24"/>
          <w:vertAlign w:val="superscript"/>
        </w:rPr>
        <w:t>8</w:t>
      </w:r>
      <w:r w:rsidRPr="000722A8">
        <w:rPr>
          <w:rFonts w:ascii="Arial" w:hAnsi="Arial" w:cs="Arial"/>
          <w:szCs w:val="24"/>
        </w:rPr>
        <w:t>. Causative agents of encephalitis remain elusive with poor medical records and these could vary from locati</w:t>
      </w:r>
      <w:r w:rsidR="00BD4C49" w:rsidRPr="000722A8">
        <w:rPr>
          <w:rFonts w:ascii="Arial" w:hAnsi="Arial" w:cs="Arial"/>
          <w:szCs w:val="24"/>
        </w:rPr>
        <w:t>on to location. This entails</w:t>
      </w:r>
      <w:r w:rsidRPr="000722A8">
        <w:rPr>
          <w:rFonts w:ascii="Arial" w:hAnsi="Arial" w:cs="Arial"/>
          <w:szCs w:val="24"/>
        </w:rPr>
        <w:t xml:space="preserve"> requirements of surveillance and epidemiological investigation of outbreaks</w:t>
      </w:r>
      <w:r w:rsidRPr="000722A8">
        <w:rPr>
          <w:rFonts w:ascii="Arial" w:hAnsi="Arial" w:cs="Arial"/>
          <w:szCs w:val="24"/>
          <w:vertAlign w:val="superscript"/>
        </w:rPr>
        <w:t>8</w:t>
      </w:r>
      <w:r w:rsidRPr="000722A8">
        <w:rPr>
          <w:rFonts w:ascii="Arial" w:hAnsi="Arial" w:cs="Arial"/>
          <w:szCs w:val="24"/>
        </w:rPr>
        <w:t xml:space="preserve">.  </w:t>
      </w:r>
    </w:p>
    <w:p w14:paraId="2196180B" w14:textId="77777777" w:rsidR="005C40E3" w:rsidRPr="000722A8" w:rsidRDefault="005C40E3"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firstLine="360"/>
        <w:jc w:val="both"/>
        <w:rPr>
          <w:rFonts w:ascii="Arial" w:hAnsi="Arial" w:cs="Arial"/>
          <w:szCs w:val="24"/>
        </w:rPr>
      </w:pPr>
      <w:r w:rsidRPr="000722A8">
        <w:rPr>
          <w:rFonts w:ascii="Arial" w:hAnsi="Arial" w:cs="Arial"/>
          <w:szCs w:val="24"/>
        </w:rPr>
        <w:t>JE continues to be the leading cause of childhood AES in India. India contributed almost over one-third of global 27,059 cases during 2006-2009. Two incidence strata were considered based on geographic proximity, ecologic similarity and vaccine program similarity. JE incidence data was lacking in India despite very large population at risk and several diverse endemic regions</w:t>
      </w:r>
      <w:r w:rsidRPr="000722A8">
        <w:rPr>
          <w:rFonts w:ascii="Arial" w:hAnsi="Arial" w:cs="Arial"/>
          <w:szCs w:val="24"/>
          <w:vertAlign w:val="superscript"/>
        </w:rPr>
        <w:t>5</w:t>
      </w:r>
      <w:r w:rsidRPr="000722A8">
        <w:rPr>
          <w:rFonts w:ascii="Arial" w:hAnsi="Arial" w:cs="Arial"/>
          <w:szCs w:val="24"/>
        </w:rPr>
        <w:t>.</w:t>
      </w:r>
      <w:r w:rsidR="00A65BB5" w:rsidRPr="000722A8">
        <w:rPr>
          <w:rFonts w:ascii="Arial" w:hAnsi="Arial" w:cs="Arial"/>
          <w:szCs w:val="24"/>
        </w:rPr>
        <w:t xml:space="preserve"> Most of the Andhra Pradesh state (including newly carved out Telangana state) continue to report endemicity of JE along with Eastern Maharashtra (also called Vidarbha)</w:t>
      </w:r>
      <w:r w:rsidR="00A65BB5" w:rsidRPr="000722A8">
        <w:rPr>
          <w:rFonts w:ascii="Arial" w:hAnsi="Arial" w:cs="Arial"/>
          <w:szCs w:val="24"/>
          <w:vertAlign w:val="superscript"/>
        </w:rPr>
        <w:t>15</w:t>
      </w:r>
      <w:r w:rsidR="00A65BB5" w:rsidRPr="000722A8">
        <w:rPr>
          <w:rFonts w:ascii="Arial" w:hAnsi="Arial" w:cs="Arial"/>
          <w:szCs w:val="24"/>
        </w:rPr>
        <w:t xml:space="preserve">. Till 2005, all AES cases were considered to be JE due to the want of laboratory confirmation. The JE / AES disease reporting data updates are </w:t>
      </w:r>
      <w:r w:rsidR="00797468" w:rsidRPr="000722A8">
        <w:rPr>
          <w:rFonts w:ascii="Arial" w:hAnsi="Arial" w:cs="Arial"/>
          <w:szCs w:val="24"/>
        </w:rPr>
        <w:t xml:space="preserve">regularly </w:t>
      </w:r>
      <w:r w:rsidR="00A65BB5" w:rsidRPr="000722A8">
        <w:rPr>
          <w:rFonts w:ascii="Arial" w:hAnsi="Arial" w:cs="Arial"/>
          <w:szCs w:val="24"/>
        </w:rPr>
        <w:t>made available from the NVBDCP.</w:t>
      </w:r>
    </w:p>
    <w:p w14:paraId="16251D50" w14:textId="77777777" w:rsidR="005C40E3" w:rsidRPr="000722A8" w:rsidRDefault="005C40E3" w:rsidP="000722A8">
      <w:pPr>
        <w:spacing w:before="120" w:after="120" w:line="480" w:lineRule="auto"/>
        <w:ind w:left="360" w:hanging="360"/>
        <w:rPr>
          <w:rFonts w:ascii="Arial" w:hAnsi="Arial" w:cs="Arial"/>
          <w:bCs/>
          <w:szCs w:val="24"/>
        </w:rPr>
      </w:pPr>
      <w:r w:rsidRPr="000722A8">
        <w:rPr>
          <w:rFonts w:ascii="Arial" w:hAnsi="Arial" w:cs="Arial"/>
          <w:bCs/>
          <w:szCs w:val="24"/>
        </w:rPr>
        <w:tab/>
        <w:t>7.2 Surveillance</w:t>
      </w:r>
    </w:p>
    <w:p w14:paraId="28E24C32" w14:textId="4DB3BE03" w:rsidR="005C40E3" w:rsidRPr="000722A8" w:rsidRDefault="005C40E3"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firstLine="360"/>
        <w:jc w:val="both"/>
        <w:rPr>
          <w:rFonts w:ascii="Arial" w:hAnsi="Arial" w:cs="Arial"/>
          <w:szCs w:val="24"/>
        </w:rPr>
      </w:pPr>
      <w:commentRangeStart w:id="134"/>
      <w:r w:rsidRPr="000722A8">
        <w:rPr>
          <w:rFonts w:ascii="Arial" w:hAnsi="Arial" w:cs="Arial"/>
          <w:szCs w:val="24"/>
        </w:rPr>
        <w:t xml:space="preserve">JE surveillance is not well established </w:t>
      </w:r>
      <w:commentRangeEnd w:id="134"/>
      <w:r w:rsidR="007E7B8F">
        <w:rPr>
          <w:rStyle w:val="CommentReference"/>
        </w:rPr>
        <w:commentReference w:id="134"/>
      </w:r>
      <w:r w:rsidRPr="000722A8">
        <w:rPr>
          <w:rFonts w:ascii="Arial" w:hAnsi="Arial" w:cs="Arial"/>
          <w:szCs w:val="24"/>
        </w:rPr>
        <w:t>and laboratory confirmation is challenging. Surveillance of JE is mostly syndromic for acute encephalitis syndrome</w:t>
      </w:r>
      <w:r w:rsidR="00BD4C49" w:rsidRPr="000722A8">
        <w:rPr>
          <w:rFonts w:ascii="Arial" w:hAnsi="Arial" w:cs="Arial"/>
          <w:szCs w:val="24"/>
        </w:rPr>
        <w:t xml:space="preserve"> as recommended globally by the WHO.</w:t>
      </w:r>
      <w:r w:rsidRPr="000722A8">
        <w:rPr>
          <w:rFonts w:ascii="Arial" w:hAnsi="Arial" w:cs="Arial"/>
          <w:szCs w:val="24"/>
        </w:rPr>
        <w:t xml:space="preserve"> Case-based surveillance is undertaken effectively in most countries. Surveillance data are utilized </w:t>
      </w:r>
      <w:r w:rsidR="00BD4C49" w:rsidRPr="000722A8">
        <w:rPr>
          <w:rFonts w:ascii="Arial" w:hAnsi="Arial" w:cs="Arial"/>
          <w:szCs w:val="24"/>
        </w:rPr>
        <w:t>for</w:t>
      </w:r>
      <w:r w:rsidRPr="000722A8">
        <w:rPr>
          <w:rFonts w:ascii="Arial" w:hAnsi="Arial" w:cs="Arial"/>
          <w:szCs w:val="24"/>
        </w:rPr>
        <w:t xml:space="preserve"> control of JE through vaccination. Individuals living in or travelled to JE-endemic areas who experience </w:t>
      </w:r>
      <w:r w:rsidRPr="000722A8">
        <w:rPr>
          <w:rFonts w:ascii="Arial" w:hAnsi="Arial" w:cs="Arial"/>
          <w:szCs w:val="24"/>
        </w:rPr>
        <w:lastRenderedPageBreak/>
        <w:t xml:space="preserve">encephalitis are considered as suspected JE case. Laboratory testing of serum and preferably cerebrospinal fluid is needed to confirm JE infection. </w:t>
      </w:r>
    </w:p>
    <w:p w14:paraId="0C91F49B" w14:textId="77777777" w:rsidR="005C40E3" w:rsidRPr="000722A8" w:rsidRDefault="005C40E3"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firstLine="360"/>
        <w:jc w:val="both"/>
        <w:rPr>
          <w:rFonts w:ascii="Arial" w:hAnsi="Arial" w:cs="Arial"/>
          <w:szCs w:val="24"/>
        </w:rPr>
      </w:pPr>
      <w:r w:rsidRPr="000722A8">
        <w:rPr>
          <w:rFonts w:ascii="Arial" w:hAnsi="Arial" w:cs="Arial"/>
          <w:szCs w:val="24"/>
        </w:rPr>
        <w:t xml:space="preserve">Sentinel surveillance established in JE endemic areas aims at providing trends and early warning signals for potential JE outbreaks. Surveillance is essential to detect and respond to outbreaks, define disease burden, formulate vaccination policies, and assessing immunization impact. Surveillance was recommended to be undertaken </w:t>
      </w:r>
      <w:proofErr w:type="gramStart"/>
      <w:r w:rsidRPr="000722A8">
        <w:rPr>
          <w:rFonts w:ascii="Arial" w:hAnsi="Arial" w:cs="Arial"/>
          <w:szCs w:val="24"/>
        </w:rPr>
        <w:t>year round</w:t>
      </w:r>
      <w:proofErr w:type="gramEnd"/>
      <w:r w:rsidRPr="000722A8">
        <w:rPr>
          <w:rFonts w:ascii="Arial" w:hAnsi="Arial" w:cs="Arial"/>
          <w:szCs w:val="24"/>
        </w:rPr>
        <w:t xml:space="preserve"> within the context of integrated disease surveillance programme and synergistic linkages with ongoing surveillance activities of acute flaccid paralysis (AFP) or meningitis complimented by reporting through the national health management information system or communicable disease reporting system in Bangladesh, China and India. It was indicated to be the comprehensive surveillance including epidemiological, entomological and veterinary based surveillance. Recently, population-based, disease-based and context-based surveillance have been described for assessing vector borne disease burden. Hospital-based surveillance has been recommended and undertaken in Indonesia with defined catchment population. Disease burden studies have also been conducted in Cambodia using sentinel surveillance. This is especially important in the context of evolving global epidemiology of viral encephalitis. Considering JE as vaccine preventable disease (VPD), challenges in </w:t>
      </w:r>
      <w:r w:rsidRPr="000722A8">
        <w:rPr>
          <w:rFonts w:ascii="Arial" w:hAnsi="Arial" w:cs="Arial"/>
          <w:szCs w:val="24"/>
        </w:rPr>
        <w:lastRenderedPageBreak/>
        <w:t>surveillance may also be relevant for studies understanding epidemiology of JE. Health system barriers for surveillance of VPDs need to be considered appropriately.</w:t>
      </w:r>
    </w:p>
    <w:p w14:paraId="56619B00" w14:textId="77777777" w:rsidR="00BD4C49" w:rsidRPr="000722A8" w:rsidRDefault="005C40E3"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firstLine="360"/>
        <w:jc w:val="both"/>
        <w:rPr>
          <w:rFonts w:ascii="Arial" w:hAnsi="Arial" w:cs="Arial"/>
          <w:szCs w:val="24"/>
        </w:rPr>
      </w:pPr>
      <w:r w:rsidRPr="000722A8">
        <w:rPr>
          <w:rFonts w:ascii="Arial" w:hAnsi="Arial" w:cs="Arial"/>
          <w:szCs w:val="24"/>
        </w:rPr>
        <w:t xml:space="preserve">The case definition of acute encephalitis syndrome (AES) has been provided (WHO surveillance standards). The laboratory confirmation of syndromic diagnosis is considered wherever it is feasible. Sentinel site hospital and </w:t>
      </w:r>
      <w:proofErr w:type="gramStart"/>
      <w:r w:rsidRPr="000722A8">
        <w:rPr>
          <w:rFonts w:ascii="Arial" w:hAnsi="Arial" w:cs="Arial"/>
          <w:szCs w:val="24"/>
        </w:rPr>
        <w:t>laboratory based</w:t>
      </w:r>
      <w:proofErr w:type="gramEnd"/>
      <w:r w:rsidRPr="000722A8">
        <w:rPr>
          <w:rFonts w:ascii="Arial" w:hAnsi="Arial" w:cs="Arial"/>
          <w:szCs w:val="24"/>
        </w:rPr>
        <w:t xml:space="preserve"> surveillance has been considered by most countries. Some countries have also considered surveillance of acute meningitis encephalitis syndrome (AMES)</w:t>
      </w:r>
      <w:r w:rsidRPr="000722A8">
        <w:rPr>
          <w:rFonts w:ascii="Arial" w:hAnsi="Arial" w:cs="Arial"/>
          <w:szCs w:val="24"/>
          <w:vertAlign w:val="superscript"/>
        </w:rPr>
        <w:t>9,10</w:t>
      </w:r>
      <w:r w:rsidRPr="000722A8">
        <w:rPr>
          <w:rFonts w:ascii="Arial" w:hAnsi="Arial" w:cs="Arial"/>
          <w:szCs w:val="24"/>
        </w:rPr>
        <w:t>. There are problems with case definitions. Defining of etiologies of encephalitis needs to be addressed with different levels of certainty. Researchers have recently identified need for revision led by the international encephalitis consortium, Brighton Collaboration and researchers in Viet Nam. WHO has provided surveillance standards along with key indicators for monitoring and concurrent evaluation of JE surveillance</w:t>
      </w:r>
      <w:r w:rsidRPr="000722A8">
        <w:rPr>
          <w:rFonts w:ascii="Arial" w:hAnsi="Arial" w:cs="Arial"/>
          <w:szCs w:val="24"/>
          <w:vertAlign w:val="superscript"/>
        </w:rPr>
        <w:t>18</w:t>
      </w:r>
      <w:r w:rsidRPr="000722A8">
        <w:rPr>
          <w:rFonts w:ascii="Arial" w:hAnsi="Arial" w:cs="Arial"/>
          <w:szCs w:val="24"/>
        </w:rPr>
        <w:t xml:space="preserve">. </w:t>
      </w:r>
    </w:p>
    <w:p w14:paraId="79842DC8" w14:textId="77777777" w:rsidR="005C40E3" w:rsidRPr="000722A8" w:rsidRDefault="005C40E3"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firstLine="360"/>
        <w:jc w:val="both"/>
        <w:rPr>
          <w:rFonts w:ascii="Arial" w:hAnsi="Arial" w:cs="Arial"/>
          <w:szCs w:val="24"/>
        </w:rPr>
      </w:pPr>
      <w:r w:rsidRPr="000722A8">
        <w:rPr>
          <w:rFonts w:ascii="Arial" w:hAnsi="Arial" w:cs="Arial"/>
          <w:szCs w:val="24"/>
        </w:rPr>
        <w:t>JE surveillance has been reviewed in Asia in 2012. Eighteen of 24 endemic countries have conducted JE surveillance. It is reported that reliable diagnosis based on surveillance case definitions is not found reliable in China and therefore laboratory confirmation is very important</w:t>
      </w:r>
      <w:r w:rsidRPr="000722A8">
        <w:rPr>
          <w:rFonts w:ascii="Arial" w:hAnsi="Arial" w:cs="Arial"/>
          <w:szCs w:val="24"/>
          <w:vertAlign w:val="superscript"/>
        </w:rPr>
        <w:t>19</w:t>
      </w:r>
      <w:r w:rsidRPr="000722A8">
        <w:rPr>
          <w:rFonts w:ascii="Arial" w:hAnsi="Arial" w:cs="Arial"/>
          <w:szCs w:val="24"/>
        </w:rPr>
        <w:t>. Polio and measles surveillance and laboratory networks have been found useful for expansion to JE surveillance</w:t>
      </w:r>
      <w:r w:rsidRPr="000722A8">
        <w:rPr>
          <w:rFonts w:ascii="Arial" w:hAnsi="Arial" w:cs="Arial"/>
          <w:szCs w:val="24"/>
          <w:vertAlign w:val="superscript"/>
        </w:rPr>
        <w:t>9</w:t>
      </w:r>
      <w:r w:rsidRPr="000722A8">
        <w:rPr>
          <w:rFonts w:ascii="Arial" w:hAnsi="Arial" w:cs="Arial"/>
          <w:szCs w:val="24"/>
        </w:rPr>
        <w:t xml:space="preserve">. A novel low-cost approach using proportion of catchment population for incidence estimation requiring proportion of hospitalizations has been reported in </w:t>
      </w:r>
      <w:r w:rsidRPr="000722A8">
        <w:rPr>
          <w:rFonts w:ascii="Arial" w:hAnsi="Arial" w:cs="Arial"/>
          <w:szCs w:val="24"/>
        </w:rPr>
        <w:lastRenderedPageBreak/>
        <w:t>Bangladesh</w:t>
      </w:r>
      <w:r w:rsidRPr="000722A8">
        <w:rPr>
          <w:rFonts w:ascii="Arial" w:hAnsi="Arial" w:cs="Arial"/>
          <w:szCs w:val="24"/>
          <w:vertAlign w:val="superscript"/>
        </w:rPr>
        <w:t>11</w:t>
      </w:r>
      <w:r w:rsidRPr="000722A8">
        <w:rPr>
          <w:rFonts w:ascii="Arial" w:hAnsi="Arial" w:cs="Arial"/>
          <w:szCs w:val="24"/>
        </w:rPr>
        <w:t>. Integration of JE / AES surveillance with vaccine preventable disease (VPD) surveillance for AFP has been proposed after the evaluation in South Asian countries including India</w:t>
      </w:r>
      <w:r w:rsidRPr="000722A8">
        <w:rPr>
          <w:rFonts w:ascii="Arial" w:hAnsi="Arial" w:cs="Arial"/>
          <w:szCs w:val="24"/>
          <w:vertAlign w:val="superscript"/>
        </w:rPr>
        <w:t>10</w:t>
      </w:r>
      <w:r w:rsidRPr="000722A8">
        <w:rPr>
          <w:rFonts w:ascii="Arial" w:hAnsi="Arial" w:cs="Arial"/>
          <w:szCs w:val="24"/>
        </w:rPr>
        <w:t>. Evaluation of surveillance standards including case definition has also been undertaken in a cohort study in Vietnam</w:t>
      </w:r>
      <w:r w:rsidRPr="000722A8">
        <w:rPr>
          <w:rFonts w:ascii="Arial" w:hAnsi="Arial" w:cs="Arial"/>
          <w:szCs w:val="24"/>
          <w:vertAlign w:val="superscript"/>
        </w:rPr>
        <w:t>20</w:t>
      </w:r>
      <w:r w:rsidRPr="000722A8">
        <w:rPr>
          <w:rFonts w:ascii="Arial" w:hAnsi="Arial" w:cs="Arial"/>
          <w:szCs w:val="24"/>
        </w:rPr>
        <w:t>.</w:t>
      </w:r>
      <w:r w:rsidR="00DF718E" w:rsidRPr="000722A8">
        <w:rPr>
          <w:rFonts w:ascii="Arial" w:hAnsi="Arial" w:cs="Arial"/>
          <w:szCs w:val="24"/>
        </w:rPr>
        <w:t xml:space="preserve"> Estimation of accurate societal and financial burden could help in establishing it as priority disease</w:t>
      </w:r>
      <w:r w:rsidR="00DF718E" w:rsidRPr="000722A8">
        <w:rPr>
          <w:rFonts w:ascii="Arial" w:hAnsi="Arial" w:cs="Arial"/>
          <w:szCs w:val="24"/>
          <w:vertAlign w:val="superscript"/>
        </w:rPr>
        <w:t>25</w:t>
      </w:r>
      <w:r w:rsidR="00DF718E" w:rsidRPr="000722A8">
        <w:rPr>
          <w:rFonts w:ascii="Arial" w:hAnsi="Arial" w:cs="Arial"/>
          <w:szCs w:val="24"/>
        </w:rPr>
        <w:t>.</w:t>
      </w:r>
    </w:p>
    <w:p w14:paraId="5EDD493E" w14:textId="77777777" w:rsidR="005C40E3" w:rsidRPr="000722A8" w:rsidRDefault="005C40E3"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firstLine="360"/>
        <w:jc w:val="both"/>
        <w:rPr>
          <w:rFonts w:ascii="Arial" w:hAnsi="Arial" w:cs="Arial"/>
          <w:szCs w:val="24"/>
        </w:rPr>
      </w:pPr>
      <w:r w:rsidRPr="000722A8">
        <w:rPr>
          <w:rFonts w:ascii="Arial" w:hAnsi="Arial" w:cs="Arial"/>
          <w:szCs w:val="24"/>
        </w:rPr>
        <w:t>Surveillance quality has been identified as the major issue in an endemic district in Uttar Pradesh</w:t>
      </w:r>
      <w:r w:rsidRPr="000722A8">
        <w:rPr>
          <w:rFonts w:ascii="Arial" w:hAnsi="Arial" w:cs="Arial"/>
          <w:szCs w:val="24"/>
          <w:vertAlign w:val="superscript"/>
        </w:rPr>
        <w:t>21</w:t>
      </w:r>
      <w:r w:rsidRPr="000722A8">
        <w:rPr>
          <w:rFonts w:ascii="Arial" w:hAnsi="Arial" w:cs="Arial"/>
          <w:szCs w:val="24"/>
        </w:rPr>
        <w:t>. Low-quality surveillance of JE/AES provides little evidence for prevention and control measures and estimation of the effect of programme</w:t>
      </w:r>
      <w:r w:rsidRPr="000722A8">
        <w:rPr>
          <w:rFonts w:ascii="Arial" w:hAnsi="Arial" w:cs="Arial"/>
          <w:szCs w:val="24"/>
          <w:vertAlign w:val="superscript"/>
        </w:rPr>
        <w:t>22</w:t>
      </w:r>
      <w:r w:rsidRPr="000722A8">
        <w:rPr>
          <w:rFonts w:ascii="Arial" w:hAnsi="Arial" w:cs="Arial"/>
          <w:szCs w:val="24"/>
        </w:rPr>
        <w:t>. Systematic evaluation of JE / AES surveillance along with provision of adequate laboratory support for understanding epidemiology and etiology of AES for planning of prevention and control initiatives is critical for the programme. Systematic evaluation of the surveillance system for completeness and quality has been considered as the need of the hour</w:t>
      </w:r>
      <w:r w:rsidRPr="000722A8">
        <w:rPr>
          <w:rFonts w:ascii="Arial" w:hAnsi="Arial" w:cs="Arial"/>
          <w:szCs w:val="24"/>
          <w:vertAlign w:val="superscript"/>
        </w:rPr>
        <w:t>23</w:t>
      </w:r>
      <w:r w:rsidRPr="000722A8">
        <w:rPr>
          <w:rFonts w:ascii="Arial" w:hAnsi="Arial" w:cs="Arial"/>
          <w:szCs w:val="24"/>
        </w:rPr>
        <w:t xml:space="preserve">. Additionally, there is no systematic comprehensive surveillance study undertaken in Central India for assessment of completeness and quality of surveillance, specimen referral and reporting system, and thereby accurately estimating incidence, identifying etiologies and actual contribution of JE, sequelae in recovered JE /AES cases and disease burden including economic burden of JE. The importance of surveillance data for guiding surveillance, diagnosis, management and </w:t>
      </w:r>
      <w:r w:rsidRPr="000722A8">
        <w:rPr>
          <w:rFonts w:ascii="Arial" w:hAnsi="Arial" w:cs="Arial"/>
          <w:szCs w:val="24"/>
        </w:rPr>
        <w:lastRenderedPageBreak/>
        <w:t>prevention (including vaccination) or control measures has not suf</w:t>
      </w:r>
      <w:r w:rsidR="00BD4C49" w:rsidRPr="000722A8">
        <w:rPr>
          <w:rFonts w:ascii="Arial" w:hAnsi="Arial" w:cs="Arial"/>
          <w:szCs w:val="24"/>
        </w:rPr>
        <w:t>ficiently been addressed in India</w:t>
      </w:r>
      <w:r w:rsidRPr="000722A8">
        <w:rPr>
          <w:rFonts w:ascii="Arial" w:hAnsi="Arial" w:cs="Arial"/>
          <w:szCs w:val="24"/>
        </w:rPr>
        <w:t>.</w:t>
      </w:r>
    </w:p>
    <w:p w14:paraId="6A4FA577" w14:textId="77777777" w:rsidR="005C40E3" w:rsidRPr="000722A8" w:rsidRDefault="005C40E3"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firstLine="360"/>
        <w:jc w:val="both"/>
        <w:rPr>
          <w:rFonts w:ascii="Arial" w:hAnsi="Arial" w:cs="Arial"/>
          <w:szCs w:val="24"/>
        </w:rPr>
      </w:pPr>
      <w:r w:rsidRPr="000722A8">
        <w:rPr>
          <w:rFonts w:ascii="Arial" w:hAnsi="Arial" w:cs="Arial"/>
          <w:szCs w:val="24"/>
        </w:rPr>
        <w:t xml:space="preserve">For estimation of incidence of JE, a novel </w:t>
      </w:r>
      <w:proofErr w:type="gramStart"/>
      <w:r w:rsidRPr="000722A8">
        <w:rPr>
          <w:rFonts w:ascii="Arial" w:hAnsi="Arial" w:cs="Arial"/>
          <w:szCs w:val="24"/>
        </w:rPr>
        <w:t>low cost</w:t>
      </w:r>
      <w:proofErr w:type="gramEnd"/>
      <w:r w:rsidRPr="000722A8">
        <w:rPr>
          <w:rFonts w:ascii="Arial" w:hAnsi="Arial" w:cs="Arial"/>
          <w:szCs w:val="24"/>
        </w:rPr>
        <w:t xml:space="preserve"> method has been reported</w:t>
      </w:r>
      <w:r w:rsidR="00BD4C49" w:rsidRPr="000722A8">
        <w:rPr>
          <w:rFonts w:ascii="Arial" w:hAnsi="Arial" w:cs="Arial"/>
          <w:szCs w:val="24"/>
        </w:rPr>
        <w:t xml:space="preserve"> in Bangladesh</w:t>
      </w:r>
      <w:r w:rsidR="00BD4C49" w:rsidRPr="000722A8">
        <w:rPr>
          <w:rFonts w:ascii="Arial" w:hAnsi="Arial" w:cs="Arial"/>
          <w:szCs w:val="24"/>
          <w:vertAlign w:val="superscript"/>
        </w:rPr>
        <w:t>11</w:t>
      </w:r>
      <w:r w:rsidRPr="000722A8">
        <w:rPr>
          <w:rFonts w:ascii="Arial" w:hAnsi="Arial" w:cs="Arial"/>
          <w:szCs w:val="24"/>
        </w:rPr>
        <w:t>. Due to non-feasibility of nationwide surveillance of JE, sentinel surveillance was proposed till a regular surveillance could become a reality. Following the largest ever outbreak reported in India in 2005, national vector borne disease control programme (NVBDCP) established sentinel site hospital surveillance and laboratory diagnosis wherever feasible. The goal of sentinel surveillance was the characterization of epidemiology and burden of JE, detection of early warning signals for an outbreak and thereby decreasing mortality and morbidity by timely appropriate public health</w:t>
      </w:r>
      <w:r w:rsidR="00BD4C49" w:rsidRPr="000722A8">
        <w:rPr>
          <w:rFonts w:ascii="Arial" w:hAnsi="Arial" w:cs="Arial"/>
          <w:szCs w:val="24"/>
        </w:rPr>
        <w:t xml:space="preserve"> measures. The objectives of </w:t>
      </w:r>
      <w:r w:rsidRPr="000722A8">
        <w:rPr>
          <w:rFonts w:ascii="Arial" w:hAnsi="Arial" w:cs="Arial"/>
          <w:szCs w:val="24"/>
        </w:rPr>
        <w:t>surveillance were detection of outbreak using clinical, epidemiological, environmental and entomological parameters.</w:t>
      </w:r>
    </w:p>
    <w:p w14:paraId="0C8BAD2F" w14:textId="77777777" w:rsidR="005C40E3" w:rsidRPr="000722A8" w:rsidRDefault="005C40E3"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firstLine="360"/>
        <w:jc w:val="both"/>
        <w:rPr>
          <w:rFonts w:ascii="Arial" w:hAnsi="Arial" w:cs="Arial"/>
          <w:szCs w:val="24"/>
        </w:rPr>
      </w:pPr>
      <w:r w:rsidRPr="000722A8">
        <w:rPr>
          <w:rFonts w:ascii="Arial" w:hAnsi="Arial" w:cs="Arial"/>
          <w:szCs w:val="24"/>
        </w:rPr>
        <w:t xml:space="preserve">Government of India provided AES surveillance guidelines in November 2006. These were provided for surveillance of AES with special reference to JE. </w:t>
      </w:r>
      <w:r w:rsidR="00DF718E" w:rsidRPr="000722A8">
        <w:rPr>
          <w:rFonts w:ascii="Arial" w:hAnsi="Arial" w:cs="Arial"/>
          <w:szCs w:val="24"/>
        </w:rPr>
        <w:t xml:space="preserve">India has undertaken sentinel site surveillance including all age groups with partial laboratory support. The issues in timeliness of various stages included case verification and investigation including sampling of blood / CSF within 3 days of onset / detection/notification, specimen referral to laboratory within next 3 days and reporting of results within 7 days of receipt. The case classifications </w:t>
      </w:r>
      <w:r w:rsidR="00DF718E" w:rsidRPr="000722A8">
        <w:rPr>
          <w:rFonts w:ascii="Arial" w:hAnsi="Arial" w:cs="Arial"/>
          <w:szCs w:val="24"/>
        </w:rPr>
        <w:lastRenderedPageBreak/>
        <w:t xml:space="preserve">included laboratory-confirmed JE, probable JE, AES due to </w:t>
      </w:r>
      <w:proofErr w:type="gramStart"/>
      <w:r w:rsidR="00DF718E" w:rsidRPr="000722A8">
        <w:rPr>
          <w:rFonts w:ascii="Arial" w:hAnsi="Arial" w:cs="Arial"/>
          <w:szCs w:val="24"/>
        </w:rPr>
        <w:t>other</w:t>
      </w:r>
      <w:proofErr w:type="gramEnd"/>
      <w:r w:rsidR="00DF718E" w:rsidRPr="000722A8">
        <w:rPr>
          <w:rFonts w:ascii="Arial" w:hAnsi="Arial" w:cs="Arial"/>
          <w:szCs w:val="24"/>
        </w:rPr>
        <w:t xml:space="preserve"> agent, and AES due to unknown agent. Laboratory based serological surveillance was proposed to be undertaken by the JE laboratory network including district, regional and national/ reference laboratories. T</w:t>
      </w:r>
      <w:r w:rsidRPr="000722A8">
        <w:rPr>
          <w:rFonts w:ascii="Arial" w:hAnsi="Arial" w:cs="Arial"/>
          <w:szCs w:val="24"/>
        </w:rPr>
        <w:t>here are serious lacunae in availability of data for estimation of incidence especially from India</w:t>
      </w:r>
      <w:r w:rsidR="00A65BB5" w:rsidRPr="000722A8">
        <w:rPr>
          <w:rFonts w:ascii="Arial" w:hAnsi="Arial" w:cs="Arial"/>
          <w:szCs w:val="24"/>
          <w:vertAlign w:val="superscript"/>
        </w:rPr>
        <w:t>2</w:t>
      </w:r>
      <w:r w:rsidR="00797468" w:rsidRPr="000722A8">
        <w:rPr>
          <w:rFonts w:ascii="Arial" w:hAnsi="Arial" w:cs="Arial"/>
          <w:szCs w:val="24"/>
          <w:vertAlign w:val="superscript"/>
        </w:rPr>
        <w:t>8,29</w:t>
      </w:r>
      <w:r w:rsidRPr="000722A8">
        <w:rPr>
          <w:rFonts w:ascii="Arial" w:hAnsi="Arial" w:cs="Arial"/>
          <w:szCs w:val="24"/>
        </w:rPr>
        <w:t>.</w:t>
      </w:r>
      <w:r w:rsidR="00BD4C49" w:rsidRPr="000722A8">
        <w:rPr>
          <w:rFonts w:ascii="Arial" w:hAnsi="Arial" w:cs="Arial"/>
          <w:szCs w:val="24"/>
        </w:rPr>
        <w:t xml:space="preserve"> </w:t>
      </w:r>
    </w:p>
    <w:p w14:paraId="657FAD94" w14:textId="77777777" w:rsidR="005C40E3" w:rsidRPr="000722A8" w:rsidRDefault="005C40E3" w:rsidP="000722A8">
      <w:pPr>
        <w:spacing w:before="120" w:after="120" w:line="480" w:lineRule="auto"/>
        <w:ind w:left="360" w:hanging="360"/>
        <w:rPr>
          <w:rFonts w:ascii="Arial" w:hAnsi="Arial" w:cs="Arial"/>
          <w:bCs/>
          <w:szCs w:val="24"/>
        </w:rPr>
      </w:pPr>
      <w:r w:rsidRPr="000722A8">
        <w:rPr>
          <w:rFonts w:ascii="Arial" w:hAnsi="Arial" w:cs="Arial"/>
          <w:bCs/>
          <w:szCs w:val="24"/>
        </w:rPr>
        <w:tab/>
        <w:t>7.3 Management</w:t>
      </w:r>
    </w:p>
    <w:p w14:paraId="6E32E7DF" w14:textId="77777777" w:rsidR="005C40E3" w:rsidRPr="000722A8" w:rsidRDefault="005C40E3"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firstLine="360"/>
        <w:jc w:val="both"/>
        <w:rPr>
          <w:rFonts w:ascii="Arial" w:hAnsi="Arial" w:cs="Arial"/>
          <w:szCs w:val="24"/>
        </w:rPr>
      </w:pPr>
      <w:r w:rsidRPr="000722A8">
        <w:rPr>
          <w:rFonts w:ascii="Arial" w:hAnsi="Arial" w:cs="Arial"/>
          <w:szCs w:val="24"/>
        </w:rPr>
        <w:t>JE is indistinguishable from other causes of AES. Indian Academy of Pediatrics (IAP) Expert group on Encephalitis has also provided consensus guidelines on evaluation and management of suspected acute viral encephalitis in children in India</w:t>
      </w:r>
      <w:r w:rsidRPr="000722A8">
        <w:rPr>
          <w:rFonts w:ascii="Arial" w:hAnsi="Arial" w:cs="Arial"/>
          <w:szCs w:val="24"/>
          <w:vertAlign w:val="superscript"/>
        </w:rPr>
        <w:t>12</w:t>
      </w:r>
      <w:r w:rsidRPr="000722A8">
        <w:rPr>
          <w:rFonts w:ascii="Arial" w:hAnsi="Arial" w:cs="Arial"/>
          <w:szCs w:val="24"/>
        </w:rPr>
        <w:t>. It has highlighted the paucity of data on regional epidemiology and etiology of viral encephalitis. This document indicated that duration of illness to classify acute as period of 14 days.</w:t>
      </w:r>
    </w:p>
    <w:p w14:paraId="31F63F70" w14:textId="77777777" w:rsidR="005C40E3" w:rsidRPr="000722A8" w:rsidRDefault="005C40E3"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firstLine="360"/>
        <w:jc w:val="both"/>
        <w:rPr>
          <w:rFonts w:ascii="Arial" w:hAnsi="Arial" w:cs="Arial"/>
          <w:szCs w:val="24"/>
        </w:rPr>
      </w:pPr>
      <w:r w:rsidRPr="000722A8">
        <w:rPr>
          <w:rFonts w:ascii="Arial" w:hAnsi="Arial" w:cs="Arial"/>
          <w:szCs w:val="24"/>
        </w:rPr>
        <w:t xml:space="preserve">There is no specific treatment for JE. Treatment focuses mostly on relieving symptoms and supporting patients to overcome infection. Almost one-third of JE cases prove fatal, one-third develop sequelae following recovery and only one-third recover completely. Early detection of acute encephalitis syndrome patients in community requires awareness for identification by health care workers and community members on minimum essential basic medical or nursing care at home and the measures to be taken on the way to hospital by considering ambulances with facilities. Simple ways like turning patient </w:t>
      </w:r>
      <w:r w:rsidRPr="000722A8">
        <w:rPr>
          <w:rFonts w:ascii="Arial" w:hAnsi="Arial" w:cs="Arial"/>
          <w:szCs w:val="24"/>
        </w:rPr>
        <w:lastRenderedPageBreak/>
        <w:t>to one side may have great benefit. This could also help establish true disease burden for allocating resources and prioritize efforts</w:t>
      </w:r>
      <w:r w:rsidRPr="000722A8">
        <w:rPr>
          <w:rFonts w:ascii="Arial" w:hAnsi="Arial" w:cs="Arial"/>
          <w:szCs w:val="24"/>
          <w:vertAlign w:val="superscript"/>
        </w:rPr>
        <w:t>24</w:t>
      </w:r>
      <w:r w:rsidRPr="000722A8">
        <w:rPr>
          <w:rFonts w:ascii="Arial" w:hAnsi="Arial" w:cs="Arial"/>
          <w:szCs w:val="24"/>
        </w:rPr>
        <w:t>. It needs to be complemented with early clinical diagnosis and rapid laboratory diagnostic testing wherever feasible especially at primary and secondary care facilities. This may help in early initiation of supportive treatment so as to decrease fatality, limit disability and improve complete survival.</w:t>
      </w:r>
    </w:p>
    <w:p w14:paraId="4EEC750B" w14:textId="77777777" w:rsidR="00BD4C49" w:rsidRPr="000722A8" w:rsidRDefault="00BD4C49" w:rsidP="000722A8">
      <w:pPr>
        <w:pStyle w:val="ListParagraph"/>
        <w:tabs>
          <w:tab w:val="left" w:pos="-720"/>
          <w:tab w:val="left" w:pos="0"/>
          <w:tab w:val="left" w:pos="720"/>
          <w:tab w:val="left" w:pos="1440"/>
          <w:tab w:val="left" w:pos="2160"/>
          <w:tab w:val="left" w:pos="2880"/>
          <w:tab w:val="left" w:pos="3600"/>
        </w:tabs>
        <w:suppressAutoHyphens/>
        <w:spacing w:before="120" w:after="120" w:line="480" w:lineRule="auto"/>
        <w:ind w:firstLine="360"/>
        <w:jc w:val="both"/>
        <w:rPr>
          <w:rFonts w:ascii="Arial" w:hAnsi="Arial" w:cs="Arial"/>
          <w:szCs w:val="24"/>
        </w:rPr>
      </w:pPr>
      <w:r w:rsidRPr="000722A8">
        <w:rPr>
          <w:rFonts w:ascii="Arial" w:hAnsi="Arial" w:cs="Arial"/>
          <w:szCs w:val="24"/>
        </w:rPr>
        <w:t>Revised guidelines for clinical management of AES including JE and Non-JE AES cases were introduced in August 2009. Recently, national programme for prevention and control of JE / AES has been formulated with provision of operational guidelines for vector borne JE and water borne enterovirus encephalitis. The operational guidelines were developed following inter-ministerial convergence resulting in National programme for prevention and control of JE / AES in 2014 with multipronged strategy and including guidelines on all important components.</w:t>
      </w:r>
    </w:p>
    <w:p w14:paraId="6052FA2A" w14:textId="77777777" w:rsidR="00354BB7" w:rsidRPr="000722A8" w:rsidRDefault="005C40E3" w:rsidP="000722A8">
      <w:pPr>
        <w:spacing w:before="120" w:after="120" w:line="480" w:lineRule="auto"/>
        <w:ind w:left="360" w:hanging="360"/>
        <w:rPr>
          <w:rFonts w:ascii="Arial" w:hAnsi="Arial" w:cs="Arial"/>
          <w:bCs/>
          <w:szCs w:val="24"/>
        </w:rPr>
      </w:pPr>
      <w:r w:rsidRPr="000722A8">
        <w:rPr>
          <w:rFonts w:ascii="Arial" w:hAnsi="Arial" w:cs="Arial"/>
          <w:bCs/>
          <w:szCs w:val="24"/>
        </w:rPr>
        <w:tab/>
        <w:t>7.4 Vaccination</w:t>
      </w:r>
    </w:p>
    <w:p w14:paraId="6A540EEC" w14:textId="77777777" w:rsidR="00354BB7" w:rsidRPr="000722A8" w:rsidRDefault="00354BB7" w:rsidP="000722A8">
      <w:pPr>
        <w:pStyle w:val="ListParagraph"/>
        <w:tabs>
          <w:tab w:val="left" w:pos="-720"/>
          <w:tab w:val="left" w:pos="0"/>
          <w:tab w:val="left" w:pos="360"/>
          <w:tab w:val="left" w:pos="1440"/>
          <w:tab w:val="left" w:pos="2160"/>
          <w:tab w:val="left" w:pos="2880"/>
          <w:tab w:val="left" w:pos="3600"/>
        </w:tabs>
        <w:suppressAutoHyphens/>
        <w:spacing w:before="120" w:after="120" w:line="480" w:lineRule="auto"/>
        <w:ind w:left="360" w:firstLine="360"/>
        <w:jc w:val="both"/>
        <w:rPr>
          <w:rFonts w:ascii="Arial" w:hAnsi="Arial" w:cs="Arial"/>
          <w:szCs w:val="24"/>
        </w:rPr>
      </w:pPr>
      <w:r w:rsidRPr="000722A8">
        <w:rPr>
          <w:rFonts w:ascii="Arial" w:hAnsi="Arial" w:cs="Arial"/>
          <w:szCs w:val="24"/>
        </w:rPr>
        <w:t xml:space="preserve">Vaccination is the key strategy in controlling JE and needs to be scaled up. </w:t>
      </w:r>
      <w:r w:rsidR="00CF23EB" w:rsidRPr="000722A8">
        <w:rPr>
          <w:rFonts w:ascii="Arial" w:hAnsi="Arial" w:cs="Arial"/>
          <w:szCs w:val="24"/>
        </w:rPr>
        <w:t>JE could be controlled by human vaccination in endemic areas. JE vaccination has been recommended to be integrated into routine immunization schedules in areas where JE is recognized as public health priority. Also, monitoring of vaccine impact in areas with JE vaccine introduction has been identified as a major health research priority</w:t>
      </w:r>
      <w:r w:rsidR="00CF23EB" w:rsidRPr="000722A8">
        <w:rPr>
          <w:rFonts w:ascii="Arial" w:hAnsi="Arial" w:cs="Arial"/>
          <w:szCs w:val="24"/>
          <w:vertAlign w:val="superscript"/>
        </w:rPr>
        <w:t>2</w:t>
      </w:r>
      <w:r w:rsidR="00CF23EB" w:rsidRPr="000722A8">
        <w:rPr>
          <w:rFonts w:ascii="Arial" w:hAnsi="Arial" w:cs="Arial"/>
          <w:szCs w:val="24"/>
        </w:rPr>
        <w:t>.</w:t>
      </w:r>
      <w:r w:rsidRPr="000722A8">
        <w:rPr>
          <w:rFonts w:ascii="Arial" w:hAnsi="Arial" w:cs="Arial"/>
          <w:szCs w:val="24"/>
        </w:rPr>
        <w:t xml:space="preserve"> WHO </w:t>
      </w:r>
      <w:r w:rsidRPr="000722A8">
        <w:rPr>
          <w:rFonts w:ascii="Arial" w:hAnsi="Arial" w:cs="Arial"/>
          <w:szCs w:val="24"/>
        </w:rPr>
        <w:lastRenderedPageBreak/>
        <w:t>has provided guidance in a position paper published recently which replaced similar position paper released in 2006. The WHO has recommended inclusion of JE vaccination in national immunization schedules in all areas having JE as public health priority. It is also recommended to consider vaccination in areas with low disease burden but with suitable environment for JE virus transmission. High vaccination coverage is needed to achieve sustained for virtual elimination of disease in humans despite circulation in animals</w:t>
      </w:r>
      <w:r w:rsidRPr="000722A8">
        <w:rPr>
          <w:rFonts w:ascii="Arial" w:hAnsi="Arial" w:cs="Arial"/>
          <w:szCs w:val="24"/>
          <w:vertAlign w:val="superscript"/>
        </w:rPr>
        <w:t>13</w:t>
      </w:r>
      <w:r w:rsidRPr="000722A8">
        <w:rPr>
          <w:rFonts w:ascii="Arial" w:hAnsi="Arial" w:cs="Arial"/>
          <w:szCs w:val="24"/>
        </w:rPr>
        <w:t xml:space="preserve">. </w:t>
      </w:r>
    </w:p>
    <w:p w14:paraId="35CD62A1" w14:textId="77777777" w:rsidR="00354BB7" w:rsidRPr="000722A8" w:rsidRDefault="00354BB7" w:rsidP="000722A8">
      <w:pPr>
        <w:pStyle w:val="ListParagraph"/>
        <w:tabs>
          <w:tab w:val="left" w:pos="-720"/>
          <w:tab w:val="left" w:pos="0"/>
          <w:tab w:val="left" w:pos="360"/>
          <w:tab w:val="left" w:pos="1440"/>
          <w:tab w:val="left" w:pos="2160"/>
          <w:tab w:val="left" w:pos="2880"/>
          <w:tab w:val="left" w:pos="3600"/>
        </w:tabs>
        <w:suppressAutoHyphens/>
        <w:spacing w:before="120" w:after="120" w:line="480" w:lineRule="auto"/>
        <w:ind w:left="360" w:firstLine="360"/>
        <w:jc w:val="both"/>
        <w:rPr>
          <w:rFonts w:ascii="Arial" w:hAnsi="Arial" w:cs="Arial"/>
          <w:szCs w:val="24"/>
        </w:rPr>
      </w:pPr>
      <w:r w:rsidRPr="000722A8">
        <w:rPr>
          <w:rFonts w:ascii="Arial" w:hAnsi="Arial" w:cs="Arial"/>
          <w:szCs w:val="24"/>
        </w:rPr>
        <w:t xml:space="preserve">Eleven of 24 endemic countries had JE immunization in 2012, 7 of them implemented nationally and other 4 implemented sub-nationally. JE vaccine was introduced in routine immunization schedule in 10 countries following mass campaigns. The WHO has prequalified some of the JE vaccines recently. </w:t>
      </w:r>
    </w:p>
    <w:p w14:paraId="234D8DBC" w14:textId="77777777" w:rsidR="00354BB7" w:rsidRPr="000722A8" w:rsidRDefault="00354BB7" w:rsidP="000722A8">
      <w:pPr>
        <w:pStyle w:val="ListParagraph"/>
        <w:tabs>
          <w:tab w:val="left" w:pos="-720"/>
          <w:tab w:val="left" w:pos="0"/>
          <w:tab w:val="left" w:pos="360"/>
          <w:tab w:val="left" w:pos="1440"/>
          <w:tab w:val="left" w:pos="2160"/>
          <w:tab w:val="left" w:pos="2880"/>
          <w:tab w:val="left" w:pos="3600"/>
        </w:tabs>
        <w:suppressAutoHyphens/>
        <w:spacing w:before="120" w:after="120" w:line="480" w:lineRule="auto"/>
        <w:ind w:left="360" w:firstLine="360"/>
        <w:jc w:val="both"/>
        <w:rPr>
          <w:rFonts w:ascii="Arial" w:hAnsi="Arial" w:cs="Arial"/>
          <w:szCs w:val="24"/>
        </w:rPr>
      </w:pPr>
      <w:r w:rsidRPr="000722A8">
        <w:rPr>
          <w:rFonts w:ascii="Arial" w:hAnsi="Arial" w:cs="Arial"/>
          <w:szCs w:val="24"/>
        </w:rPr>
        <w:t>A live attenuated SA 14-14-2 vaccine was introduced in India as mass immunization campaigns in five highly endemic states and selected districts in other states with high occurrence of JE/AES. JE vaccination campaigns in risk areas have been implemented starting in 2006 and introduction of JE vaccine in routine immunization by administration of two doses-first at 9-12 months and second at 16 -24 months.</w:t>
      </w:r>
    </w:p>
    <w:p w14:paraId="71433791" w14:textId="77777777" w:rsidR="00DF718E" w:rsidRPr="000722A8" w:rsidRDefault="00354BB7" w:rsidP="000722A8">
      <w:pPr>
        <w:pStyle w:val="ListParagraph"/>
        <w:tabs>
          <w:tab w:val="left" w:pos="-720"/>
          <w:tab w:val="left" w:pos="0"/>
          <w:tab w:val="left" w:pos="360"/>
          <w:tab w:val="left" w:pos="1440"/>
          <w:tab w:val="left" w:pos="2160"/>
          <w:tab w:val="left" w:pos="2880"/>
          <w:tab w:val="left" w:pos="3600"/>
        </w:tabs>
        <w:suppressAutoHyphens/>
        <w:spacing w:before="120" w:after="120" w:line="480" w:lineRule="auto"/>
        <w:ind w:left="360" w:firstLine="360"/>
        <w:jc w:val="both"/>
        <w:rPr>
          <w:rFonts w:ascii="Arial" w:hAnsi="Arial" w:cs="Arial"/>
          <w:szCs w:val="24"/>
        </w:rPr>
      </w:pPr>
      <w:r w:rsidRPr="000722A8">
        <w:rPr>
          <w:rFonts w:ascii="Arial" w:hAnsi="Arial" w:cs="Arial"/>
          <w:szCs w:val="24"/>
        </w:rPr>
        <w:t>JE vaccination has been undertaken in selected endemic priority districts in Maharashtra and Telangana states in India. Mass vaccination campaigns have been followed by introduction in routine immunization schedule. However, vaccination coverage rates seem to be low</w:t>
      </w:r>
      <w:r w:rsidRPr="000722A8">
        <w:rPr>
          <w:rFonts w:ascii="Arial" w:hAnsi="Arial" w:cs="Arial"/>
          <w:szCs w:val="24"/>
          <w:vertAlign w:val="superscript"/>
        </w:rPr>
        <w:t>17</w:t>
      </w:r>
      <w:r w:rsidRPr="000722A8">
        <w:rPr>
          <w:rFonts w:ascii="Arial" w:hAnsi="Arial" w:cs="Arial"/>
          <w:szCs w:val="24"/>
        </w:rPr>
        <w:t xml:space="preserve">. </w:t>
      </w:r>
      <w:r w:rsidR="005C40E3" w:rsidRPr="000722A8">
        <w:rPr>
          <w:rFonts w:ascii="Arial" w:hAnsi="Arial" w:cs="Arial"/>
          <w:szCs w:val="24"/>
        </w:rPr>
        <w:t xml:space="preserve">Andhra </w:t>
      </w:r>
      <w:r w:rsidR="005C40E3" w:rsidRPr="000722A8">
        <w:rPr>
          <w:rFonts w:ascii="Arial" w:hAnsi="Arial" w:cs="Arial"/>
          <w:szCs w:val="24"/>
        </w:rPr>
        <w:lastRenderedPageBreak/>
        <w:t xml:space="preserve">Pradesh state had earlier adopted vaccinations of children using killed JE vaccine. </w:t>
      </w:r>
    </w:p>
    <w:p w14:paraId="3AB7A073" w14:textId="77777777" w:rsidR="00354BB7" w:rsidRPr="000722A8" w:rsidRDefault="005C40E3" w:rsidP="000722A8">
      <w:pPr>
        <w:pStyle w:val="ListParagraph"/>
        <w:tabs>
          <w:tab w:val="left" w:pos="-720"/>
          <w:tab w:val="left" w:pos="0"/>
          <w:tab w:val="left" w:pos="360"/>
          <w:tab w:val="left" w:pos="1440"/>
          <w:tab w:val="left" w:pos="2160"/>
          <w:tab w:val="left" w:pos="2880"/>
          <w:tab w:val="left" w:pos="3600"/>
        </w:tabs>
        <w:suppressAutoHyphens/>
        <w:spacing w:before="120" w:after="120" w:line="480" w:lineRule="auto"/>
        <w:ind w:left="360" w:firstLine="360"/>
        <w:jc w:val="both"/>
        <w:rPr>
          <w:rFonts w:ascii="Arial" w:hAnsi="Arial" w:cs="Arial"/>
          <w:szCs w:val="24"/>
        </w:rPr>
      </w:pPr>
      <w:r w:rsidRPr="000722A8">
        <w:rPr>
          <w:rFonts w:ascii="Arial" w:hAnsi="Arial" w:cs="Arial"/>
          <w:szCs w:val="24"/>
        </w:rPr>
        <w:t xml:space="preserve">Vaccination helped in decreasing the contribution of JE in AES. </w:t>
      </w:r>
      <w:r w:rsidR="00BD1718" w:rsidRPr="000722A8">
        <w:rPr>
          <w:rFonts w:ascii="Arial" w:hAnsi="Arial" w:cs="Arial"/>
          <w:szCs w:val="24"/>
        </w:rPr>
        <w:t>M</w:t>
      </w:r>
      <w:r w:rsidRPr="000722A8">
        <w:rPr>
          <w:rFonts w:ascii="Arial" w:hAnsi="Arial" w:cs="Arial"/>
          <w:szCs w:val="24"/>
        </w:rPr>
        <w:t xml:space="preserve">ass vaccinations with SA 14-14-2 starting since 2006 </w:t>
      </w:r>
      <w:r w:rsidR="00BD1718" w:rsidRPr="000722A8">
        <w:rPr>
          <w:rFonts w:ascii="Arial" w:hAnsi="Arial" w:cs="Arial"/>
          <w:szCs w:val="24"/>
        </w:rPr>
        <w:t xml:space="preserve">may </w:t>
      </w:r>
      <w:r w:rsidRPr="000722A8">
        <w:rPr>
          <w:rFonts w:ascii="Arial" w:hAnsi="Arial" w:cs="Arial"/>
          <w:szCs w:val="24"/>
        </w:rPr>
        <w:t xml:space="preserve">have helped reduce the burden of JE in South / Central Indian states. However, </w:t>
      </w:r>
      <w:proofErr w:type="spellStart"/>
      <w:r w:rsidR="00BD1718" w:rsidRPr="000722A8">
        <w:rPr>
          <w:rFonts w:ascii="Arial" w:hAnsi="Arial" w:cs="Arial"/>
          <w:szCs w:val="24"/>
        </w:rPr>
        <w:t>reaasons</w:t>
      </w:r>
      <w:proofErr w:type="spellEnd"/>
      <w:r w:rsidR="00BD1718" w:rsidRPr="000722A8">
        <w:rPr>
          <w:rFonts w:ascii="Arial" w:hAnsi="Arial" w:cs="Arial"/>
          <w:szCs w:val="24"/>
        </w:rPr>
        <w:t xml:space="preserve"> for JE continuing</w:t>
      </w:r>
      <w:r w:rsidRPr="000722A8">
        <w:rPr>
          <w:rFonts w:ascii="Arial" w:hAnsi="Arial" w:cs="Arial"/>
          <w:szCs w:val="24"/>
        </w:rPr>
        <w:t xml:space="preserve"> to be transmitted in the area</w:t>
      </w:r>
      <w:r w:rsidR="00DF718E" w:rsidRPr="000722A8">
        <w:rPr>
          <w:rFonts w:ascii="Arial" w:hAnsi="Arial" w:cs="Arial"/>
          <w:szCs w:val="24"/>
        </w:rPr>
        <w:t xml:space="preserve"> despite adoption of JE vaccine in routine immunization schedule</w:t>
      </w:r>
      <w:r w:rsidR="00BD1718" w:rsidRPr="000722A8">
        <w:rPr>
          <w:rFonts w:ascii="Arial" w:hAnsi="Arial" w:cs="Arial"/>
          <w:szCs w:val="24"/>
        </w:rPr>
        <w:t xml:space="preserve"> need to studied properly</w:t>
      </w:r>
      <w:r w:rsidRPr="000722A8">
        <w:rPr>
          <w:rFonts w:ascii="Arial" w:hAnsi="Arial" w:cs="Arial"/>
          <w:szCs w:val="24"/>
        </w:rPr>
        <w:t>.</w:t>
      </w:r>
      <w:r w:rsidR="00797468" w:rsidRPr="000722A8">
        <w:rPr>
          <w:rFonts w:ascii="Arial" w:hAnsi="Arial" w:cs="Arial"/>
          <w:szCs w:val="24"/>
        </w:rPr>
        <w:t xml:space="preserve"> </w:t>
      </w:r>
    </w:p>
    <w:p w14:paraId="31932F79" w14:textId="77777777" w:rsidR="005E0E3F" w:rsidRPr="000722A8" w:rsidRDefault="005E0E3F" w:rsidP="000722A8">
      <w:pPr>
        <w:pStyle w:val="ListParagraph"/>
        <w:tabs>
          <w:tab w:val="left" w:pos="360"/>
        </w:tabs>
        <w:spacing w:before="120" w:after="120" w:line="480" w:lineRule="auto"/>
        <w:ind w:left="360"/>
        <w:jc w:val="both"/>
        <w:rPr>
          <w:rFonts w:ascii="Arial" w:hAnsi="Arial" w:cs="Arial"/>
          <w:bCs/>
          <w:szCs w:val="24"/>
        </w:rPr>
      </w:pPr>
    </w:p>
    <w:p w14:paraId="76910AAC" w14:textId="77777777" w:rsidR="005E0E3F" w:rsidRPr="000722A8" w:rsidRDefault="005E0E3F" w:rsidP="000722A8">
      <w:pPr>
        <w:pStyle w:val="ListParagraph"/>
        <w:spacing w:before="120" w:after="120" w:line="480" w:lineRule="auto"/>
        <w:jc w:val="center"/>
        <w:rPr>
          <w:rFonts w:ascii="Arial" w:hAnsi="Arial" w:cs="Arial"/>
          <w:bCs/>
          <w:szCs w:val="24"/>
        </w:rPr>
      </w:pPr>
    </w:p>
    <w:p w14:paraId="355360E5" w14:textId="77777777" w:rsidR="00C32622" w:rsidRPr="000722A8" w:rsidRDefault="00390A6E" w:rsidP="000722A8">
      <w:pPr>
        <w:pStyle w:val="ListParagraph"/>
        <w:spacing w:before="120" w:after="120" w:line="480" w:lineRule="auto"/>
        <w:ind w:left="360" w:hanging="360"/>
        <w:jc w:val="both"/>
        <w:rPr>
          <w:rFonts w:ascii="Arial" w:hAnsi="Arial" w:cs="Arial"/>
          <w:bCs/>
          <w:szCs w:val="24"/>
        </w:rPr>
      </w:pPr>
      <w:r w:rsidRPr="000722A8">
        <w:rPr>
          <w:rFonts w:ascii="Arial" w:hAnsi="Arial" w:cs="Arial"/>
          <w:bCs/>
          <w:szCs w:val="24"/>
        </w:rPr>
        <w:br w:type="page"/>
      </w:r>
      <w:r w:rsidR="007E6032" w:rsidRPr="000722A8">
        <w:rPr>
          <w:rFonts w:ascii="Arial" w:hAnsi="Arial" w:cs="Arial"/>
          <w:bCs/>
          <w:szCs w:val="24"/>
        </w:rPr>
        <w:lastRenderedPageBreak/>
        <w:t xml:space="preserve">8. </w:t>
      </w:r>
      <w:r w:rsidR="00C32622" w:rsidRPr="000722A8">
        <w:rPr>
          <w:rFonts w:ascii="Arial" w:hAnsi="Arial" w:cs="Arial"/>
          <w:bCs/>
          <w:szCs w:val="24"/>
        </w:rPr>
        <w:t>MATERIALS AND METHODS</w:t>
      </w:r>
      <w:ins w:id="135" w:author="tandale.bv" w:date="2016-08-08T15:17:00Z">
        <w:r w:rsidR="00E710FF" w:rsidRPr="000722A8">
          <w:rPr>
            <w:rFonts w:ascii="Arial" w:hAnsi="Arial" w:cs="Arial"/>
            <w:bCs/>
            <w:szCs w:val="24"/>
          </w:rPr>
          <w:t xml:space="preserve"> [APPENDIX WITH ANNEXURES </w:t>
        </w:r>
      </w:ins>
      <w:ins w:id="136" w:author="tandale.bv" w:date="2016-08-08T16:44:00Z">
        <w:r w:rsidR="00824C87" w:rsidRPr="000722A8">
          <w:rPr>
            <w:rFonts w:ascii="Arial" w:hAnsi="Arial" w:cs="Arial"/>
            <w:bCs/>
            <w:szCs w:val="24"/>
          </w:rPr>
          <w:t>ADDED</w:t>
        </w:r>
      </w:ins>
      <w:ins w:id="137" w:author="tandale.bv" w:date="2016-08-08T15:17:00Z">
        <w:r w:rsidR="00E710FF" w:rsidRPr="000722A8">
          <w:rPr>
            <w:rFonts w:ascii="Arial" w:hAnsi="Arial" w:cs="Arial"/>
            <w:bCs/>
            <w:szCs w:val="24"/>
          </w:rPr>
          <w:t>]</w:t>
        </w:r>
      </w:ins>
    </w:p>
    <w:p w14:paraId="5AB90722" w14:textId="77777777" w:rsidR="006B76F6" w:rsidRPr="000722A8" w:rsidRDefault="006B76F6" w:rsidP="000722A8">
      <w:pPr>
        <w:pStyle w:val="ListParagraph"/>
        <w:spacing w:before="120" w:after="120" w:line="480" w:lineRule="auto"/>
        <w:ind w:hanging="360"/>
        <w:jc w:val="both"/>
        <w:rPr>
          <w:rFonts w:ascii="Arial" w:hAnsi="Arial" w:cs="Arial"/>
          <w:bCs/>
          <w:szCs w:val="24"/>
        </w:rPr>
      </w:pPr>
      <w:r w:rsidRPr="000722A8">
        <w:rPr>
          <w:rFonts w:ascii="Arial" w:hAnsi="Arial" w:cs="Arial"/>
          <w:bCs/>
          <w:szCs w:val="24"/>
        </w:rPr>
        <w:t>8.1 Study area</w:t>
      </w:r>
    </w:p>
    <w:p w14:paraId="07538A4F" w14:textId="4557ECDF" w:rsidR="006B76F6" w:rsidRPr="000722A8" w:rsidRDefault="006B76F6" w:rsidP="000722A8">
      <w:pPr>
        <w:pStyle w:val="ListParagraph"/>
        <w:spacing w:before="120" w:after="120" w:line="480" w:lineRule="auto"/>
        <w:ind w:hanging="360"/>
        <w:jc w:val="both"/>
        <w:rPr>
          <w:rFonts w:ascii="Arial" w:hAnsi="Arial" w:cs="Arial"/>
          <w:bCs/>
          <w:szCs w:val="24"/>
        </w:rPr>
      </w:pPr>
      <w:r w:rsidRPr="000722A8">
        <w:rPr>
          <w:rFonts w:ascii="Arial" w:hAnsi="Arial" w:cs="Arial"/>
          <w:bCs/>
          <w:szCs w:val="24"/>
        </w:rPr>
        <w:tab/>
        <w:t xml:space="preserve">The study is proposed to be undertaken in </w:t>
      </w:r>
      <w:commentRangeStart w:id="138"/>
      <w:r w:rsidRPr="000722A8">
        <w:rPr>
          <w:rFonts w:ascii="Arial" w:hAnsi="Arial" w:cs="Arial"/>
          <w:bCs/>
          <w:szCs w:val="24"/>
        </w:rPr>
        <w:t>selected JE endemic areas of Maharashtra and Telangana states</w:t>
      </w:r>
      <w:commentRangeEnd w:id="138"/>
      <w:r w:rsidR="007E7B8F">
        <w:rPr>
          <w:rStyle w:val="CommentReference"/>
        </w:rPr>
        <w:commentReference w:id="138"/>
      </w:r>
      <w:r w:rsidRPr="000722A8">
        <w:rPr>
          <w:rFonts w:ascii="Arial" w:hAnsi="Arial" w:cs="Arial"/>
          <w:bCs/>
          <w:szCs w:val="24"/>
        </w:rPr>
        <w:t xml:space="preserve">. These areas are Vidarbha region in Maharashtra state and northern districts of Telangana state. These areas have </w:t>
      </w:r>
      <w:commentRangeStart w:id="139"/>
      <w:r w:rsidRPr="000722A8">
        <w:rPr>
          <w:rFonts w:ascii="Arial" w:hAnsi="Arial" w:cs="Arial"/>
          <w:bCs/>
          <w:szCs w:val="24"/>
        </w:rPr>
        <w:t xml:space="preserve">reported JE endemicity </w:t>
      </w:r>
      <w:commentRangeEnd w:id="139"/>
      <w:r w:rsidR="007E7B8F">
        <w:rPr>
          <w:rStyle w:val="CommentReference"/>
        </w:rPr>
        <w:commentReference w:id="139"/>
      </w:r>
      <w:r w:rsidRPr="000722A8">
        <w:rPr>
          <w:rFonts w:ascii="Arial" w:hAnsi="Arial" w:cs="Arial"/>
          <w:bCs/>
          <w:szCs w:val="24"/>
        </w:rPr>
        <w:t xml:space="preserve">and have been implemented with </w:t>
      </w:r>
      <w:commentRangeStart w:id="140"/>
      <w:r w:rsidRPr="000722A8">
        <w:rPr>
          <w:rFonts w:ascii="Arial" w:hAnsi="Arial" w:cs="Arial"/>
          <w:bCs/>
          <w:szCs w:val="24"/>
        </w:rPr>
        <w:t xml:space="preserve">mass and routine vaccination </w:t>
      </w:r>
      <w:commentRangeEnd w:id="140"/>
      <w:r w:rsidR="007E7B8F">
        <w:rPr>
          <w:rStyle w:val="CommentReference"/>
        </w:rPr>
        <w:commentReference w:id="140"/>
      </w:r>
      <w:r w:rsidRPr="000722A8">
        <w:rPr>
          <w:rFonts w:ascii="Arial" w:hAnsi="Arial" w:cs="Arial"/>
          <w:bCs/>
          <w:szCs w:val="24"/>
        </w:rPr>
        <w:t xml:space="preserve">for children aged 1 to 15 years. </w:t>
      </w:r>
      <w:r w:rsidR="00C0320D" w:rsidRPr="000722A8">
        <w:rPr>
          <w:rFonts w:ascii="Arial" w:hAnsi="Arial" w:cs="Arial"/>
          <w:bCs/>
          <w:szCs w:val="24"/>
        </w:rPr>
        <w:t xml:space="preserve">In spite of JE vaccination, </w:t>
      </w:r>
      <w:commentRangeStart w:id="141"/>
      <w:r w:rsidR="00C0320D" w:rsidRPr="000722A8">
        <w:rPr>
          <w:rFonts w:ascii="Arial" w:hAnsi="Arial" w:cs="Arial"/>
          <w:bCs/>
          <w:szCs w:val="24"/>
        </w:rPr>
        <w:t xml:space="preserve">JE continued to </w:t>
      </w:r>
      <w:r w:rsidR="007E7B8F">
        <w:rPr>
          <w:rFonts w:ascii="Arial" w:hAnsi="Arial" w:cs="Arial"/>
          <w:bCs/>
          <w:szCs w:val="24"/>
        </w:rPr>
        <w:t xml:space="preserve">be </w:t>
      </w:r>
      <w:r w:rsidR="00C0320D" w:rsidRPr="000722A8">
        <w:rPr>
          <w:rFonts w:ascii="Arial" w:hAnsi="Arial" w:cs="Arial"/>
          <w:bCs/>
          <w:szCs w:val="24"/>
        </w:rPr>
        <w:t xml:space="preserve">circulating in the </w:t>
      </w:r>
      <w:r w:rsidR="00DD2A6F" w:rsidRPr="000722A8">
        <w:rPr>
          <w:rFonts w:ascii="Arial" w:hAnsi="Arial" w:cs="Arial"/>
          <w:bCs/>
          <w:szCs w:val="24"/>
        </w:rPr>
        <w:t>area</w:t>
      </w:r>
      <w:commentRangeEnd w:id="141"/>
      <w:r w:rsidR="007E7B8F">
        <w:rPr>
          <w:rStyle w:val="CommentReference"/>
        </w:rPr>
        <w:commentReference w:id="141"/>
      </w:r>
      <w:r w:rsidR="00DD2A6F" w:rsidRPr="000722A8">
        <w:rPr>
          <w:rFonts w:ascii="Arial" w:hAnsi="Arial" w:cs="Arial"/>
          <w:bCs/>
          <w:szCs w:val="24"/>
        </w:rPr>
        <w:t xml:space="preserve">. Additionally, </w:t>
      </w:r>
      <w:commentRangeStart w:id="142"/>
      <w:r w:rsidR="00DD2A6F" w:rsidRPr="000722A8">
        <w:rPr>
          <w:rFonts w:ascii="Arial" w:hAnsi="Arial" w:cs="Arial"/>
          <w:bCs/>
          <w:szCs w:val="24"/>
        </w:rPr>
        <w:t>Chandipura</w:t>
      </w:r>
      <w:commentRangeEnd w:id="142"/>
      <w:r w:rsidR="007E7B8F">
        <w:rPr>
          <w:rStyle w:val="CommentReference"/>
        </w:rPr>
        <w:commentReference w:id="142"/>
      </w:r>
      <w:r w:rsidR="00DD2A6F" w:rsidRPr="000722A8">
        <w:rPr>
          <w:rFonts w:ascii="Arial" w:hAnsi="Arial" w:cs="Arial"/>
          <w:bCs/>
          <w:szCs w:val="24"/>
        </w:rPr>
        <w:t xml:space="preserve"> vir</w:t>
      </w:r>
      <w:r w:rsidR="00C0320D" w:rsidRPr="000722A8">
        <w:rPr>
          <w:rFonts w:ascii="Arial" w:hAnsi="Arial" w:cs="Arial"/>
          <w:bCs/>
          <w:szCs w:val="24"/>
        </w:rPr>
        <w:t xml:space="preserve">us has been associated with childhood encephalitis since 2003. However, </w:t>
      </w:r>
      <w:commentRangeStart w:id="143"/>
      <w:r w:rsidR="00C0320D" w:rsidRPr="000722A8">
        <w:rPr>
          <w:rFonts w:ascii="Arial" w:hAnsi="Arial" w:cs="Arial"/>
          <w:bCs/>
          <w:szCs w:val="24"/>
        </w:rPr>
        <w:t xml:space="preserve">seasonality and clinical characteristics are distinct </w:t>
      </w:r>
      <w:commentRangeEnd w:id="143"/>
      <w:r w:rsidR="007E7B8F">
        <w:rPr>
          <w:rStyle w:val="CommentReference"/>
        </w:rPr>
        <w:commentReference w:id="143"/>
      </w:r>
      <w:r w:rsidR="00C0320D" w:rsidRPr="000722A8">
        <w:rPr>
          <w:rFonts w:ascii="Arial" w:hAnsi="Arial" w:cs="Arial"/>
          <w:bCs/>
          <w:szCs w:val="24"/>
        </w:rPr>
        <w:t xml:space="preserve">for JE and Chandipura. </w:t>
      </w:r>
    </w:p>
    <w:p w14:paraId="2AED9BD8" w14:textId="77777777" w:rsidR="006B76F6" w:rsidRPr="000722A8" w:rsidRDefault="006B76F6" w:rsidP="000722A8">
      <w:pPr>
        <w:pStyle w:val="ListParagraph"/>
        <w:spacing w:before="120" w:after="120" w:line="480" w:lineRule="auto"/>
        <w:ind w:hanging="360"/>
        <w:jc w:val="both"/>
        <w:rPr>
          <w:rFonts w:ascii="Arial" w:hAnsi="Arial" w:cs="Arial"/>
          <w:bCs/>
          <w:szCs w:val="24"/>
        </w:rPr>
      </w:pPr>
      <w:r w:rsidRPr="000722A8">
        <w:rPr>
          <w:rFonts w:ascii="Arial" w:hAnsi="Arial" w:cs="Arial"/>
          <w:bCs/>
          <w:szCs w:val="24"/>
        </w:rPr>
        <w:t xml:space="preserve">8.2 Study design and tools </w:t>
      </w:r>
    </w:p>
    <w:p w14:paraId="78806836" w14:textId="77777777" w:rsidR="00C0320D" w:rsidRPr="000722A8" w:rsidRDefault="00C0320D" w:rsidP="000722A8">
      <w:pPr>
        <w:pStyle w:val="ListParagraph"/>
        <w:spacing w:before="120" w:after="120" w:line="480" w:lineRule="auto"/>
        <w:ind w:hanging="360"/>
        <w:jc w:val="both"/>
        <w:rPr>
          <w:rFonts w:ascii="Arial" w:hAnsi="Arial" w:cs="Arial"/>
          <w:bCs/>
          <w:szCs w:val="24"/>
        </w:rPr>
      </w:pPr>
      <w:r w:rsidRPr="000722A8">
        <w:rPr>
          <w:rFonts w:ascii="Arial" w:hAnsi="Arial" w:cs="Arial"/>
          <w:bCs/>
          <w:szCs w:val="24"/>
        </w:rPr>
        <w:tab/>
        <w:t xml:space="preserve">The proposed study plans to </w:t>
      </w:r>
      <w:commentRangeStart w:id="144"/>
      <w:r w:rsidRPr="000722A8">
        <w:rPr>
          <w:rFonts w:ascii="Arial" w:hAnsi="Arial" w:cs="Arial"/>
          <w:bCs/>
          <w:szCs w:val="24"/>
        </w:rPr>
        <w:t xml:space="preserve">assess the current situation of JE and AES </w:t>
      </w:r>
      <w:commentRangeEnd w:id="144"/>
      <w:r w:rsidR="007E7B8F">
        <w:rPr>
          <w:rStyle w:val="CommentReference"/>
        </w:rPr>
        <w:commentReference w:id="144"/>
      </w:r>
      <w:r w:rsidRPr="000722A8">
        <w:rPr>
          <w:rFonts w:ascii="Arial" w:hAnsi="Arial" w:cs="Arial"/>
          <w:bCs/>
          <w:szCs w:val="24"/>
        </w:rPr>
        <w:t xml:space="preserve">in study areas. State, district and hospital data would be requested and appraised for </w:t>
      </w:r>
      <w:commentRangeStart w:id="145"/>
      <w:r w:rsidRPr="000722A8">
        <w:rPr>
          <w:rFonts w:ascii="Arial" w:hAnsi="Arial" w:cs="Arial"/>
          <w:bCs/>
          <w:szCs w:val="24"/>
        </w:rPr>
        <w:t>evaluation of NVBDCP guidelines</w:t>
      </w:r>
      <w:commentRangeEnd w:id="145"/>
      <w:r w:rsidR="007E7B8F">
        <w:rPr>
          <w:rStyle w:val="CommentReference"/>
        </w:rPr>
        <w:commentReference w:id="145"/>
      </w:r>
      <w:r w:rsidRPr="000722A8">
        <w:rPr>
          <w:rFonts w:ascii="Arial" w:hAnsi="Arial" w:cs="Arial"/>
          <w:bCs/>
          <w:szCs w:val="24"/>
        </w:rPr>
        <w:t xml:space="preserve"> for JE /AES in endemic states / districts. The </w:t>
      </w:r>
      <w:commentRangeStart w:id="146"/>
      <w:r w:rsidRPr="000722A8">
        <w:rPr>
          <w:rFonts w:ascii="Arial" w:hAnsi="Arial" w:cs="Arial"/>
          <w:bCs/>
          <w:szCs w:val="24"/>
        </w:rPr>
        <w:t xml:space="preserve">mixed methods </w:t>
      </w:r>
      <w:proofErr w:type="gramStart"/>
      <w:r w:rsidRPr="000722A8">
        <w:rPr>
          <w:rFonts w:ascii="Arial" w:hAnsi="Arial" w:cs="Arial"/>
          <w:bCs/>
          <w:szCs w:val="24"/>
        </w:rPr>
        <w:t>approaches</w:t>
      </w:r>
      <w:proofErr w:type="gramEnd"/>
      <w:r w:rsidRPr="000722A8">
        <w:rPr>
          <w:rFonts w:ascii="Arial" w:hAnsi="Arial" w:cs="Arial"/>
          <w:bCs/>
          <w:szCs w:val="24"/>
        </w:rPr>
        <w:t xml:space="preserve"> </w:t>
      </w:r>
      <w:commentRangeEnd w:id="146"/>
      <w:r w:rsidR="007E7B8F">
        <w:rPr>
          <w:rStyle w:val="CommentReference"/>
        </w:rPr>
        <w:commentReference w:id="146"/>
      </w:r>
      <w:r w:rsidRPr="000722A8">
        <w:rPr>
          <w:rFonts w:ascii="Arial" w:hAnsi="Arial" w:cs="Arial"/>
          <w:bCs/>
          <w:szCs w:val="24"/>
        </w:rPr>
        <w:t xml:space="preserve">employing quantitative and qualitative components would be considered. The three most important areas such as surveillance, management and vaccination would be evaluated for the </w:t>
      </w:r>
      <w:commentRangeStart w:id="147"/>
      <w:r w:rsidRPr="000722A8">
        <w:rPr>
          <w:rFonts w:ascii="Arial" w:hAnsi="Arial" w:cs="Arial"/>
          <w:bCs/>
          <w:szCs w:val="24"/>
        </w:rPr>
        <w:t>quality</w:t>
      </w:r>
      <w:commentRangeEnd w:id="147"/>
      <w:r w:rsidR="007E7B8F">
        <w:rPr>
          <w:rStyle w:val="CommentReference"/>
        </w:rPr>
        <w:commentReference w:id="147"/>
      </w:r>
      <w:r w:rsidRPr="000722A8">
        <w:rPr>
          <w:rFonts w:ascii="Arial" w:hAnsi="Arial" w:cs="Arial"/>
          <w:bCs/>
          <w:szCs w:val="24"/>
        </w:rPr>
        <w:t xml:space="preserve">. These aspects would be evaluated using the programme guidelines as the reference points. </w:t>
      </w:r>
    </w:p>
    <w:p w14:paraId="712AC90A" w14:textId="77777777" w:rsidR="00C0320D" w:rsidRPr="000722A8" w:rsidRDefault="00C0320D" w:rsidP="000722A8">
      <w:pPr>
        <w:pStyle w:val="ListParagraph"/>
        <w:spacing w:before="120" w:after="120" w:line="480" w:lineRule="auto"/>
        <w:ind w:hanging="360"/>
        <w:jc w:val="both"/>
        <w:rPr>
          <w:rFonts w:ascii="Arial" w:hAnsi="Arial" w:cs="Arial"/>
          <w:bCs/>
          <w:szCs w:val="24"/>
        </w:rPr>
      </w:pPr>
      <w:r w:rsidRPr="000722A8">
        <w:rPr>
          <w:rFonts w:ascii="Arial" w:hAnsi="Arial" w:cs="Arial"/>
          <w:bCs/>
          <w:szCs w:val="24"/>
        </w:rPr>
        <w:tab/>
        <w:t xml:space="preserve">The tools, questionnaires and materials suggested by the programme and other available </w:t>
      </w:r>
      <w:proofErr w:type="spellStart"/>
      <w:r w:rsidRPr="000722A8">
        <w:rPr>
          <w:rFonts w:ascii="Arial" w:hAnsi="Arial" w:cs="Arial"/>
          <w:bCs/>
          <w:szCs w:val="24"/>
        </w:rPr>
        <w:t>guidances</w:t>
      </w:r>
      <w:proofErr w:type="spellEnd"/>
      <w:r w:rsidRPr="000722A8">
        <w:rPr>
          <w:rFonts w:ascii="Arial" w:hAnsi="Arial" w:cs="Arial"/>
          <w:bCs/>
          <w:szCs w:val="24"/>
        </w:rPr>
        <w:t xml:space="preserve"> in practice would be considered for the </w:t>
      </w:r>
      <w:r w:rsidRPr="000722A8">
        <w:rPr>
          <w:rFonts w:ascii="Arial" w:hAnsi="Arial" w:cs="Arial"/>
          <w:bCs/>
          <w:szCs w:val="24"/>
        </w:rPr>
        <w:lastRenderedPageBreak/>
        <w:t xml:space="preserve">study. The </w:t>
      </w:r>
      <w:commentRangeStart w:id="148"/>
      <w:r w:rsidRPr="000722A8">
        <w:rPr>
          <w:rFonts w:ascii="Arial" w:hAnsi="Arial" w:cs="Arial"/>
          <w:bCs/>
          <w:szCs w:val="24"/>
        </w:rPr>
        <w:t>study questionnaires and forms would be designed and pilot evaluation undertaken</w:t>
      </w:r>
      <w:commentRangeEnd w:id="148"/>
      <w:r w:rsidR="007E7B8F">
        <w:rPr>
          <w:rStyle w:val="CommentReference"/>
        </w:rPr>
        <w:commentReference w:id="148"/>
      </w:r>
      <w:r w:rsidRPr="000722A8">
        <w:rPr>
          <w:rFonts w:ascii="Arial" w:hAnsi="Arial" w:cs="Arial"/>
          <w:bCs/>
          <w:szCs w:val="24"/>
        </w:rPr>
        <w:t xml:space="preserve"> before initiating the study. </w:t>
      </w:r>
    </w:p>
    <w:p w14:paraId="116F745B" w14:textId="77777777" w:rsidR="00BD1718" w:rsidRPr="000722A8" w:rsidRDefault="00BD1718" w:rsidP="000722A8">
      <w:pPr>
        <w:pStyle w:val="ListParagraph"/>
        <w:spacing w:before="120" w:after="120" w:line="480" w:lineRule="auto"/>
        <w:ind w:hanging="360"/>
        <w:jc w:val="both"/>
        <w:rPr>
          <w:rFonts w:ascii="Arial" w:hAnsi="Arial" w:cs="Arial"/>
          <w:bCs/>
          <w:szCs w:val="24"/>
        </w:rPr>
      </w:pPr>
    </w:p>
    <w:p w14:paraId="7BCF73F0" w14:textId="77777777" w:rsidR="00BD1718" w:rsidRPr="000722A8" w:rsidRDefault="00BD1718" w:rsidP="000722A8">
      <w:pPr>
        <w:pStyle w:val="ListParagraph"/>
        <w:spacing w:before="120" w:after="120" w:line="480" w:lineRule="auto"/>
        <w:ind w:hanging="360"/>
        <w:jc w:val="both"/>
        <w:rPr>
          <w:rFonts w:ascii="Arial" w:hAnsi="Arial" w:cs="Arial"/>
          <w:bCs/>
          <w:szCs w:val="24"/>
        </w:rPr>
      </w:pPr>
    </w:p>
    <w:p w14:paraId="609FB6D2" w14:textId="77777777" w:rsidR="006B76F6" w:rsidRPr="000722A8" w:rsidRDefault="006B76F6" w:rsidP="000722A8">
      <w:pPr>
        <w:pStyle w:val="ListParagraph"/>
        <w:spacing w:before="120" w:after="120" w:line="480" w:lineRule="auto"/>
        <w:ind w:hanging="360"/>
        <w:jc w:val="both"/>
        <w:rPr>
          <w:rFonts w:ascii="Arial" w:hAnsi="Arial" w:cs="Arial"/>
          <w:bCs/>
          <w:szCs w:val="24"/>
        </w:rPr>
      </w:pPr>
      <w:r w:rsidRPr="000722A8">
        <w:rPr>
          <w:rFonts w:ascii="Arial" w:hAnsi="Arial" w:cs="Arial"/>
          <w:bCs/>
          <w:szCs w:val="24"/>
        </w:rPr>
        <w:t>8.3 Study population</w:t>
      </w:r>
    </w:p>
    <w:p w14:paraId="6A358136" w14:textId="77777777" w:rsidR="00C0320D" w:rsidRPr="000722A8" w:rsidRDefault="00C0320D" w:rsidP="000722A8">
      <w:pPr>
        <w:pStyle w:val="ListParagraph"/>
        <w:spacing w:before="120" w:after="120" w:line="480" w:lineRule="auto"/>
        <w:ind w:hanging="360"/>
        <w:jc w:val="both"/>
        <w:rPr>
          <w:rFonts w:ascii="Arial" w:hAnsi="Arial" w:cs="Arial"/>
          <w:bCs/>
          <w:szCs w:val="24"/>
        </w:rPr>
      </w:pPr>
      <w:r w:rsidRPr="000722A8">
        <w:rPr>
          <w:rFonts w:ascii="Arial" w:hAnsi="Arial" w:cs="Arial"/>
          <w:bCs/>
          <w:szCs w:val="24"/>
        </w:rPr>
        <w:tab/>
        <w:t xml:space="preserve">The study plans to consider </w:t>
      </w:r>
      <w:commentRangeStart w:id="149"/>
      <w:r w:rsidRPr="000722A8">
        <w:rPr>
          <w:rFonts w:ascii="Arial" w:hAnsi="Arial" w:cs="Arial"/>
          <w:bCs/>
          <w:szCs w:val="24"/>
        </w:rPr>
        <w:t xml:space="preserve">children below 15 years of age </w:t>
      </w:r>
      <w:commentRangeEnd w:id="149"/>
      <w:r w:rsidR="004D6DF9">
        <w:rPr>
          <w:rStyle w:val="CommentReference"/>
        </w:rPr>
        <w:commentReference w:id="149"/>
      </w:r>
      <w:r w:rsidRPr="000722A8">
        <w:rPr>
          <w:rFonts w:ascii="Arial" w:hAnsi="Arial" w:cs="Arial"/>
          <w:bCs/>
          <w:szCs w:val="24"/>
        </w:rPr>
        <w:t xml:space="preserve">with their parents/caregivers, </w:t>
      </w:r>
      <w:commentRangeStart w:id="150"/>
      <w:r w:rsidRPr="000722A8">
        <w:rPr>
          <w:rFonts w:ascii="Arial" w:hAnsi="Arial" w:cs="Arial"/>
          <w:bCs/>
          <w:szCs w:val="24"/>
        </w:rPr>
        <w:t>healt</w:t>
      </w:r>
      <w:r w:rsidR="00545C9F" w:rsidRPr="000722A8">
        <w:rPr>
          <w:rFonts w:ascii="Arial" w:hAnsi="Arial" w:cs="Arial"/>
          <w:bCs/>
          <w:szCs w:val="24"/>
        </w:rPr>
        <w:t>h care/surveillance personnel, hospital staf</w:t>
      </w:r>
      <w:r w:rsidRPr="000722A8">
        <w:rPr>
          <w:rFonts w:ascii="Arial" w:hAnsi="Arial" w:cs="Arial"/>
          <w:bCs/>
          <w:szCs w:val="24"/>
        </w:rPr>
        <w:t xml:space="preserve">f </w:t>
      </w:r>
      <w:r w:rsidR="00545C9F" w:rsidRPr="000722A8">
        <w:rPr>
          <w:rFonts w:ascii="Arial" w:hAnsi="Arial" w:cs="Arial"/>
          <w:bCs/>
          <w:szCs w:val="24"/>
        </w:rPr>
        <w:t>and public health / programme</w:t>
      </w:r>
      <w:r w:rsidRPr="000722A8">
        <w:rPr>
          <w:rFonts w:ascii="Arial" w:hAnsi="Arial" w:cs="Arial"/>
          <w:bCs/>
          <w:szCs w:val="24"/>
        </w:rPr>
        <w:t xml:space="preserve"> </w:t>
      </w:r>
      <w:r w:rsidR="00545C9F" w:rsidRPr="000722A8">
        <w:rPr>
          <w:rFonts w:ascii="Arial" w:hAnsi="Arial" w:cs="Arial"/>
          <w:bCs/>
          <w:szCs w:val="24"/>
        </w:rPr>
        <w:t xml:space="preserve">officials and staff </w:t>
      </w:r>
      <w:commentRangeEnd w:id="150"/>
      <w:r w:rsidR="004D6DF9">
        <w:rPr>
          <w:rStyle w:val="CommentReference"/>
        </w:rPr>
        <w:commentReference w:id="150"/>
      </w:r>
      <w:r w:rsidR="00545C9F" w:rsidRPr="000722A8">
        <w:rPr>
          <w:rFonts w:ascii="Arial" w:hAnsi="Arial" w:cs="Arial"/>
          <w:bCs/>
          <w:szCs w:val="24"/>
        </w:rPr>
        <w:t xml:space="preserve">as the study participants. In addition, </w:t>
      </w:r>
      <w:commentRangeStart w:id="151"/>
      <w:r w:rsidR="00545C9F" w:rsidRPr="000722A8">
        <w:rPr>
          <w:rFonts w:ascii="Arial" w:hAnsi="Arial" w:cs="Arial"/>
          <w:bCs/>
          <w:szCs w:val="24"/>
        </w:rPr>
        <w:t xml:space="preserve">data available for disease surveillance and classification, laboratory diagnosis, clinical management and referral, and vaccination programme </w:t>
      </w:r>
      <w:commentRangeEnd w:id="151"/>
      <w:r w:rsidR="004D6DF9">
        <w:rPr>
          <w:rStyle w:val="CommentReference"/>
        </w:rPr>
        <w:commentReference w:id="151"/>
      </w:r>
      <w:r w:rsidR="00545C9F" w:rsidRPr="000722A8">
        <w:rPr>
          <w:rFonts w:ascii="Arial" w:hAnsi="Arial" w:cs="Arial"/>
          <w:bCs/>
          <w:szCs w:val="24"/>
        </w:rPr>
        <w:t xml:space="preserve">would be considered. </w:t>
      </w:r>
    </w:p>
    <w:p w14:paraId="21AAD62D" w14:textId="77777777" w:rsidR="00545C9F" w:rsidRPr="000722A8" w:rsidRDefault="00545C9F" w:rsidP="000722A8">
      <w:pPr>
        <w:pStyle w:val="ListParagraph"/>
        <w:spacing w:before="120" w:after="120" w:line="480" w:lineRule="auto"/>
        <w:ind w:hanging="360"/>
        <w:jc w:val="both"/>
        <w:rPr>
          <w:rFonts w:ascii="Arial" w:hAnsi="Arial" w:cs="Arial"/>
          <w:bCs/>
          <w:szCs w:val="24"/>
        </w:rPr>
      </w:pPr>
      <w:r w:rsidRPr="000722A8">
        <w:rPr>
          <w:rFonts w:ascii="Arial" w:hAnsi="Arial" w:cs="Arial"/>
          <w:szCs w:val="24"/>
        </w:rPr>
        <w:tab/>
        <w:t xml:space="preserve">Clinically, a case of AES is defined as a person of </w:t>
      </w:r>
      <w:commentRangeStart w:id="152"/>
      <w:r w:rsidRPr="000722A8">
        <w:rPr>
          <w:rFonts w:ascii="Arial" w:hAnsi="Arial" w:cs="Arial"/>
          <w:szCs w:val="24"/>
        </w:rPr>
        <w:t>any age</w:t>
      </w:r>
      <w:commentRangeEnd w:id="152"/>
      <w:r w:rsidR="004D6DF9">
        <w:rPr>
          <w:rStyle w:val="CommentReference"/>
        </w:rPr>
        <w:commentReference w:id="152"/>
      </w:r>
      <w:r w:rsidRPr="000722A8">
        <w:rPr>
          <w:rFonts w:ascii="Arial" w:hAnsi="Arial" w:cs="Arial"/>
          <w:szCs w:val="24"/>
        </w:rPr>
        <w:t xml:space="preserve">, </w:t>
      </w:r>
      <w:commentRangeStart w:id="153"/>
      <w:r w:rsidRPr="000722A8">
        <w:rPr>
          <w:rFonts w:ascii="Arial" w:hAnsi="Arial" w:cs="Arial"/>
          <w:szCs w:val="24"/>
        </w:rPr>
        <w:t xml:space="preserve">at any time of the year </w:t>
      </w:r>
      <w:commentRangeEnd w:id="153"/>
      <w:r w:rsidR="004D6DF9">
        <w:rPr>
          <w:rStyle w:val="CommentReference"/>
        </w:rPr>
        <w:commentReference w:id="153"/>
      </w:r>
      <w:r w:rsidRPr="000722A8">
        <w:rPr>
          <w:rFonts w:ascii="Arial" w:hAnsi="Arial" w:cs="Arial"/>
          <w:szCs w:val="24"/>
        </w:rPr>
        <w:t>with the acute onset of fever and a change in mental status (including symptoms such as confusion, disorientation, coma, or inability to talk) AND / OR new onset seizures (excluding simple febrile seizures), including other early clinical findings like increase in irritability, somnolence or abnormal behavior greater than that seen with usual febrile illness.</w:t>
      </w:r>
    </w:p>
    <w:p w14:paraId="31E742DB" w14:textId="77777777" w:rsidR="006B76F6" w:rsidRPr="000722A8" w:rsidRDefault="006B76F6" w:rsidP="000722A8">
      <w:pPr>
        <w:pStyle w:val="ListParagraph"/>
        <w:spacing w:before="120" w:after="120" w:line="480" w:lineRule="auto"/>
        <w:ind w:hanging="360"/>
        <w:jc w:val="both"/>
        <w:rPr>
          <w:rFonts w:ascii="Arial" w:hAnsi="Arial" w:cs="Arial"/>
          <w:bCs/>
          <w:szCs w:val="24"/>
        </w:rPr>
      </w:pPr>
      <w:r w:rsidRPr="000722A8">
        <w:rPr>
          <w:rFonts w:ascii="Arial" w:hAnsi="Arial" w:cs="Arial"/>
          <w:bCs/>
          <w:szCs w:val="24"/>
        </w:rPr>
        <w:t>8.4 Study procedures and activities</w:t>
      </w:r>
    </w:p>
    <w:p w14:paraId="0FFCA27B" w14:textId="77777777" w:rsidR="00545C9F" w:rsidRPr="000722A8" w:rsidRDefault="00545C9F" w:rsidP="000722A8">
      <w:pPr>
        <w:pStyle w:val="ListParagraph"/>
        <w:spacing w:before="120" w:after="120" w:line="480" w:lineRule="auto"/>
        <w:ind w:hanging="360"/>
        <w:jc w:val="both"/>
        <w:rPr>
          <w:rFonts w:ascii="Arial" w:hAnsi="Arial" w:cs="Arial"/>
          <w:bCs/>
          <w:szCs w:val="24"/>
        </w:rPr>
      </w:pPr>
      <w:r w:rsidRPr="000722A8">
        <w:rPr>
          <w:rFonts w:ascii="Arial" w:hAnsi="Arial" w:cs="Arial"/>
          <w:bCs/>
          <w:szCs w:val="24"/>
        </w:rPr>
        <w:tab/>
      </w:r>
      <w:commentRangeStart w:id="154"/>
      <w:r w:rsidRPr="000722A8">
        <w:rPr>
          <w:rFonts w:ascii="Arial" w:hAnsi="Arial" w:cs="Arial"/>
          <w:bCs/>
          <w:szCs w:val="24"/>
        </w:rPr>
        <w:t xml:space="preserve">In depth interviews, focus group discussions and key informant interviews </w:t>
      </w:r>
      <w:commentRangeEnd w:id="154"/>
      <w:r w:rsidR="004D6DF9">
        <w:rPr>
          <w:rStyle w:val="CommentReference"/>
        </w:rPr>
        <w:commentReference w:id="154"/>
      </w:r>
      <w:r w:rsidRPr="000722A8">
        <w:rPr>
          <w:rFonts w:ascii="Arial" w:hAnsi="Arial" w:cs="Arial"/>
          <w:bCs/>
          <w:szCs w:val="24"/>
        </w:rPr>
        <w:t xml:space="preserve">would be implemented. </w:t>
      </w:r>
      <w:commentRangeStart w:id="155"/>
      <w:r w:rsidRPr="000722A8">
        <w:rPr>
          <w:rFonts w:ascii="Arial" w:hAnsi="Arial" w:cs="Arial"/>
          <w:bCs/>
          <w:szCs w:val="24"/>
        </w:rPr>
        <w:t xml:space="preserve">Facility visits </w:t>
      </w:r>
      <w:commentRangeEnd w:id="155"/>
      <w:r w:rsidR="004D6DF9">
        <w:rPr>
          <w:rStyle w:val="CommentReference"/>
        </w:rPr>
        <w:commentReference w:id="155"/>
      </w:r>
      <w:r w:rsidRPr="000722A8">
        <w:rPr>
          <w:rFonts w:ascii="Arial" w:hAnsi="Arial" w:cs="Arial"/>
          <w:bCs/>
          <w:szCs w:val="24"/>
        </w:rPr>
        <w:t xml:space="preserve">and </w:t>
      </w:r>
      <w:commentRangeStart w:id="156"/>
      <w:r w:rsidRPr="000722A8">
        <w:rPr>
          <w:rFonts w:ascii="Arial" w:hAnsi="Arial" w:cs="Arial"/>
          <w:bCs/>
          <w:szCs w:val="24"/>
        </w:rPr>
        <w:t>surveys</w:t>
      </w:r>
      <w:commentRangeEnd w:id="156"/>
      <w:r w:rsidR="004D6DF9">
        <w:rPr>
          <w:rStyle w:val="CommentReference"/>
        </w:rPr>
        <w:commentReference w:id="156"/>
      </w:r>
      <w:r w:rsidRPr="000722A8">
        <w:rPr>
          <w:rFonts w:ascii="Arial" w:hAnsi="Arial" w:cs="Arial"/>
          <w:bCs/>
          <w:szCs w:val="24"/>
        </w:rPr>
        <w:t xml:space="preserve"> would also be planned for </w:t>
      </w:r>
      <w:commentRangeStart w:id="157"/>
      <w:r w:rsidRPr="000722A8">
        <w:rPr>
          <w:rFonts w:ascii="Arial" w:hAnsi="Arial" w:cs="Arial"/>
          <w:bCs/>
          <w:szCs w:val="24"/>
        </w:rPr>
        <w:t>verification of data quality</w:t>
      </w:r>
      <w:commentRangeEnd w:id="157"/>
      <w:r w:rsidR="004D6DF9">
        <w:rPr>
          <w:rStyle w:val="CommentReference"/>
        </w:rPr>
        <w:commentReference w:id="157"/>
      </w:r>
      <w:r w:rsidRPr="000722A8">
        <w:rPr>
          <w:rFonts w:ascii="Arial" w:hAnsi="Arial" w:cs="Arial"/>
          <w:bCs/>
          <w:szCs w:val="24"/>
        </w:rPr>
        <w:t xml:space="preserve">. Data available from the </w:t>
      </w:r>
      <w:r w:rsidRPr="000722A8">
        <w:rPr>
          <w:rFonts w:ascii="Arial" w:hAnsi="Arial" w:cs="Arial"/>
          <w:bCs/>
          <w:szCs w:val="24"/>
        </w:rPr>
        <w:lastRenderedPageBreak/>
        <w:t xml:space="preserve">hospital and health facilities would be obtained, assessed and utilized for achievement of study objectives. </w:t>
      </w:r>
    </w:p>
    <w:p w14:paraId="69F1F0C5" w14:textId="77777777" w:rsidR="006B76F6" w:rsidRPr="000722A8" w:rsidRDefault="00DD2A6F" w:rsidP="000722A8">
      <w:pPr>
        <w:pStyle w:val="ListParagraph"/>
        <w:spacing w:before="120" w:after="120" w:line="480" w:lineRule="auto"/>
        <w:ind w:hanging="360"/>
        <w:jc w:val="both"/>
        <w:rPr>
          <w:rFonts w:ascii="Arial" w:hAnsi="Arial" w:cs="Arial"/>
          <w:bCs/>
          <w:szCs w:val="24"/>
        </w:rPr>
      </w:pPr>
      <w:r w:rsidRPr="000722A8">
        <w:rPr>
          <w:rFonts w:ascii="Arial" w:hAnsi="Arial" w:cs="Arial"/>
          <w:bCs/>
          <w:szCs w:val="24"/>
        </w:rPr>
        <w:t>8.5</w:t>
      </w:r>
      <w:r w:rsidR="006B76F6" w:rsidRPr="000722A8">
        <w:rPr>
          <w:rFonts w:ascii="Arial" w:hAnsi="Arial" w:cs="Arial"/>
          <w:bCs/>
          <w:szCs w:val="24"/>
        </w:rPr>
        <w:t xml:space="preserve"> Ethics and informed consent </w:t>
      </w:r>
    </w:p>
    <w:p w14:paraId="01AE963A" w14:textId="77777777" w:rsidR="00BD1718" w:rsidRPr="00081D1A" w:rsidRDefault="00545C9F" w:rsidP="00081D1A">
      <w:pPr>
        <w:pStyle w:val="ListParagraph"/>
        <w:spacing w:before="120" w:after="120" w:line="480" w:lineRule="auto"/>
        <w:ind w:hanging="360"/>
        <w:jc w:val="both"/>
        <w:rPr>
          <w:rFonts w:ascii="Arial" w:hAnsi="Arial" w:cs="Arial"/>
          <w:bCs/>
          <w:szCs w:val="24"/>
        </w:rPr>
      </w:pPr>
      <w:r w:rsidRPr="000722A8">
        <w:rPr>
          <w:rFonts w:ascii="Arial" w:hAnsi="Arial" w:cs="Arial"/>
          <w:bCs/>
          <w:szCs w:val="24"/>
        </w:rPr>
        <w:tab/>
        <w:t xml:space="preserve">The study protocol with study tools/questionnaires would be developed, piloted and got approved from the institutional human ethical </w:t>
      </w:r>
      <w:commentRangeStart w:id="158"/>
      <w:r w:rsidRPr="000722A8">
        <w:rPr>
          <w:rFonts w:ascii="Arial" w:hAnsi="Arial" w:cs="Arial"/>
          <w:bCs/>
          <w:szCs w:val="24"/>
        </w:rPr>
        <w:t>committee</w:t>
      </w:r>
      <w:commentRangeEnd w:id="158"/>
      <w:r w:rsidR="004D6DF9">
        <w:rPr>
          <w:rStyle w:val="CommentReference"/>
        </w:rPr>
        <w:commentReference w:id="158"/>
      </w:r>
      <w:r w:rsidRPr="000722A8">
        <w:rPr>
          <w:rFonts w:ascii="Arial" w:hAnsi="Arial" w:cs="Arial"/>
          <w:bCs/>
          <w:szCs w:val="24"/>
        </w:rPr>
        <w:t xml:space="preserve">. Informed consents – either written or verbal – will be sought from study participants.  </w:t>
      </w:r>
    </w:p>
    <w:p w14:paraId="21C5EEB0" w14:textId="77777777" w:rsidR="006B76F6" w:rsidRPr="00081D1A" w:rsidRDefault="00DD2A6F" w:rsidP="00081D1A">
      <w:pPr>
        <w:spacing w:before="120" w:after="120" w:line="480" w:lineRule="auto"/>
        <w:ind w:firstLine="360"/>
        <w:jc w:val="both"/>
        <w:rPr>
          <w:rFonts w:ascii="Arial" w:hAnsi="Arial" w:cs="Arial"/>
          <w:bCs/>
          <w:szCs w:val="24"/>
        </w:rPr>
      </w:pPr>
      <w:r w:rsidRPr="00081D1A">
        <w:rPr>
          <w:rFonts w:ascii="Arial" w:hAnsi="Arial" w:cs="Arial"/>
          <w:bCs/>
          <w:szCs w:val="24"/>
        </w:rPr>
        <w:t>8.6</w:t>
      </w:r>
      <w:r w:rsidR="00545C9F" w:rsidRPr="00081D1A">
        <w:rPr>
          <w:rFonts w:ascii="Arial" w:hAnsi="Arial" w:cs="Arial"/>
          <w:bCs/>
          <w:szCs w:val="24"/>
        </w:rPr>
        <w:t xml:space="preserve"> </w:t>
      </w:r>
      <w:r w:rsidR="006B76F6" w:rsidRPr="00081D1A">
        <w:rPr>
          <w:rFonts w:ascii="Arial" w:hAnsi="Arial" w:cs="Arial"/>
          <w:bCs/>
          <w:szCs w:val="24"/>
        </w:rPr>
        <w:t xml:space="preserve">Data collection and management </w:t>
      </w:r>
    </w:p>
    <w:p w14:paraId="41629195" w14:textId="77777777" w:rsidR="00545C9F" w:rsidRPr="000722A8" w:rsidRDefault="00545C9F" w:rsidP="000722A8">
      <w:pPr>
        <w:pStyle w:val="ListParagraph"/>
        <w:spacing w:before="120" w:after="120" w:line="480" w:lineRule="auto"/>
        <w:ind w:hanging="360"/>
        <w:jc w:val="both"/>
        <w:rPr>
          <w:rFonts w:ascii="Arial" w:hAnsi="Arial" w:cs="Arial"/>
          <w:bCs/>
          <w:szCs w:val="24"/>
        </w:rPr>
      </w:pPr>
      <w:r w:rsidRPr="000722A8">
        <w:rPr>
          <w:rFonts w:ascii="Arial" w:hAnsi="Arial" w:cs="Arial"/>
          <w:bCs/>
          <w:szCs w:val="24"/>
        </w:rPr>
        <w:tab/>
        <w:t xml:space="preserve">The quantitative and qualitative sets of data would be processed, verified and presented for appraising the </w:t>
      </w:r>
      <w:commentRangeStart w:id="159"/>
      <w:r w:rsidRPr="000722A8">
        <w:rPr>
          <w:rFonts w:ascii="Arial" w:hAnsi="Arial" w:cs="Arial"/>
          <w:bCs/>
          <w:szCs w:val="24"/>
        </w:rPr>
        <w:t>situation of surveillance, management and vaccination components</w:t>
      </w:r>
      <w:commentRangeEnd w:id="159"/>
      <w:r w:rsidR="004D6DF9">
        <w:rPr>
          <w:rStyle w:val="CommentReference"/>
        </w:rPr>
        <w:commentReference w:id="159"/>
      </w:r>
      <w:r w:rsidRPr="000722A8">
        <w:rPr>
          <w:rFonts w:ascii="Arial" w:hAnsi="Arial" w:cs="Arial"/>
          <w:bCs/>
          <w:szCs w:val="24"/>
        </w:rPr>
        <w:t xml:space="preserve"> as per the guidelines of the national programme. </w:t>
      </w:r>
    </w:p>
    <w:p w14:paraId="7D77E215" w14:textId="77777777" w:rsidR="006B76F6" w:rsidRPr="000722A8" w:rsidRDefault="00545C9F" w:rsidP="000722A8">
      <w:pPr>
        <w:pStyle w:val="ListParagraph"/>
        <w:spacing w:before="120" w:after="120" w:line="480" w:lineRule="auto"/>
        <w:ind w:hanging="360"/>
        <w:jc w:val="both"/>
        <w:rPr>
          <w:rFonts w:ascii="Arial" w:hAnsi="Arial" w:cs="Arial"/>
          <w:bCs/>
          <w:szCs w:val="24"/>
        </w:rPr>
      </w:pPr>
      <w:r w:rsidRPr="000722A8">
        <w:rPr>
          <w:rFonts w:ascii="Arial" w:hAnsi="Arial" w:cs="Arial"/>
          <w:bCs/>
          <w:szCs w:val="24"/>
        </w:rPr>
        <w:t>8.</w:t>
      </w:r>
      <w:r w:rsidR="00DD2A6F" w:rsidRPr="000722A8">
        <w:rPr>
          <w:rFonts w:ascii="Arial" w:hAnsi="Arial" w:cs="Arial"/>
          <w:bCs/>
          <w:szCs w:val="24"/>
        </w:rPr>
        <w:t>7</w:t>
      </w:r>
      <w:r w:rsidR="006B76F6" w:rsidRPr="000722A8">
        <w:rPr>
          <w:rFonts w:ascii="Arial" w:hAnsi="Arial" w:cs="Arial"/>
          <w:bCs/>
          <w:szCs w:val="24"/>
        </w:rPr>
        <w:t xml:space="preserve"> Data analysis, interpretation and </w:t>
      </w:r>
      <w:r w:rsidR="00BD1718" w:rsidRPr="000722A8">
        <w:rPr>
          <w:rFonts w:ascii="Arial" w:hAnsi="Arial" w:cs="Arial"/>
          <w:bCs/>
          <w:szCs w:val="24"/>
        </w:rPr>
        <w:t xml:space="preserve">dissemination of </w:t>
      </w:r>
      <w:r w:rsidR="006B76F6" w:rsidRPr="000722A8">
        <w:rPr>
          <w:rFonts w:ascii="Arial" w:hAnsi="Arial" w:cs="Arial"/>
          <w:bCs/>
          <w:szCs w:val="24"/>
        </w:rPr>
        <w:t xml:space="preserve">report </w:t>
      </w:r>
    </w:p>
    <w:p w14:paraId="7B29417A" w14:textId="77777777" w:rsidR="006B76F6" w:rsidRPr="000722A8" w:rsidRDefault="00801DAD" w:rsidP="000722A8">
      <w:pPr>
        <w:pStyle w:val="ListParagraph"/>
        <w:spacing w:before="120" w:after="120" w:line="480" w:lineRule="auto"/>
        <w:ind w:hanging="360"/>
        <w:jc w:val="both"/>
        <w:rPr>
          <w:rFonts w:ascii="Arial" w:hAnsi="Arial" w:cs="Arial"/>
          <w:bCs/>
          <w:szCs w:val="24"/>
        </w:rPr>
      </w:pPr>
      <w:r w:rsidRPr="000722A8">
        <w:rPr>
          <w:rFonts w:ascii="Arial" w:hAnsi="Arial" w:cs="Arial"/>
          <w:bCs/>
          <w:szCs w:val="24"/>
        </w:rPr>
        <w:tab/>
        <w:t xml:space="preserve">Data collected from existing sources and collected by using surveys/ interviews would be analyzed as per the standard recommendations for quantitative and qualitative approaches and tools. Statistical adequacy and appropriate analysis plans would be utilized with the </w:t>
      </w:r>
      <w:commentRangeStart w:id="160"/>
      <w:r w:rsidRPr="000722A8">
        <w:rPr>
          <w:rFonts w:ascii="Arial" w:hAnsi="Arial" w:cs="Arial"/>
          <w:bCs/>
          <w:szCs w:val="24"/>
        </w:rPr>
        <w:t>help of statistical expertise</w:t>
      </w:r>
      <w:commentRangeEnd w:id="160"/>
      <w:r w:rsidR="004D6DF9">
        <w:rPr>
          <w:rStyle w:val="CommentReference"/>
        </w:rPr>
        <w:commentReference w:id="160"/>
      </w:r>
      <w:r w:rsidRPr="000722A8">
        <w:rPr>
          <w:rFonts w:ascii="Arial" w:hAnsi="Arial" w:cs="Arial"/>
          <w:bCs/>
          <w:szCs w:val="24"/>
        </w:rPr>
        <w:t xml:space="preserve">. Interpretation and </w:t>
      </w:r>
      <w:commentRangeStart w:id="161"/>
      <w:r w:rsidRPr="000722A8">
        <w:rPr>
          <w:rFonts w:ascii="Arial" w:hAnsi="Arial" w:cs="Arial"/>
          <w:bCs/>
          <w:szCs w:val="24"/>
        </w:rPr>
        <w:t xml:space="preserve">dissemination </w:t>
      </w:r>
      <w:commentRangeEnd w:id="161"/>
      <w:r w:rsidR="004D6DF9">
        <w:rPr>
          <w:rStyle w:val="CommentReference"/>
        </w:rPr>
        <w:commentReference w:id="161"/>
      </w:r>
      <w:r w:rsidRPr="000722A8">
        <w:rPr>
          <w:rFonts w:ascii="Arial" w:hAnsi="Arial" w:cs="Arial"/>
          <w:bCs/>
          <w:szCs w:val="24"/>
        </w:rPr>
        <w:t xml:space="preserve">of study findings would be made to the hospital, </w:t>
      </w:r>
      <w:proofErr w:type="gramStart"/>
      <w:r w:rsidRPr="000722A8">
        <w:rPr>
          <w:rFonts w:ascii="Arial" w:hAnsi="Arial" w:cs="Arial"/>
          <w:bCs/>
          <w:szCs w:val="24"/>
        </w:rPr>
        <w:t>health  care</w:t>
      </w:r>
      <w:proofErr w:type="gramEnd"/>
      <w:r w:rsidRPr="000722A8">
        <w:rPr>
          <w:rFonts w:ascii="Arial" w:hAnsi="Arial" w:cs="Arial"/>
          <w:bCs/>
          <w:szCs w:val="24"/>
        </w:rPr>
        <w:t xml:space="preserve"> and programme personnel at hospital, health facility, district  and state levels for feeding back to the programme on best practices and improvements for implementation.  </w:t>
      </w:r>
    </w:p>
    <w:p w14:paraId="78C1DD47" w14:textId="77777777" w:rsidR="00C32622" w:rsidRPr="000722A8" w:rsidRDefault="00C32622" w:rsidP="000722A8">
      <w:pPr>
        <w:spacing w:before="120" w:after="120" w:line="480" w:lineRule="auto"/>
        <w:rPr>
          <w:rFonts w:ascii="Arial" w:hAnsi="Arial" w:cs="Arial"/>
          <w:szCs w:val="24"/>
        </w:rPr>
      </w:pPr>
    </w:p>
    <w:p w14:paraId="4052E5A7" w14:textId="77777777" w:rsidR="00051AB0" w:rsidRPr="000722A8" w:rsidRDefault="005036BA" w:rsidP="000722A8">
      <w:pPr>
        <w:spacing w:before="120" w:after="120" w:line="480" w:lineRule="auto"/>
        <w:ind w:left="360" w:hanging="360"/>
        <w:rPr>
          <w:rFonts w:ascii="Arial" w:hAnsi="Arial" w:cs="Arial"/>
          <w:szCs w:val="24"/>
        </w:rPr>
      </w:pPr>
      <w:r w:rsidRPr="000722A8">
        <w:rPr>
          <w:rFonts w:ascii="Arial" w:hAnsi="Arial" w:cs="Arial"/>
          <w:szCs w:val="24"/>
        </w:rPr>
        <w:br w:type="page"/>
      </w:r>
      <w:r w:rsidR="00051AB0" w:rsidRPr="000722A8">
        <w:rPr>
          <w:rFonts w:ascii="Arial" w:hAnsi="Arial" w:cs="Arial"/>
          <w:bCs/>
          <w:szCs w:val="24"/>
        </w:rPr>
        <w:lastRenderedPageBreak/>
        <w:t>9. TIME UTILISATION CALENDER</w:t>
      </w:r>
      <w:ins w:id="162" w:author="tandale.bv" w:date="2016-08-08T15:20:00Z">
        <w:r w:rsidR="00E710FF" w:rsidRPr="000722A8">
          <w:rPr>
            <w:rFonts w:ascii="Arial" w:hAnsi="Arial" w:cs="Arial"/>
            <w:bCs/>
            <w:szCs w:val="24"/>
          </w:rPr>
          <w:t xml:space="preserve"> [REVISED TIMELINES IN APPENDIX]</w:t>
        </w:r>
      </w:ins>
    </w:p>
    <w:tbl>
      <w:tblPr>
        <w:tblW w:w="97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3"/>
        <w:gridCol w:w="2802"/>
        <w:gridCol w:w="2335"/>
        <w:gridCol w:w="2757"/>
      </w:tblGrid>
      <w:tr w:rsidR="007A6CB5" w:rsidRPr="000722A8" w14:paraId="73F9DB9D" w14:textId="77777777" w:rsidTr="00DD2A6F">
        <w:trPr>
          <w:jc w:val="center"/>
        </w:trPr>
        <w:tc>
          <w:tcPr>
            <w:tcW w:w="1903" w:type="dxa"/>
            <w:vAlign w:val="center"/>
          </w:tcPr>
          <w:p w14:paraId="4741110F"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Period</w:t>
            </w:r>
          </w:p>
        </w:tc>
        <w:tc>
          <w:tcPr>
            <w:tcW w:w="2802" w:type="dxa"/>
            <w:vAlign w:val="center"/>
          </w:tcPr>
          <w:p w14:paraId="26383AAD"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Activity</w:t>
            </w:r>
          </w:p>
        </w:tc>
        <w:tc>
          <w:tcPr>
            <w:tcW w:w="2335" w:type="dxa"/>
          </w:tcPr>
          <w:p w14:paraId="562FCA99"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Time required</w:t>
            </w:r>
          </w:p>
        </w:tc>
        <w:tc>
          <w:tcPr>
            <w:tcW w:w="2757" w:type="dxa"/>
            <w:vAlign w:val="center"/>
          </w:tcPr>
          <w:p w14:paraId="027C41ED"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Explanation/ Remarks</w:t>
            </w:r>
          </w:p>
        </w:tc>
      </w:tr>
      <w:tr w:rsidR="007A6CB5" w:rsidRPr="000722A8" w14:paraId="1008C4C1" w14:textId="77777777" w:rsidTr="00DD2A6F">
        <w:trPr>
          <w:jc w:val="center"/>
        </w:trPr>
        <w:tc>
          <w:tcPr>
            <w:tcW w:w="1903" w:type="dxa"/>
            <w:vAlign w:val="center"/>
          </w:tcPr>
          <w:p w14:paraId="536B10EB"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January 201</w:t>
            </w:r>
            <w:r w:rsidR="009040D5" w:rsidRPr="000722A8">
              <w:rPr>
                <w:rFonts w:ascii="Arial" w:hAnsi="Arial" w:cs="Arial"/>
                <w:color w:val="auto"/>
              </w:rPr>
              <w:t>4</w:t>
            </w:r>
          </w:p>
        </w:tc>
        <w:tc>
          <w:tcPr>
            <w:tcW w:w="2802" w:type="dxa"/>
            <w:vAlign w:val="center"/>
          </w:tcPr>
          <w:p w14:paraId="4D74F417"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Provisional registration</w:t>
            </w:r>
          </w:p>
        </w:tc>
        <w:tc>
          <w:tcPr>
            <w:tcW w:w="2335" w:type="dxa"/>
          </w:tcPr>
          <w:p w14:paraId="1AC505B4"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NA</w:t>
            </w:r>
          </w:p>
        </w:tc>
        <w:tc>
          <w:tcPr>
            <w:tcW w:w="2757" w:type="dxa"/>
            <w:vAlign w:val="center"/>
          </w:tcPr>
          <w:p w14:paraId="13787AB9"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Admitted at AFMC Pune</w:t>
            </w:r>
          </w:p>
        </w:tc>
      </w:tr>
      <w:tr w:rsidR="007A6CB5" w:rsidRPr="000722A8" w14:paraId="13CD0C50" w14:textId="77777777" w:rsidTr="00DD2A6F">
        <w:trPr>
          <w:jc w:val="center"/>
        </w:trPr>
        <w:tc>
          <w:tcPr>
            <w:tcW w:w="1903" w:type="dxa"/>
            <w:vAlign w:val="center"/>
          </w:tcPr>
          <w:p w14:paraId="3B70E6C5"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August 2014</w:t>
            </w:r>
          </w:p>
        </w:tc>
        <w:tc>
          <w:tcPr>
            <w:tcW w:w="2802" w:type="dxa"/>
            <w:vAlign w:val="center"/>
          </w:tcPr>
          <w:p w14:paraId="7551F86B"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Change of Guide / Centre</w:t>
            </w:r>
          </w:p>
        </w:tc>
        <w:tc>
          <w:tcPr>
            <w:tcW w:w="2335" w:type="dxa"/>
          </w:tcPr>
          <w:p w14:paraId="64B40D71" w14:textId="77777777" w:rsidR="007A6CB5" w:rsidRPr="000722A8" w:rsidRDefault="006B76F6" w:rsidP="000722A8">
            <w:pPr>
              <w:pStyle w:val="Default"/>
              <w:spacing w:before="120" w:after="120" w:line="480" w:lineRule="auto"/>
              <w:jc w:val="center"/>
              <w:rPr>
                <w:rFonts w:ascii="Arial" w:hAnsi="Arial" w:cs="Arial"/>
                <w:color w:val="auto"/>
              </w:rPr>
            </w:pPr>
            <w:r w:rsidRPr="000722A8">
              <w:rPr>
                <w:rFonts w:ascii="Arial" w:hAnsi="Arial" w:cs="Arial"/>
                <w:color w:val="auto"/>
              </w:rPr>
              <w:t>8</w:t>
            </w:r>
            <w:r w:rsidR="007A6CB5" w:rsidRPr="000722A8">
              <w:rPr>
                <w:rFonts w:ascii="Arial" w:hAnsi="Arial" w:cs="Arial"/>
                <w:color w:val="auto"/>
              </w:rPr>
              <w:t xml:space="preserve"> months</w:t>
            </w:r>
          </w:p>
        </w:tc>
        <w:tc>
          <w:tcPr>
            <w:tcW w:w="2757" w:type="dxa"/>
            <w:vAlign w:val="center"/>
          </w:tcPr>
          <w:p w14:paraId="6A748988"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Transfer to UDIRT</w:t>
            </w:r>
          </w:p>
        </w:tc>
      </w:tr>
      <w:tr w:rsidR="007A6CB5" w:rsidRPr="000722A8" w14:paraId="70786722" w14:textId="77777777" w:rsidTr="00DD2A6F">
        <w:trPr>
          <w:jc w:val="center"/>
        </w:trPr>
        <w:tc>
          <w:tcPr>
            <w:tcW w:w="1903" w:type="dxa"/>
            <w:vAlign w:val="center"/>
          </w:tcPr>
          <w:p w14:paraId="3C5E0DBD"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December 2014</w:t>
            </w:r>
          </w:p>
        </w:tc>
        <w:tc>
          <w:tcPr>
            <w:tcW w:w="2802" w:type="dxa"/>
            <w:vAlign w:val="center"/>
          </w:tcPr>
          <w:p w14:paraId="7F41D9BB"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Eligibility</w:t>
            </w:r>
          </w:p>
        </w:tc>
        <w:tc>
          <w:tcPr>
            <w:tcW w:w="2335" w:type="dxa"/>
          </w:tcPr>
          <w:p w14:paraId="1C4AE57A"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4 months</w:t>
            </w:r>
          </w:p>
        </w:tc>
        <w:tc>
          <w:tcPr>
            <w:tcW w:w="2757" w:type="dxa"/>
            <w:vAlign w:val="center"/>
          </w:tcPr>
          <w:p w14:paraId="00524D9E" w14:textId="77777777" w:rsidR="007A6CB5" w:rsidRPr="000722A8" w:rsidRDefault="00DF2DA8" w:rsidP="000722A8">
            <w:pPr>
              <w:pStyle w:val="Default"/>
              <w:spacing w:before="120" w:after="120" w:line="480" w:lineRule="auto"/>
              <w:jc w:val="center"/>
              <w:rPr>
                <w:rFonts w:ascii="Arial" w:hAnsi="Arial" w:cs="Arial"/>
                <w:color w:val="auto"/>
              </w:rPr>
            </w:pPr>
            <w:r w:rsidRPr="000722A8">
              <w:rPr>
                <w:rFonts w:ascii="Arial" w:hAnsi="Arial" w:cs="Arial"/>
                <w:color w:val="auto"/>
              </w:rPr>
              <w:t>Applied, Pending</w:t>
            </w:r>
          </w:p>
        </w:tc>
      </w:tr>
      <w:tr w:rsidR="007A6CB5" w:rsidRPr="000722A8" w14:paraId="60446307" w14:textId="77777777" w:rsidTr="00DD2A6F">
        <w:trPr>
          <w:jc w:val="center"/>
        </w:trPr>
        <w:tc>
          <w:tcPr>
            <w:tcW w:w="1903" w:type="dxa"/>
            <w:vAlign w:val="center"/>
          </w:tcPr>
          <w:p w14:paraId="56198128"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December 201</w:t>
            </w:r>
            <w:r w:rsidR="00DF2DA8" w:rsidRPr="000722A8">
              <w:rPr>
                <w:rFonts w:ascii="Arial" w:hAnsi="Arial" w:cs="Arial"/>
                <w:color w:val="auto"/>
              </w:rPr>
              <w:t>5</w:t>
            </w:r>
          </w:p>
        </w:tc>
        <w:tc>
          <w:tcPr>
            <w:tcW w:w="2802" w:type="dxa"/>
            <w:vAlign w:val="center"/>
          </w:tcPr>
          <w:p w14:paraId="2B7CC2DC"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Synopsis submission</w:t>
            </w:r>
          </w:p>
        </w:tc>
        <w:tc>
          <w:tcPr>
            <w:tcW w:w="2335" w:type="dxa"/>
          </w:tcPr>
          <w:p w14:paraId="6C4C37E7"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4 months</w:t>
            </w:r>
          </w:p>
        </w:tc>
        <w:tc>
          <w:tcPr>
            <w:tcW w:w="2757" w:type="dxa"/>
            <w:vAlign w:val="center"/>
          </w:tcPr>
          <w:p w14:paraId="43098BC8"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As per timelines</w:t>
            </w:r>
          </w:p>
        </w:tc>
      </w:tr>
      <w:tr w:rsidR="007A6CB5" w:rsidRPr="000722A8" w14:paraId="7945936D" w14:textId="77777777" w:rsidTr="00DD2A6F">
        <w:trPr>
          <w:jc w:val="center"/>
        </w:trPr>
        <w:tc>
          <w:tcPr>
            <w:tcW w:w="1903" w:type="dxa"/>
            <w:vAlign w:val="center"/>
          </w:tcPr>
          <w:p w14:paraId="3A97E88C"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December 201</w:t>
            </w:r>
            <w:r w:rsidR="00DF2DA8" w:rsidRPr="000722A8">
              <w:rPr>
                <w:rFonts w:ascii="Arial" w:hAnsi="Arial" w:cs="Arial"/>
                <w:color w:val="auto"/>
              </w:rPr>
              <w:t>5</w:t>
            </w:r>
          </w:p>
        </w:tc>
        <w:tc>
          <w:tcPr>
            <w:tcW w:w="2802" w:type="dxa"/>
            <w:vAlign w:val="center"/>
          </w:tcPr>
          <w:p w14:paraId="70C11700"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Final registration</w:t>
            </w:r>
          </w:p>
        </w:tc>
        <w:tc>
          <w:tcPr>
            <w:tcW w:w="2335" w:type="dxa"/>
          </w:tcPr>
          <w:p w14:paraId="3A9C5A87"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4 months</w:t>
            </w:r>
          </w:p>
        </w:tc>
        <w:tc>
          <w:tcPr>
            <w:tcW w:w="2757" w:type="dxa"/>
            <w:vAlign w:val="center"/>
          </w:tcPr>
          <w:p w14:paraId="1B49CCE1"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As per timelines</w:t>
            </w:r>
          </w:p>
        </w:tc>
      </w:tr>
      <w:tr w:rsidR="007A6CB5" w:rsidRPr="000722A8" w14:paraId="1B17DAC5" w14:textId="77777777" w:rsidTr="00DD2A6F">
        <w:trPr>
          <w:jc w:val="center"/>
        </w:trPr>
        <w:tc>
          <w:tcPr>
            <w:tcW w:w="1903" w:type="dxa"/>
            <w:vAlign w:val="center"/>
          </w:tcPr>
          <w:p w14:paraId="7D35A592"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March 201</w:t>
            </w:r>
            <w:r w:rsidR="00DF2DA8" w:rsidRPr="000722A8">
              <w:rPr>
                <w:rFonts w:ascii="Arial" w:hAnsi="Arial" w:cs="Arial"/>
                <w:color w:val="auto"/>
              </w:rPr>
              <w:t>6</w:t>
            </w:r>
          </w:p>
        </w:tc>
        <w:tc>
          <w:tcPr>
            <w:tcW w:w="2802" w:type="dxa"/>
            <w:vAlign w:val="center"/>
          </w:tcPr>
          <w:p w14:paraId="0E1DBE50"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Approval of synopsis</w:t>
            </w:r>
          </w:p>
        </w:tc>
        <w:tc>
          <w:tcPr>
            <w:tcW w:w="2335" w:type="dxa"/>
          </w:tcPr>
          <w:p w14:paraId="261AC8AC"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3 months</w:t>
            </w:r>
          </w:p>
        </w:tc>
        <w:tc>
          <w:tcPr>
            <w:tcW w:w="2757" w:type="dxa"/>
            <w:vAlign w:val="center"/>
          </w:tcPr>
          <w:p w14:paraId="6C913E81"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Expected</w:t>
            </w:r>
          </w:p>
        </w:tc>
      </w:tr>
      <w:tr w:rsidR="007A6CB5" w:rsidRPr="000722A8" w14:paraId="6F74DF44" w14:textId="77777777" w:rsidTr="00DD2A6F">
        <w:trPr>
          <w:jc w:val="center"/>
        </w:trPr>
        <w:tc>
          <w:tcPr>
            <w:tcW w:w="1903" w:type="dxa"/>
            <w:vAlign w:val="center"/>
          </w:tcPr>
          <w:p w14:paraId="7D306D70"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June 201</w:t>
            </w:r>
            <w:r w:rsidR="00DF2DA8" w:rsidRPr="000722A8">
              <w:rPr>
                <w:rFonts w:ascii="Arial" w:hAnsi="Arial" w:cs="Arial"/>
                <w:color w:val="auto"/>
              </w:rPr>
              <w:t>6</w:t>
            </w:r>
          </w:p>
        </w:tc>
        <w:tc>
          <w:tcPr>
            <w:tcW w:w="2802" w:type="dxa"/>
            <w:vAlign w:val="center"/>
          </w:tcPr>
          <w:p w14:paraId="45E35288"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Review &amp; Design</w:t>
            </w:r>
          </w:p>
        </w:tc>
        <w:tc>
          <w:tcPr>
            <w:tcW w:w="2335" w:type="dxa"/>
          </w:tcPr>
          <w:p w14:paraId="3CE1F42A"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3 months</w:t>
            </w:r>
          </w:p>
        </w:tc>
        <w:tc>
          <w:tcPr>
            <w:tcW w:w="2757" w:type="dxa"/>
            <w:vAlign w:val="center"/>
          </w:tcPr>
          <w:p w14:paraId="4360B10C"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Approval for design</w:t>
            </w:r>
          </w:p>
        </w:tc>
      </w:tr>
      <w:tr w:rsidR="007A6CB5" w:rsidRPr="000722A8" w14:paraId="62E973FF" w14:textId="77777777" w:rsidTr="00DD2A6F">
        <w:trPr>
          <w:jc w:val="center"/>
        </w:trPr>
        <w:tc>
          <w:tcPr>
            <w:tcW w:w="1903" w:type="dxa"/>
            <w:vAlign w:val="center"/>
          </w:tcPr>
          <w:p w14:paraId="71A61F99"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September 201</w:t>
            </w:r>
            <w:r w:rsidR="00DF2DA8" w:rsidRPr="000722A8">
              <w:rPr>
                <w:rFonts w:ascii="Arial" w:hAnsi="Arial" w:cs="Arial"/>
                <w:color w:val="auto"/>
              </w:rPr>
              <w:t>6</w:t>
            </w:r>
          </w:p>
        </w:tc>
        <w:tc>
          <w:tcPr>
            <w:tcW w:w="2802" w:type="dxa"/>
            <w:vAlign w:val="center"/>
          </w:tcPr>
          <w:p w14:paraId="0D172001"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 xml:space="preserve">Planning and approvals </w:t>
            </w:r>
          </w:p>
        </w:tc>
        <w:tc>
          <w:tcPr>
            <w:tcW w:w="2335" w:type="dxa"/>
          </w:tcPr>
          <w:p w14:paraId="4B337DBC"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3 months</w:t>
            </w:r>
          </w:p>
        </w:tc>
        <w:tc>
          <w:tcPr>
            <w:tcW w:w="2757" w:type="dxa"/>
            <w:vAlign w:val="center"/>
          </w:tcPr>
          <w:p w14:paraId="116B780E"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Expected time</w:t>
            </w:r>
          </w:p>
        </w:tc>
      </w:tr>
      <w:tr w:rsidR="007A6CB5" w:rsidRPr="000722A8" w14:paraId="0171A50C" w14:textId="77777777" w:rsidTr="00DD2A6F">
        <w:trPr>
          <w:jc w:val="center"/>
        </w:trPr>
        <w:tc>
          <w:tcPr>
            <w:tcW w:w="1903" w:type="dxa"/>
            <w:vAlign w:val="center"/>
          </w:tcPr>
          <w:p w14:paraId="3113DF58"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December 201</w:t>
            </w:r>
            <w:r w:rsidR="00DF2DA8" w:rsidRPr="000722A8">
              <w:rPr>
                <w:rFonts w:ascii="Arial" w:hAnsi="Arial" w:cs="Arial"/>
                <w:color w:val="auto"/>
              </w:rPr>
              <w:t>6</w:t>
            </w:r>
          </w:p>
        </w:tc>
        <w:tc>
          <w:tcPr>
            <w:tcW w:w="2802" w:type="dxa"/>
            <w:vAlign w:val="center"/>
          </w:tcPr>
          <w:p w14:paraId="626C0769"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 xml:space="preserve">Field </w:t>
            </w:r>
            <w:r w:rsidR="00DF2DA8" w:rsidRPr="000722A8">
              <w:rPr>
                <w:rFonts w:ascii="Arial" w:hAnsi="Arial" w:cs="Arial"/>
                <w:color w:val="auto"/>
              </w:rPr>
              <w:t>work</w:t>
            </w:r>
            <w:r w:rsidRPr="000722A8">
              <w:rPr>
                <w:rFonts w:ascii="Arial" w:hAnsi="Arial" w:cs="Arial"/>
                <w:color w:val="auto"/>
              </w:rPr>
              <w:t xml:space="preserve"> </w:t>
            </w:r>
          </w:p>
        </w:tc>
        <w:tc>
          <w:tcPr>
            <w:tcW w:w="2335" w:type="dxa"/>
          </w:tcPr>
          <w:p w14:paraId="65653C2E"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3 months</w:t>
            </w:r>
          </w:p>
        </w:tc>
        <w:tc>
          <w:tcPr>
            <w:tcW w:w="2757" w:type="dxa"/>
            <w:vAlign w:val="center"/>
          </w:tcPr>
          <w:p w14:paraId="77C2A645"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Expected time</w:t>
            </w:r>
          </w:p>
        </w:tc>
      </w:tr>
      <w:tr w:rsidR="007A6CB5" w:rsidRPr="000722A8" w14:paraId="7FFF8C53" w14:textId="77777777" w:rsidTr="00DD2A6F">
        <w:trPr>
          <w:jc w:val="center"/>
        </w:trPr>
        <w:tc>
          <w:tcPr>
            <w:tcW w:w="1903" w:type="dxa"/>
            <w:vAlign w:val="center"/>
          </w:tcPr>
          <w:p w14:paraId="7FD57A1F"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lastRenderedPageBreak/>
              <w:t>March 201</w:t>
            </w:r>
            <w:r w:rsidR="00DF2DA8" w:rsidRPr="000722A8">
              <w:rPr>
                <w:rFonts w:ascii="Arial" w:hAnsi="Arial" w:cs="Arial"/>
                <w:color w:val="auto"/>
              </w:rPr>
              <w:t>7</w:t>
            </w:r>
          </w:p>
        </w:tc>
        <w:tc>
          <w:tcPr>
            <w:tcW w:w="2802" w:type="dxa"/>
            <w:vAlign w:val="center"/>
          </w:tcPr>
          <w:p w14:paraId="3BBB0361" w14:textId="77777777" w:rsidR="007A6CB5" w:rsidRPr="000722A8" w:rsidRDefault="00DF2DA8" w:rsidP="000722A8">
            <w:pPr>
              <w:pStyle w:val="Default"/>
              <w:spacing w:before="120" w:after="120" w:line="480" w:lineRule="auto"/>
              <w:jc w:val="center"/>
              <w:rPr>
                <w:rFonts w:ascii="Arial" w:hAnsi="Arial" w:cs="Arial"/>
                <w:color w:val="auto"/>
              </w:rPr>
            </w:pPr>
            <w:r w:rsidRPr="000722A8">
              <w:rPr>
                <w:rFonts w:ascii="Arial" w:hAnsi="Arial" w:cs="Arial"/>
                <w:color w:val="auto"/>
              </w:rPr>
              <w:t>Data management</w:t>
            </w:r>
          </w:p>
        </w:tc>
        <w:tc>
          <w:tcPr>
            <w:tcW w:w="2335" w:type="dxa"/>
          </w:tcPr>
          <w:p w14:paraId="107D78E2"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3 months</w:t>
            </w:r>
          </w:p>
        </w:tc>
        <w:tc>
          <w:tcPr>
            <w:tcW w:w="2757" w:type="dxa"/>
            <w:vAlign w:val="center"/>
          </w:tcPr>
          <w:p w14:paraId="38932502"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Expected time</w:t>
            </w:r>
          </w:p>
        </w:tc>
      </w:tr>
      <w:tr w:rsidR="007A6CB5" w:rsidRPr="000722A8" w14:paraId="79EC8E46" w14:textId="77777777" w:rsidTr="00DD2A6F">
        <w:trPr>
          <w:jc w:val="center"/>
        </w:trPr>
        <w:tc>
          <w:tcPr>
            <w:tcW w:w="1903" w:type="dxa"/>
            <w:vAlign w:val="center"/>
          </w:tcPr>
          <w:p w14:paraId="09B73AC0"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June 201</w:t>
            </w:r>
            <w:r w:rsidR="00DF2DA8" w:rsidRPr="000722A8">
              <w:rPr>
                <w:rFonts w:ascii="Arial" w:hAnsi="Arial" w:cs="Arial"/>
                <w:color w:val="auto"/>
              </w:rPr>
              <w:t>7</w:t>
            </w:r>
          </w:p>
        </w:tc>
        <w:tc>
          <w:tcPr>
            <w:tcW w:w="2802" w:type="dxa"/>
            <w:vAlign w:val="center"/>
          </w:tcPr>
          <w:p w14:paraId="55558F1F" w14:textId="77777777" w:rsidR="007A6CB5" w:rsidRPr="000722A8" w:rsidRDefault="00DF2DA8" w:rsidP="000722A8">
            <w:pPr>
              <w:pStyle w:val="Default"/>
              <w:spacing w:before="120" w:after="120" w:line="480" w:lineRule="auto"/>
              <w:jc w:val="center"/>
              <w:rPr>
                <w:rFonts w:ascii="Arial" w:hAnsi="Arial" w:cs="Arial"/>
                <w:color w:val="auto"/>
              </w:rPr>
            </w:pPr>
            <w:r w:rsidRPr="000722A8">
              <w:rPr>
                <w:rFonts w:ascii="Arial" w:hAnsi="Arial" w:cs="Arial"/>
                <w:color w:val="auto"/>
              </w:rPr>
              <w:t xml:space="preserve">Data analysis </w:t>
            </w:r>
            <w:r w:rsidR="007A6CB5" w:rsidRPr="000722A8">
              <w:rPr>
                <w:rFonts w:ascii="Arial" w:hAnsi="Arial" w:cs="Arial"/>
                <w:color w:val="auto"/>
              </w:rPr>
              <w:t>&amp;</w:t>
            </w:r>
            <w:r w:rsidRPr="000722A8">
              <w:rPr>
                <w:rFonts w:ascii="Arial" w:hAnsi="Arial" w:cs="Arial"/>
                <w:color w:val="auto"/>
              </w:rPr>
              <w:t xml:space="preserve"> </w:t>
            </w:r>
            <w:r w:rsidR="007A6CB5" w:rsidRPr="000722A8">
              <w:rPr>
                <w:rFonts w:ascii="Arial" w:hAnsi="Arial" w:cs="Arial"/>
                <w:color w:val="auto"/>
              </w:rPr>
              <w:t xml:space="preserve">Report </w:t>
            </w:r>
          </w:p>
        </w:tc>
        <w:tc>
          <w:tcPr>
            <w:tcW w:w="2335" w:type="dxa"/>
            <w:vAlign w:val="center"/>
          </w:tcPr>
          <w:p w14:paraId="4E607B04"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3 months</w:t>
            </w:r>
          </w:p>
        </w:tc>
        <w:tc>
          <w:tcPr>
            <w:tcW w:w="2757" w:type="dxa"/>
            <w:vAlign w:val="center"/>
          </w:tcPr>
          <w:p w14:paraId="665C31BA"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Review and approval</w:t>
            </w:r>
          </w:p>
        </w:tc>
      </w:tr>
      <w:tr w:rsidR="007A6CB5" w:rsidRPr="000722A8" w14:paraId="2D17B9E4" w14:textId="77777777" w:rsidTr="00DD2A6F">
        <w:trPr>
          <w:jc w:val="center"/>
        </w:trPr>
        <w:tc>
          <w:tcPr>
            <w:tcW w:w="1903" w:type="dxa"/>
            <w:vAlign w:val="center"/>
          </w:tcPr>
          <w:p w14:paraId="031B0E3E"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September 201</w:t>
            </w:r>
            <w:r w:rsidR="00DF2DA8" w:rsidRPr="000722A8">
              <w:rPr>
                <w:rFonts w:ascii="Arial" w:hAnsi="Arial" w:cs="Arial"/>
                <w:color w:val="auto"/>
              </w:rPr>
              <w:t>7</w:t>
            </w:r>
          </w:p>
        </w:tc>
        <w:tc>
          <w:tcPr>
            <w:tcW w:w="2802" w:type="dxa"/>
            <w:vAlign w:val="center"/>
          </w:tcPr>
          <w:p w14:paraId="3FFE08E9" w14:textId="77777777" w:rsidR="007A6CB5" w:rsidRPr="000722A8" w:rsidRDefault="00DF2DA8" w:rsidP="000722A8">
            <w:pPr>
              <w:pStyle w:val="Default"/>
              <w:spacing w:before="120" w:after="120" w:line="480" w:lineRule="auto"/>
              <w:jc w:val="center"/>
              <w:rPr>
                <w:rFonts w:ascii="Arial" w:hAnsi="Arial" w:cs="Arial"/>
                <w:color w:val="auto"/>
              </w:rPr>
            </w:pPr>
            <w:r w:rsidRPr="000722A8">
              <w:rPr>
                <w:rFonts w:ascii="Arial" w:hAnsi="Arial" w:cs="Arial"/>
                <w:color w:val="auto"/>
              </w:rPr>
              <w:t>Thesis draft</w:t>
            </w:r>
          </w:p>
        </w:tc>
        <w:tc>
          <w:tcPr>
            <w:tcW w:w="2335" w:type="dxa"/>
          </w:tcPr>
          <w:p w14:paraId="0FA8A8D1" w14:textId="77777777" w:rsidR="007A6CB5" w:rsidRPr="000722A8" w:rsidRDefault="00DF2DA8" w:rsidP="000722A8">
            <w:pPr>
              <w:pStyle w:val="Default"/>
              <w:spacing w:before="120" w:after="120" w:line="480" w:lineRule="auto"/>
              <w:jc w:val="center"/>
              <w:rPr>
                <w:rFonts w:ascii="Arial" w:hAnsi="Arial" w:cs="Arial"/>
                <w:color w:val="auto"/>
              </w:rPr>
            </w:pPr>
            <w:r w:rsidRPr="000722A8">
              <w:rPr>
                <w:rFonts w:ascii="Arial" w:hAnsi="Arial" w:cs="Arial"/>
                <w:color w:val="auto"/>
              </w:rPr>
              <w:t>3 months</w:t>
            </w:r>
          </w:p>
        </w:tc>
        <w:tc>
          <w:tcPr>
            <w:tcW w:w="2757" w:type="dxa"/>
            <w:vAlign w:val="center"/>
          </w:tcPr>
          <w:p w14:paraId="5461200F" w14:textId="77777777" w:rsidR="007A6CB5" w:rsidRPr="000722A8" w:rsidRDefault="00DF2DA8" w:rsidP="000722A8">
            <w:pPr>
              <w:pStyle w:val="Default"/>
              <w:spacing w:before="120" w:after="120" w:line="480" w:lineRule="auto"/>
              <w:jc w:val="center"/>
              <w:rPr>
                <w:rFonts w:ascii="Arial" w:hAnsi="Arial" w:cs="Arial"/>
                <w:color w:val="auto"/>
              </w:rPr>
            </w:pPr>
            <w:r w:rsidRPr="000722A8">
              <w:rPr>
                <w:rFonts w:ascii="Arial" w:hAnsi="Arial" w:cs="Arial"/>
                <w:color w:val="auto"/>
              </w:rPr>
              <w:t>Draft thesis for review</w:t>
            </w:r>
          </w:p>
        </w:tc>
      </w:tr>
      <w:tr w:rsidR="007A6CB5" w:rsidRPr="000722A8" w14:paraId="09556611" w14:textId="77777777" w:rsidTr="00DD2A6F">
        <w:trPr>
          <w:jc w:val="center"/>
        </w:trPr>
        <w:tc>
          <w:tcPr>
            <w:tcW w:w="1903" w:type="dxa"/>
            <w:vAlign w:val="center"/>
          </w:tcPr>
          <w:p w14:paraId="02431C86" w14:textId="77777777" w:rsidR="007A6CB5" w:rsidRPr="000722A8" w:rsidRDefault="007A6CB5" w:rsidP="000722A8">
            <w:pPr>
              <w:pStyle w:val="Default"/>
              <w:spacing w:before="120" w:after="120" w:line="480" w:lineRule="auto"/>
              <w:jc w:val="center"/>
              <w:rPr>
                <w:rFonts w:ascii="Arial" w:hAnsi="Arial" w:cs="Arial"/>
                <w:color w:val="auto"/>
              </w:rPr>
            </w:pPr>
            <w:r w:rsidRPr="000722A8">
              <w:rPr>
                <w:rFonts w:ascii="Arial" w:hAnsi="Arial" w:cs="Arial"/>
                <w:color w:val="auto"/>
              </w:rPr>
              <w:t>December 201</w:t>
            </w:r>
            <w:r w:rsidR="00DF2DA8" w:rsidRPr="000722A8">
              <w:rPr>
                <w:rFonts w:ascii="Arial" w:hAnsi="Arial" w:cs="Arial"/>
                <w:color w:val="auto"/>
              </w:rPr>
              <w:t>7</w:t>
            </w:r>
          </w:p>
        </w:tc>
        <w:tc>
          <w:tcPr>
            <w:tcW w:w="2802" w:type="dxa"/>
            <w:vAlign w:val="center"/>
          </w:tcPr>
          <w:p w14:paraId="63A9F919" w14:textId="77777777" w:rsidR="007A6CB5" w:rsidRPr="000722A8" w:rsidRDefault="00DF2DA8" w:rsidP="000722A8">
            <w:pPr>
              <w:pStyle w:val="Default"/>
              <w:spacing w:before="120" w:after="120" w:line="480" w:lineRule="auto"/>
              <w:jc w:val="center"/>
              <w:rPr>
                <w:rFonts w:ascii="Arial" w:hAnsi="Arial" w:cs="Arial"/>
                <w:color w:val="auto"/>
              </w:rPr>
            </w:pPr>
            <w:r w:rsidRPr="000722A8">
              <w:rPr>
                <w:rFonts w:ascii="Arial" w:hAnsi="Arial" w:cs="Arial"/>
                <w:color w:val="auto"/>
              </w:rPr>
              <w:t>Final thesis</w:t>
            </w:r>
          </w:p>
        </w:tc>
        <w:tc>
          <w:tcPr>
            <w:tcW w:w="2335" w:type="dxa"/>
            <w:vAlign w:val="center"/>
          </w:tcPr>
          <w:p w14:paraId="0AC62BAC" w14:textId="77777777" w:rsidR="007A6CB5" w:rsidRPr="000722A8" w:rsidRDefault="00DF2DA8" w:rsidP="000722A8">
            <w:pPr>
              <w:pStyle w:val="Default"/>
              <w:spacing w:before="120" w:after="120" w:line="480" w:lineRule="auto"/>
              <w:jc w:val="center"/>
              <w:rPr>
                <w:rFonts w:ascii="Arial" w:hAnsi="Arial" w:cs="Arial"/>
                <w:color w:val="auto"/>
              </w:rPr>
            </w:pPr>
            <w:r w:rsidRPr="000722A8">
              <w:rPr>
                <w:rFonts w:ascii="Arial" w:hAnsi="Arial" w:cs="Arial"/>
                <w:color w:val="auto"/>
              </w:rPr>
              <w:t>3 months</w:t>
            </w:r>
          </w:p>
        </w:tc>
        <w:tc>
          <w:tcPr>
            <w:tcW w:w="2757" w:type="dxa"/>
            <w:vAlign w:val="center"/>
          </w:tcPr>
          <w:p w14:paraId="6F862C10" w14:textId="77777777" w:rsidR="007A6CB5" w:rsidRPr="000722A8" w:rsidRDefault="00DF2DA8" w:rsidP="000722A8">
            <w:pPr>
              <w:pStyle w:val="Default"/>
              <w:spacing w:before="120" w:after="120" w:line="480" w:lineRule="auto"/>
              <w:jc w:val="center"/>
              <w:rPr>
                <w:rFonts w:ascii="Arial" w:hAnsi="Arial" w:cs="Arial"/>
                <w:color w:val="auto"/>
              </w:rPr>
            </w:pPr>
            <w:r w:rsidRPr="000722A8">
              <w:rPr>
                <w:rFonts w:ascii="Arial" w:hAnsi="Arial" w:cs="Arial"/>
                <w:color w:val="auto"/>
              </w:rPr>
              <w:t xml:space="preserve">Final thesis </w:t>
            </w:r>
            <w:proofErr w:type="spellStart"/>
            <w:r w:rsidRPr="000722A8">
              <w:rPr>
                <w:rFonts w:ascii="Arial" w:hAnsi="Arial" w:cs="Arial"/>
                <w:color w:val="auto"/>
              </w:rPr>
              <w:t>defence</w:t>
            </w:r>
            <w:proofErr w:type="spellEnd"/>
          </w:p>
        </w:tc>
      </w:tr>
    </w:tbl>
    <w:p w14:paraId="2C393E38" w14:textId="77777777" w:rsidR="005036BA" w:rsidRPr="000722A8" w:rsidRDefault="00152C49" w:rsidP="000722A8">
      <w:pPr>
        <w:pStyle w:val="Default"/>
        <w:spacing w:before="120" w:after="120" w:line="480" w:lineRule="auto"/>
        <w:ind w:left="360" w:hanging="360"/>
        <w:jc w:val="both"/>
        <w:rPr>
          <w:rFonts w:ascii="Arial" w:hAnsi="Arial" w:cs="Arial"/>
          <w:color w:val="auto"/>
        </w:rPr>
      </w:pPr>
      <w:r w:rsidRPr="000722A8">
        <w:rPr>
          <w:rFonts w:ascii="Arial" w:hAnsi="Arial" w:cs="Arial"/>
          <w:color w:val="auto"/>
        </w:rPr>
        <w:br w:type="page"/>
      </w:r>
      <w:r w:rsidR="00051AB0" w:rsidRPr="000722A8">
        <w:rPr>
          <w:rFonts w:ascii="Arial" w:hAnsi="Arial" w:cs="Arial"/>
          <w:color w:val="auto"/>
        </w:rPr>
        <w:lastRenderedPageBreak/>
        <w:t xml:space="preserve">10. OBSERVATIONS &amp; RESULTS </w:t>
      </w:r>
    </w:p>
    <w:p w14:paraId="2B14ABFC" w14:textId="77777777" w:rsidR="005C434E" w:rsidRPr="000722A8" w:rsidRDefault="00390A6E" w:rsidP="000722A8">
      <w:pPr>
        <w:pStyle w:val="Default"/>
        <w:spacing w:before="120" w:after="120" w:line="480" w:lineRule="auto"/>
        <w:jc w:val="both"/>
        <w:rPr>
          <w:rFonts w:ascii="Arial" w:hAnsi="Arial" w:cs="Arial"/>
          <w:color w:val="auto"/>
        </w:rPr>
      </w:pPr>
      <w:r w:rsidRPr="000722A8">
        <w:rPr>
          <w:rFonts w:ascii="Arial" w:hAnsi="Arial" w:cs="Arial"/>
          <w:color w:val="auto"/>
        </w:rPr>
        <w:tab/>
      </w:r>
      <w:r w:rsidR="005E0E3F" w:rsidRPr="000722A8">
        <w:rPr>
          <w:rFonts w:ascii="Arial" w:hAnsi="Arial" w:cs="Arial"/>
          <w:color w:val="auto"/>
        </w:rPr>
        <w:t xml:space="preserve"> As per study design and analysis plan</w:t>
      </w:r>
    </w:p>
    <w:p w14:paraId="53169A84" w14:textId="77777777" w:rsidR="00051AB0" w:rsidRPr="000722A8" w:rsidRDefault="00051AB0" w:rsidP="000722A8">
      <w:pPr>
        <w:pStyle w:val="Default"/>
        <w:spacing w:before="120" w:after="120" w:line="480" w:lineRule="auto"/>
        <w:ind w:left="360" w:hanging="360"/>
        <w:jc w:val="both"/>
        <w:rPr>
          <w:rFonts w:ascii="Arial" w:hAnsi="Arial" w:cs="Arial"/>
          <w:color w:val="auto"/>
        </w:rPr>
      </w:pPr>
      <w:r w:rsidRPr="000722A8">
        <w:rPr>
          <w:rFonts w:ascii="Arial" w:hAnsi="Arial" w:cs="Arial"/>
          <w:color w:val="auto"/>
        </w:rPr>
        <w:t xml:space="preserve">11. DISCUSSION </w:t>
      </w:r>
    </w:p>
    <w:p w14:paraId="2532AE18" w14:textId="77777777" w:rsidR="005C434E" w:rsidRPr="000722A8" w:rsidRDefault="00390A6E" w:rsidP="000722A8">
      <w:pPr>
        <w:autoSpaceDE w:val="0"/>
        <w:autoSpaceDN w:val="0"/>
        <w:adjustRightInd w:val="0"/>
        <w:spacing w:before="120" w:after="120" w:line="480" w:lineRule="auto"/>
        <w:jc w:val="both"/>
        <w:rPr>
          <w:rFonts w:ascii="Arial" w:hAnsi="Arial" w:cs="Arial"/>
          <w:bCs/>
          <w:szCs w:val="24"/>
        </w:rPr>
      </w:pPr>
      <w:r w:rsidRPr="000722A8">
        <w:rPr>
          <w:rFonts w:ascii="Arial" w:hAnsi="Arial" w:cs="Arial"/>
          <w:bCs/>
          <w:szCs w:val="24"/>
        </w:rPr>
        <w:tab/>
      </w:r>
      <w:r w:rsidR="005E0E3F" w:rsidRPr="000722A8">
        <w:rPr>
          <w:rFonts w:ascii="Arial" w:hAnsi="Arial" w:cs="Arial"/>
          <w:bCs/>
          <w:szCs w:val="24"/>
        </w:rPr>
        <w:t>As per observations and findings</w:t>
      </w:r>
    </w:p>
    <w:p w14:paraId="244D9707" w14:textId="77777777" w:rsidR="00051AB0" w:rsidRPr="000722A8" w:rsidRDefault="00051AB0" w:rsidP="000722A8">
      <w:pPr>
        <w:tabs>
          <w:tab w:val="left" w:pos="360"/>
        </w:tabs>
        <w:autoSpaceDE w:val="0"/>
        <w:autoSpaceDN w:val="0"/>
        <w:adjustRightInd w:val="0"/>
        <w:spacing w:before="120" w:after="120" w:line="480" w:lineRule="auto"/>
        <w:ind w:left="360" w:hanging="360"/>
        <w:jc w:val="both"/>
        <w:rPr>
          <w:rFonts w:ascii="Arial" w:hAnsi="Arial" w:cs="Arial"/>
          <w:bCs/>
          <w:szCs w:val="24"/>
        </w:rPr>
      </w:pPr>
      <w:r w:rsidRPr="000722A8">
        <w:rPr>
          <w:rFonts w:ascii="Arial" w:hAnsi="Arial" w:cs="Arial"/>
          <w:bCs/>
          <w:szCs w:val="24"/>
        </w:rPr>
        <w:t>12. HYPOTHESIS FORMULATION / COMMENTS OVER</w:t>
      </w:r>
      <w:r w:rsidR="005036BA" w:rsidRPr="000722A8">
        <w:rPr>
          <w:rFonts w:ascii="Arial" w:hAnsi="Arial" w:cs="Arial"/>
          <w:bCs/>
          <w:szCs w:val="24"/>
        </w:rPr>
        <w:t xml:space="preserve"> </w:t>
      </w:r>
      <w:r w:rsidRPr="000722A8">
        <w:rPr>
          <w:rFonts w:ascii="Arial" w:hAnsi="Arial" w:cs="Arial"/>
          <w:bCs/>
          <w:szCs w:val="24"/>
        </w:rPr>
        <w:t>HYPOTHESIS TESTING (DEPENDING UPON THE TYPE OF</w:t>
      </w:r>
      <w:r w:rsidR="005036BA" w:rsidRPr="000722A8">
        <w:rPr>
          <w:rFonts w:ascii="Arial" w:hAnsi="Arial" w:cs="Arial"/>
          <w:bCs/>
          <w:szCs w:val="24"/>
        </w:rPr>
        <w:t xml:space="preserve"> </w:t>
      </w:r>
      <w:r w:rsidRPr="000722A8">
        <w:rPr>
          <w:rFonts w:ascii="Arial" w:hAnsi="Arial" w:cs="Arial"/>
          <w:bCs/>
          <w:szCs w:val="24"/>
        </w:rPr>
        <w:t>THE STUDY)</w:t>
      </w:r>
    </w:p>
    <w:p w14:paraId="4FA7A5E2" w14:textId="77777777" w:rsidR="005C434E" w:rsidRPr="000722A8" w:rsidRDefault="00460BC0" w:rsidP="000722A8">
      <w:pPr>
        <w:pStyle w:val="Default"/>
        <w:spacing w:before="120" w:after="120" w:line="480" w:lineRule="auto"/>
        <w:jc w:val="both"/>
        <w:rPr>
          <w:rFonts w:ascii="Arial" w:hAnsi="Arial" w:cs="Arial"/>
          <w:color w:val="auto"/>
        </w:rPr>
      </w:pPr>
      <w:r w:rsidRPr="000722A8">
        <w:rPr>
          <w:rFonts w:ascii="Arial" w:hAnsi="Arial" w:cs="Arial"/>
          <w:color w:val="auto"/>
        </w:rPr>
        <w:tab/>
      </w:r>
      <w:r w:rsidR="00A65BB5" w:rsidRPr="000722A8">
        <w:rPr>
          <w:rFonts w:ascii="Arial" w:hAnsi="Arial" w:cs="Arial"/>
          <w:color w:val="auto"/>
        </w:rPr>
        <w:t>Analytical approach would be utilized for studying the hypotheses proposed in study.</w:t>
      </w:r>
    </w:p>
    <w:p w14:paraId="6D93ADBC" w14:textId="77777777" w:rsidR="00051AB0" w:rsidRPr="000722A8" w:rsidRDefault="00051AB0" w:rsidP="000722A8">
      <w:pPr>
        <w:pStyle w:val="Default"/>
        <w:spacing w:before="120" w:after="120" w:line="480" w:lineRule="auto"/>
        <w:ind w:left="360" w:hanging="360"/>
        <w:jc w:val="both"/>
        <w:rPr>
          <w:rFonts w:ascii="Arial" w:hAnsi="Arial" w:cs="Arial"/>
          <w:color w:val="auto"/>
        </w:rPr>
      </w:pPr>
      <w:r w:rsidRPr="000722A8">
        <w:rPr>
          <w:rFonts w:ascii="Arial" w:hAnsi="Arial" w:cs="Arial"/>
          <w:color w:val="auto"/>
        </w:rPr>
        <w:t xml:space="preserve">13. SUMMARRY AND CONCLUSIONS </w:t>
      </w:r>
    </w:p>
    <w:p w14:paraId="557CEEF2" w14:textId="77777777" w:rsidR="005C434E" w:rsidRPr="000722A8" w:rsidRDefault="00460BC0" w:rsidP="000722A8">
      <w:pPr>
        <w:autoSpaceDE w:val="0"/>
        <w:autoSpaceDN w:val="0"/>
        <w:adjustRightInd w:val="0"/>
        <w:spacing w:before="120" w:after="120" w:line="480" w:lineRule="auto"/>
        <w:jc w:val="both"/>
        <w:rPr>
          <w:rFonts w:ascii="Arial" w:hAnsi="Arial" w:cs="Arial"/>
          <w:bCs/>
          <w:szCs w:val="24"/>
        </w:rPr>
      </w:pPr>
      <w:r w:rsidRPr="000722A8">
        <w:rPr>
          <w:rFonts w:ascii="Arial" w:hAnsi="Arial" w:cs="Arial"/>
          <w:bCs/>
          <w:szCs w:val="24"/>
        </w:rPr>
        <w:tab/>
      </w:r>
      <w:r w:rsidRPr="000722A8">
        <w:rPr>
          <w:rFonts w:ascii="Arial" w:hAnsi="Arial" w:cs="Arial"/>
          <w:szCs w:val="24"/>
        </w:rPr>
        <w:t>Not applicable</w:t>
      </w:r>
    </w:p>
    <w:p w14:paraId="34E79840" w14:textId="77777777" w:rsidR="00051AB0" w:rsidRPr="000722A8" w:rsidRDefault="00051AB0" w:rsidP="000722A8">
      <w:pPr>
        <w:autoSpaceDE w:val="0"/>
        <w:autoSpaceDN w:val="0"/>
        <w:adjustRightInd w:val="0"/>
        <w:spacing w:before="120" w:after="120" w:line="480" w:lineRule="auto"/>
        <w:ind w:left="360" w:hanging="360"/>
        <w:jc w:val="both"/>
        <w:rPr>
          <w:rFonts w:ascii="Arial" w:hAnsi="Arial" w:cs="Arial"/>
          <w:bCs/>
          <w:szCs w:val="24"/>
        </w:rPr>
      </w:pPr>
      <w:r w:rsidRPr="000722A8">
        <w:rPr>
          <w:rFonts w:ascii="Arial" w:hAnsi="Arial" w:cs="Arial"/>
          <w:bCs/>
          <w:szCs w:val="24"/>
        </w:rPr>
        <w:t>14. LIMITATIONS OF THE STUDY</w:t>
      </w:r>
    </w:p>
    <w:p w14:paraId="33C89D07" w14:textId="77777777" w:rsidR="005C434E" w:rsidRPr="000722A8" w:rsidRDefault="00460BC0" w:rsidP="000722A8">
      <w:pPr>
        <w:spacing w:before="120" w:after="120" w:line="480" w:lineRule="auto"/>
        <w:ind w:firstLine="720"/>
        <w:jc w:val="both"/>
        <w:rPr>
          <w:rFonts w:ascii="Arial" w:hAnsi="Arial" w:cs="Arial"/>
          <w:bCs/>
          <w:szCs w:val="24"/>
        </w:rPr>
      </w:pPr>
      <w:r w:rsidRPr="000722A8">
        <w:rPr>
          <w:rFonts w:ascii="Arial" w:hAnsi="Arial" w:cs="Arial"/>
          <w:szCs w:val="24"/>
        </w:rPr>
        <w:t>Not applicable</w:t>
      </w:r>
    </w:p>
    <w:p w14:paraId="323CDDDA" w14:textId="77777777" w:rsidR="00051AB0" w:rsidRPr="000722A8" w:rsidRDefault="00051AB0" w:rsidP="000722A8">
      <w:pPr>
        <w:spacing w:before="120" w:after="120" w:line="480" w:lineRule="auto"/>
        <w:ind w:left="360" w:hanging="360"/>
        <w:jc w:val="both"/>
        <w:rPr>
          <w:rFonts w:ascii="Arial" w:hAnsi="Arial" w:cs="Arial"/>
          <w:bCs/>
          <w:szCs w:val="24"/>
        </w:rPr>
      </w:pPr>
      <w:r w:rsidRPr="000722A8">
        <w:rPr>
          <w:rFonts w:ascii="Arial" w:hAnsi="Arial" w:cs="Arial"/>
          <w:bCs/>
          <w:szCs w:val="24"/>
        </w:rPr>
        <w:t xml:space="preserve">15. FUTURE PERSPECTIVES – IF ANY </w:t>
      </w:r>
    </w:p>
    <w:p w14:paraId="6417B289" w14:textId="77777777" w:rsidR="005C434E" w:rsidRPr="000722A8" w:rsidRDefault="00460BC0" w:rsidP="000722A8">
      <w:pPr>
        <w:spacing w:before="120" w:after="120" w:line="480" w:lineRule="auto"/>
        <w:jc w:val="both"/>
        <w:rPr>
          <w:rFonts w:ascii="Arial" w:hAnsi="Arial" w:cs="Arial"/>
          <w:bCs/>
          <w:szCs w:val="24"/>
        </w:rPr>
      </w:pPr>
      <w:r w:rsidRPr="000722A8">
        <w:rPr>
          <w:rFonts w:ascii="Arial" w:hAnsi="Arial" w:cs="Arial"/>
          <w:bCs/>
          <w:szCs w:val="24"/>
        </w:rPr>
        <w:tab/>
      </w:r>
      <w:r w:rsidRPr="000722A8">
        <w:rPr>
          <w:rFonts w:ascii="Arial" w:hAnsi="Arial" w:cs="Arial"/>
          <w:szCs w:val="24"/>
        </w:rPr>
        <w:t>Not applicable</w:t>
      </w:r>
    </w:p>
    <w:p w14:paraId="7C291067" w14:textId="77777777" w:rsidR="00051AB0" w:rsidRPr="000722A8" w:rsidRDefault="00051AB0" w:rsidP="000722A8">
      <w:pPr>
        <w:spacing w:before="120" w:after="120" w:line="480" w:lineRule="auto"/>
        <w:ind w:left="360" w:hanging="270"/>
        <w:jc w:val="both"/>
        <w:rPr>
          <w:rFonts w:ascii="Arial" w:hAnsi="Arial" w:cs="Arial"/>
          <w:bCs/>
          <w:szCs w:val="24"/>
        </w:rPr>
      </w:pPr>
      <w:r w:rsidRPr="000722A8">
        <w:rPr>
          <w:rFonts w:ascii="Arial" w:hAnsi="Arial" w:cs="Arial"/>
          <w:bCs/>
          <w:szCs w:val="24"/>
        </w:rPr>
        <w:t>16. ANNEXURES</w:t>
      </w:r>
    </w:p>
    <w:p w14:paraId="4E672911" w14:textId="77777777" w:rsidR="005C434E" w:rsidRPr="000722A8" w:rsidRDefault="00460BC0" w:rsidP="000722A8">
      <w:pPr>
        <w:spacing w:before="120" w:after="120" w:line="480" w:lineRule="auto"/>
        <w:jc w:val="both"/>
        <w:rPr>
          <w:rFonts w:ascii="Arial" w:hAnsi="Arial" w:cs="Arial"/>
          <w:szCs w:val="24"/>
        </w:rPr>
      </w:pPr>
      <w:r w:rsidRPr="000722A8">
        <w:rPr>
          <w:rFonts w:ascii="Arial" w:hAnsi="Arial" w:cs="Arial"/>
          <w:bCs/>
          <w:szCs w:val="24"/>
        </w:rPr>
        <w:tab/>
      </w:r>
      <w:r w:rsidR="005C434E" w:rsidRPr="000722A8">
        <w:rPr>
          <w:rFonts w:ascii="Arial" w:hAnsi="Arial" w:cs="Arial"/>
          <w:szCs w:val="24"/>
        </w:rPr>
        <w:t xml:space="preserve">a. </w:t>
      </w:r>
      <w:r w:rsidR="00051AB0" w:rsidRPr="000722A8">
        <w:rPr>
          <w:rFonts w:ascii="Arial" w:hAnsi="Arial" w:cs="Arial"/>
          <w:szCs w:val="24"/>
        </w:rPr>
        <w:t>Tables</w:t>
      </w:r>
    </w:p>
    <w:p w14:paraId="669F4F82" w14:textId="77777777" w:rsidR="005C434E" w:rsidRPr="000722A8" w:rsidRDefault="00460BC0" w:rsidP="000722A8">
      <w:pPr>
        <w:spacing w:before="120" w:after="120" w:line="480" w:lineRule="auto"/>
        <w:ind w:left="720" w:firstLine="720"/>
        <w:jc w:val="both"/>
        <w:rPr>
          <w:rFonts w:ascii="Arial" w:hAnsi="Arial" w:cs="Arial"/>
          <w:szCs w:val="24"/>
        </w:rPr>
      </w:pPr>
      <w:r w:rsidRPr="000722A8">
        <w:rPr>
          <w:rFonts w:ascii="Arial" w:hAnsi="Arial" w:cs="Arial"/>
          <w:szCs w:val="24"/>
        </w:rPr>
        <w:t>Not applicable</w:t>
      </w:r>
    </w:p>
    <w:p w14:paraId="08BA225E" w14:textId="77777777" w:rsidR="00051AB0" w:rsidRPr="000722A8" w:rsidRDefault="005C434E" w:rsidP="000722A8">
      <w:pPr>
        <w:spacing w:before="120" w:after="120" w:line="480" w:lineRule="auto"/>
        <w:ind w:firstLine="720"/>
        <w:jc w:val="both"/>
        <w:rPr>
          <w:rFonts w:ascii="Arial" w:hAnsi="Arial" w:cs="Arial"/>
          <w:szCs w:val="24"/>
        </w:rPr>
      </w:pPr>
      <w:r w:rsidRPr="000722A8">
        <w:rPr>
          <w:rFonts w:ascii="Arial" w:hAnsi="Arial" w:cs="Arial"/>
          <w:szCs w:val="24"/>
        </w:rPr>
        <w:t xml:space="preserve">b. </w:t>
      </w:r>
      <w:r w:rsidR="00051AB0" w:rsidRPr="000722A8">
        <w:rPr>
          <w:rFonts w:ascii="Arial" w:hAnsi="Arial" w:cs="Arial"/>
          <w:szCs w:val="24"/>
        </w:rPr>
        <w:t>Annexures</w:t>
      </w:r>
    </w:p>
    <w:p w14:paraId="67C53874" w14:textId="77777777" w:rsidR="00460BC0" w:rsidRPr="000722A8" w:rsidRDefault="00460BC0" w:rsidP="000722A8">
      <w:pPr>
        <w:spacing w:before="120" w:after="120" w:line="480" w:lineRule="auto"/>
        <w:ind w:left="720" w:firstLine="720"/>
        <w:jc w:val="both"/>
        <w:rPr>
          <w:rFonts w:ascii="Arial" w:hAnsi="Arial" w:cs="Arial"/>
          <w:szCs w:val="24"/>
        </w:rPr>
      </w:pPr>
      <w:r w:rsidRPr="000722A8">
        <w:rPr>
          <w:rFonts w:ascii="Arial" w:hAnsi="Arial" w:cs="Arial"/>
          <w:szCs w:val="24"/>
        </w:rPr>
        <w:t xml:space="preserve">Not applicable </w:t>
      </w:r>
    </w:p>
    <w:p w14:paraId="14139ED9" w14:textId="77777777" w:rsidR="00081D1A" w:rsidRDefault="00081D1A">
      <w:pPr>
        <w:rPr>
          <w:rFonts w:ascii="Arial" w:hAnsi="Arial" w:cs="Arial"/>
          <w:bCs/>
          <w:szCs w:val="24"/>
        </w:rPr>
      </w:pPr>
      <w:r>
        <w:rPr>
          <w:rFonts w:ascii="Arial" w:hAnsi="Arial" w:cs="Arial"/>
          <w:bCs/>
        </w:rPr>
        <w:br w:type="page"/>
      </w:r>
    </w:p>
    <w:p w14:paraId="4FC1A31A" w14:textId="77777777" w:rsidR="00390A6E" w:rsidRPr="000722A8" w:rsidRDefault="00390A6E" w:rsidP="000722A8">
      <w:pPr>
        <w:pStyle w:val="Default"/>
        <w:spacing w:before="120" w:after="120" w:line="480" w:lineRule="auto"/>
        <w:jc w:val="both"/>
        <w:rPr>
          <w:rFonts w:ascii="Arial" w:hAnsi="Arial" w:cs="Arial"/>
          <w:bCs/>
          <w:color w:val="auto"/>
        </w:rPr>
      </w:pPr>
    </w:p>
    <w:p w14:paraId="529B0618" w14:textId="77777777" w:rsidR="005E0E3F" w:rsidRPr="000722A8" w:rsidRDefault="00E958E1" w:rsidP="000722A8">
      <w:pPr>
        <w:spacing w:before="120" w:after="120" w:line="480" w:lineRule="auto"/>
        <w:jc w:val="both"/>
        <w:rPr>
          <w:rFonts w:ascii="Arial" w:hAnsi="Arial" w:cs="Arial"/>
          <w:szCs w:val="24"/>
        </w:rPr>
      </w:pPr>
      <w:r w:rsidRPr="000722A8">
        <w:rPr>
          <w:rFonts w:ascii="Arial" w:hAnsi="Arial" w:cs="Arial"/>
          <w:szCs w:val="24"/>
        </w:rPr>
        <w:t xml:space="preserve">17. </w:t>
      </w:r>
      <w:commentRangeStart w:id="163"/>
      <w:r w:rsidRPr="000722A8">
        <w:rPr>
          <w:rFonts w:ascii="Arial" w:hAnsi="Arial" w:cs="Arial"/>
          <w:bCs/>
          <w:szCs w:val="24"/>
        </w:rPr>
        <w:t>REFERENCES</w:t>
      </w:r>
      <w:commentRangeEnd w:id="163"/>
      <w:r w:rsidR="004D6DF9">
        <w:rPr>
          <w:rStyle w:val="CommentReference"/>
        </w:rPr>
        <w:commentReference w:id="163"/>
      </w:r>
      <w:r w:rsidRPr="000722A8">
        <w:rPr>
          <w:rFonts w:ascii="Arial" w:hAnsi="Arial" w:cs="Arial"/>
          <w:bCs/>
          <w:szCs w:val="24"/>
        </w:rPr>
        <w:t xml:space="preserve"> / </w:t>
      </w:r>
      <w:commentRangeStart w:id="164"/>
      <w:r w:rsidRPr="000722A8">
        <w:rPr>
          <w:rFonts w:ascii="Arial" w:hAnsi="Arial" w:cs="Arial"/>
          <w:bCs/>
          <w:szCs w:val="24"/>
        </w:rPr>
        <w:t>BIBLIOGRAPHY</w:t>
      </w:r>
      <w:commentRangeEnd w:id="164"/>
      <w:r w:rsidR="004D6DF9">
        <w:rPr>
          <w:rStyle w:val="CommentReference"/>
        </w:rPr>
        <w:commentReference w:id="164"/>
      </w:r>
      <w:ins w:id="165" w:author="tandale.bv" w:date="2016-08-08T15:20:00Z">
        <w:r w:rsidR="00E710FF" w:rsidRPr="000722A8">
          <w:rPr>
            <w:rFonts w:ascii="Arial" w:hAnsi="Arial" w:cs="Arial"/>
            <w:bCs/>
            <w:szCs w:val="24"/>
          </w:rPr>
          <w:t xml:space="preserve"> [REFERENCES </w:t>
        </w:r>
      </w:ins>
      <w:ins w:id="166" w:author="tandale.bv" w:date="2016-08-08T16:45:00Z">
        <w:r w:rsidR="00824C87" w:rsidRPr="000722A8">
          <w:rPr>
            <w:rFonts w:ascii="Arial" w:hAnsi="Arial" w:cs="Arial"/>
            <w:bCs/>
            <w:szCs w:val="24"/>
          </w:rPr>
          <w:t>A</w:t>
        </w:r>
      </w:ins>
      <w:ins w:id="167" w:author="tandale.bv" w:date="2016-08-08T16:46:00Z">
        <w:r w:rsidR="00824C87" w:rsidRPr="000722A8">
          <w:rPr>
            <w:rFonts w:ascii="Arial" w:hAnsi="Arial" w:cs="Arial"/>
            <w:bCs/>
            <w:szCs w:val="24"/>
          </w:rPr>
          <w:t>D</w:t>
        </w:r>
      </w:ins>
      <w:ins w:id="168" w:author="tandale.bv" w:date="2016-08-08T15:21:00Z">
        <w:r w:rsidR="00E710FF" w:rsidRPr="000722A8">
          <w:rPr>
            <w:rFonts w:ascii="Arial" w:hAnsi="Arial" w:cs="Arial"/>
            <w:bCs/>
            <w:szCs w:val="24"/>
          </w:rPr>
          <w:t xml:space="preserve">DED </w:t>
        </w:r>
      </w:ins>
      <w:ins w:id="169" w:author="tandale.bv" w:date="2016-08-08T15:20:00Z">
        <w:r w:rsidR="00E710FF" w:rsidRPr="000722A8">
          <w:rPr>
            <w:rFonts w:ascii="Arial" w:hAnsi="Arial" w:cs="Arial"/>
            <w:bCs/>
            <w:szCs w:val="24"/>
          </w:rPr>
          <w:t>IN APPENDIX]</w:t>
        </w:r>
      </w:ins>
    </w:p>
    <w:p w14:paraId="2045A4E8" w14:textId="77777777" w:rsidR="00797468" w:rsidRPr="000722A8" w:rsidRDefault="00797468" w:rsidP="000722A8">
      <w:pPr>
        <w:numPr>
          <w:ilvl w:val="0"/>
          <w:numId w:val="5"/>
        </w:numPr>
        <w:shd w:val="clear" w:color="auto" w:fill="FFFFFF"/>
        <w:spacing w:before="120" w:after="120" w:line="480" w:lineRule="auto"/>
        <w:ind w:left="360"/>
        <w:jc w:val="both"/>
        <w:rPr>
          <w:rFonts w:ascii="Arial" w:hAnsi="Arial" w:cs="Arial"/>
          <w:color w:val="000000"/>
          <w:szCs w:val="24"/>
        </w:rPr>
      </w:pPr>
      <w:r w:rsidRPr="000722A8">
        <w:rPr>
          <w:rFonts w:ascii="Arial" w:hAnsi="Arial" w:cs="Arial"/>
          <w:color w:val="000000"/>
          <w:szCs w:val="24"/>
        </w:rPr>
        <w:t xml:space="preserve">World Health Organization (WHO). Japanese encephalitis. Fact sheet No. 386 (March 2014). Available at: </w:t>
      </w:r>
      <w:hyperlink r:id="rId12" w:history="1">
        <w:r w:rsidRPr="000722A8">
          <w:rPr>
            <w:rStyle w:val="Hyperlink"/>
            <w:rFonts w:ascii="Arial" w:hAnsi="Arial" w:cs="Arial"/>
            <w:szCs w:val="24"/>
          </w:rPr>
          <w:t>http://www.who.int/mediacentre/factsheets/fs386/en/</w:t>
        </w:r>
      </w:hyperlink>
      <w:r w:rsidRPr="000722A8">
        <w:rPr>
          <w:rFonts w:ascii="Arial" w:hAnsi="Arial" w:cs="Arial"/>
          <w:color w:val="000000"/>
          <w:szCs w:val="24"/>
        </w:rPr>
        <w:t xml:space="preserve"> accessed on 14 October 2015. </w:t>
      </w:r>
    </w:p>
    <w:p w14:paraId="2AD4181F"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color w:val="000000"/>
          <w:szCs w:val="24"/>
        </w:rPr>
        <w:t xml:space="preserve">World Health Organization. Japanese encephalitis vaccines. </w:t>
      </w:r>
      <w:proofErr w:type="spellStart"/>
      <w:r w:rsidRPr="000722A8">
        <w:rPr>
          <w:rFonts w:ascii="Arial" w:hAnsi="Arial" w:cs="Arial"/>
          <w:color w:val="000000"/>
          <w:szCs w:val="24"/>
        </w:rPr>
        <w:t>Wkly</w:t>
      </w:r>
      <w:proofErr w:type="spellEnd"/>
      <w:r w:rsidRPr="000722A8">
        <w:rPr>
          <w:rFonts w:ascii="Arial" w:hAnsi="Arial" w:cs="Arial"/>
          <w:color w:val="000000"/>
          <w:szCs w:val="24"/>
        </w:rPr>
        <w:t xml:space="preserve"> Epidemiol Rec </w:t>
      </w:r>
      <w:proofErr w:type="gramStart"/>
      <w:r w:rsidRPr="000722A8">
        <w:rPr>
          <w:rFonts w:ascii="Arial" w:hAnsi="Arial" w:cs="Arial"/>
          <w:color w:val="000000"/>
          <w:szCs w:val="24"/>
        </w:rPr>
        <w:t>2006;81:325</w:t>
      </w:r>
      <w:proofErr w:type="gramEnd"/>
      <w:r w:rsidRPr="000722A8">
        <w:rPr>
          <w:rFonts w:ascii="Arial" w:hAnsi="Arial" w:cs="Arial"/>
          <w:color w:val="000000"/>
          <w:szCs w:val="24"/>
        </w:rPr>
        <w:t>–40.</w:t>
      </w:r>
    </w:p>
    <w:p w14:paraId="25AE2DD0"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proofErr w:type="spellStart"/>
      <w:r w:rsidRPr="000722A8">
        <w:rPr>
          <w:rStyle w:val="highlight"/>
          <w:rFonts w:ascii="Arial" w:hAnsi="Arial" w:cs="Arial"/>
          <w:szCs w:val="24"/>
          <w:shd w:val="clear" w:color="auto" w:fill="FFFFFF"/>
        </w:rPr>
        <w:t>Jmor</w:t>
      </w:r>
      <w:proofErr w:type="spellEnd"/>
      <w:r w:rsidRPr="000722A8">
        <w:rPr>
          <w:rStyle w:val="highlight"/>
          <w:rFonts w:ascii="Arial" w:hAnsi="Arial" w:cs="Arial"/>
          <w:szCs w:val="24"/>
          <w:shd w:val="clear" w:color="auto" w:fill="FFFFFF"/>
        </w:rPr>
        <w:t xml:space="preserve"> F</w:t>
      </w:r>
      <w:r w:rsidRPr="000722A8">
        <w:rPr>
          <w:rStyle w:val="highlight"/>
          <w:rFonts w:ascii="Arial" w:hAnsi="Arial" w:cs="Arial"/>
          <w:color w:val="660066"/>
          <w:szCs w:val="24"/>
          <w:shd w:val="clear" w:color="auto" w:fill="FFFFFF"/>
        </w:rPr>
        <w:t xml:space="preserve">, </w:t>
      </w:r>
      <w:r w:rsidRPr="000722A8">
        <w:rPr>
          <w:rFonts w:ascii="Arial" w:hAnsi="Arial" w:cs="Arial"/>
          <w:szCs w:val="24"/>
          <w:shd w:val="clear" w:color="auto" w:fill="FFFFFF"/>
        </w:rPr>
        <w:t>Emsley HC</w:t>
      </w:r>
      <w:r w:rsidRPr="000722A8">
        <w:rPr>
          <w:rFonts w:ascii="Arial" w:hAnsi="Arial" w:cs="Arial"/>
          <w:color w:val="000000"/>
          <w:szCs w:val="24"/>
          <w:shd w:val="clear" w:color="auto" w:fill="FFFFFF"/>
        </w:rPr>
        <w:t>,</w:t>
      </w:r>
      <w:r w:rsidRPr="000722A8">
        <w:rPr>
          <w:rStyle w:val="apple-converted-space"/>
          <w:rFonts w:ascii="Arial" w:hAnsi="Arial" w:cs="Arial"/>
          <w:color w:val="000000"/>
          <w:szCs w:val="24"/>
          <w:shd w:val="clear" w:color="auto" w:fill="FFFFFF"/>
        </w:rPr>
        <w:t> </w:t>
      </w:r>
      <w:r w:rsidRPr="000722A8">
        <w:rPr>
          <w:rFonts w:ascii="Arial" w:hAnsi="Arial" w:cs="Arial"/>
          <w:szCs w:val="24"/>
          <w:shd w:val="clear" w:color="auto" w:fill="FFFFFF"/>
        </w:rPr>
        <w:t>Fischer M</w:t>
      </w:r>
      <w:r w:rsidRPr="000722A8">
        <w:rPr>
          <w:rFonts w:ascii="Arial" w:hAnsi="Arial" w:cs="Arial"/>
          <w:color w:val="000000"/>
          <w:szCs w:val="24"/>
          <w:shd w:val="clear" w:color="auto" w:fill="FFFFFF"/>
        </w:rPr>
        <w:t>,</w:t>
      </w:r>
      <w:r w:rsidRPr="000722A8">
        <w:rPr>
          <w:rStyle w:val="apple-converted-space"/>
          <w:rFonts w:ascii="Arial" w:hAnsi="Arial" w:cs="Arial"/>
          <w:color w:val="000000"/>
          <w:szCs w:val="24"/>
          <w:shd w:val="clear" w:color="auto" w:fill="FFFFFF"/>
        </w:rPr>
        <w:t> </w:t>
      </w:r>
      <w:r w:rsidRPr="000722A8">
        <w:rPr>
          <w:rFonts w:ascii="Arial" w:hAnsi="Arial" w:cs="Arial"/>
          <w:szCs w:val="24"/>
          <w:shd w:val="clear" w:color="auto" w:fill="FFFFFF"/>
        </w:rPr>
        <w:t>Solomon T</w:t>
      </w:r>
      <w:r w:rsidRPr="000722A8">
        <w:rPr>
          <w:rFonts w:ascii="Arial" w:hAnsi="Arial" w:cs="Arial"/>
          <w:color w:val="000000"/>
          <w:szCs w:val="24"/>
          <w:shd w:val="clear" w:color="auto" w:fill="FFFFFF"/>
        </w:rPr>
        <w:t>,</w:t>
      </w:r>
      <w:r w:rsidRPr="000722A8">
        <w:rPr>
          <w:rStyle w:val="apple-converted-space"/>
          <w:rFonts w:ascii="Arial" w:hAnsi="Arial" w:cs="Arial"/>
          <w:color w:val="000000"/>
          <w:szCs w:val="24"/>
          <w:shd w:val="clear" w:color="auto" w:fill="FFFFFF"/>
        </w:rPr>
        <w:t> </w:t>
      </w:r>
      <w:r w:rsidRPr="000722A8">
        <w:rPr>
          <w:rFonts w:ascii="Arial" w:hAnsi="Arial" w:cs="Arial"/>
          <w:szCs w:val="24"/>
          <w:shd w:val="clear" w:color="auto" w:fill="FFFFFF"/>
        </w:rPr>
        <w:t>Lewthwaite P</w:t>
      </w:r>
      <w:r w:rsidRPr="000722A8">
        <w:rPr>
          <w:rFonts w:ascii="Arial" w:hAnsi="Arial" w:cs="Arial"/>
          <w:color w:val="000000"/>
          <w:szCs w:val="24"/>
          <w:shd w:val="clear" w:color="auto" w:fill="FFFFFF"/>
        </w:rPr>
        <w:t xml:space="preserve">. </w:t>
      </w:r>
      <w:r w:rsidRPr="000722A8">
        <w:rPr>
          <w:rFonts w:ascii="Arial" w:hAnsi="Arial" w:cs="Arial"/>
          <w:color w:val="000000"/>
          <w:szCs w:val="24"/>
        </w:rPr>
        <w:t xml:space="preserve">The incidence of acute encephalitis syndrome in Western industrialised and tropical countries. </w:t>
      </w:r>
      <w:proofErr w:type="spellStart"/>
      <w:r w:rsidRPr="000722A8">
        <w:rPr>
          <w:rFonts w:ascii="Arial" w:hAnsi="Arial" w:cs="Arial"/>
          <w:color w:val="000000"/>
          <w:szCs w:val="24"/>
          <w:shd w:val="clear" w:color="auto" w:fill="FFFFFF"/>
        </w:rPr>
        <w:t>Virol</w:t>
      </w:r>
      <w:proofErr w:type="spellEnd"/>
      <w:r w:rsidRPr="000722A8">
        <w:rPr>
          <w:rFonts w:ascii="Arial" w:hAnsi="Arial" w:cs="Arial"/>
          <w:color w:val="000000"/>
          <w:szCs w:val="24"/>
          <w:shd w:val="clear" w:color="auto" w:fill="FFFFFF"/>
        </w:rPr>
        <w:t xml:space="preserve"> J.</w:t>
      </w:r>
      <w:r w:rsidRPr="000722A8">
        <w:rPr>
          <w:rStyle w:val="apple-converted-space"/>
          <w:rFonts w:ascii="Arial" w:hAnsi="Arial" w:cs="Arial"/>
          <w:color w:val="000000"/>
          <w:szCs w:val="24"/>
          <w:shd w:val="clear" w:color="auto" w:fill="FFFFFF"/>
        </w:rPr>
        <w:t> </w:t>
      </w:r>
      <w:r w:rsidRPr="000722A8">
        <w:rPr>
          <w:rStyle w:val="highlight"/>
          <w:rFonts w:ascii="Arial" w:hAnsi="Arial" w:cs="Arial"/>
          <w:color w:val="000000"/>
          <w:szCs w:val="24"/>
          <w:shd w:val="clear" w:color="auto" w:fill="FFFFFF"/>
        </w:rPr>
        <w:t>2008</w:t>
      </w:r>
      <w:r w:rsidRPr="000722A8">
        <w:rPr>
          <w:rStyle w:val="apple-converted-space"/>
          <w:rFonts w:ascii="Arial" w:hAnsi="Arial" w:cs="Arial"/>
          <w:color w:val="000000"/>
          <w:szCs w:val="24"/>
          <w:shd w:val="clear" w:color="auto" w:fill="FFFFFF"/>
        </w:rPr>
        <w:t> </w:t>
      </w:r>
      <w:r w:rsidRPr="000722A8">
        <w:rPr>
          <w:rFonts w:ascii="Arial" w:hAnsi="Arial" w:cs="Arial"/>
          <w:color w:val="000000"/>
          <w:szCs w:val="24"/>
          <w:shd w:val="clear" w:color="auto" w:fill="FFFFFF"/>
        </w:rPr>
        <w:t xml:space="preserve">Oct </w:t>
      </w:r>
      <w:proofErr w:type="gramStart"/>
      <w:r w:rsidRPr="000722A8">
        <w:rPr>
          <w:rFonts w:ascii="Arial" w:hAnsi="Arial" w:cs="Arial"/>
          <w:color w:val="000000"/>
          <w:szCs w:val="24"/>
          <w:shd w:val="clear" w:color="auto" w:fill="FFFFFF"/>
        </w:rPr>
        <w:t>30;5:134</w:t>
      </w:r>
      <w:proofErr w:type="gramEnd"/>
      <w:r w:rsidRPr="000722A8">
        <w:rPr>
          <w:rFonts w:ascii="Arial" w:hAnsi="Arial" w:cs="Arial"/>
          <w:color w:val="000000"/>
          <w:szCs w:val="24"/>
          <w:shd w:val="clear" w:color="auto" w:fill="FFFFFF"/>
        </w:rPr>
        <w:t xml:space="preserve">. </w:t>
      </w:r>
      <w:proofErr w:type="spellStart"/>
      <w:r w:rsidRPr="000722A8">
        <w:rPr>
          <w:rFonts w:ascii="Arial" w:hAnsi="Arial" w:cs="Arial"/>
          <w:color w:val="000000"/>
          <w:szCs w:val="24"/>
          <w:shd w:val="clear" w:color="auto" w:fill="FFFFFF"/>
        </w:rPr>
        <w:t>doi</w:t>
      </w:r>
      <w:proofErr w:type="spellEnd"/>
      <w:r w:rsidRPr="000722A8">
        <w:rPr>
          <w:rFonts w:ascii="Arial" w:hAnsi="Arial" w:cs="Arial"/>
          <w:color w:val="000000"/>
          <w:szCs w:val="24"/>
          <w:shd w:val="clear" w:color="auto" w:fill="FFFFFF"/>
        </w:rPr>
        <w:t>: 10.1186/1743-422X-5-134.</w:t>
      </w:r>
    </w:p>
    <w:p w14:paraId="26204228"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szCs w:val="24"/>
        </w:rPr>
        <w:t xml:space="preserve">Mathers CD, </w:t>
      </w:r>
      <w:proofErr w:type="spellStart"/>
      <w:r w:rsidRPr="000722A8">
        <w:rPr>
          <w:rFonts w:ascii="Arial" w:hAnsi="Arial" w:cs="Arial"/>
          <w:szCs w:val="24"/>
        </w:rPr>
        <w:t>Ezzati</w:t>
      </w:r>
      <w:proofErr w:type="spellEnd"/>
      <w:r w:rsidRPr="000722A8">
        <w:rPr>
          <w:rFonts w:ascii="Arial" w:hAnsi="Arial" w:cs="Arial"/>
          <w:szCs w:val="24"/>
        </w:rPr>
        <w:t xml:space="preserve"> M, Lopez AD. Measuring the Burden of Neglected Tropical Diseases: The Global Burden of Disease Framework. </w:t>
      </w:r>
      <w:proofErr w:type="spellStart"/>
      <w:r w:rsidRPr="000722A8">
        <w:rPr>
          <w:rFonts w:ascii="Arial" w:hAnsi="Arial" w:cs="Arial"/>
          <w:szCs w:val="24"/>
        </w:rPr>
        <w:t>PLoS</w:t>
      </w:r>
      <w:proofErr w:type="spellEnd"/>
      <w:r w:rsidRPr="000722A8">
        <w:rPr>
          <w:rFonts w:ascii="Arial" w:hAnsi="Arial" w:cs="Arial"/>
          <w:szCs w:val="24"/>
        </w:rPr>
        <w:t xml:space="preserve"> </w:t>
      </w:r>
      <w:proofErr w:type="spellStart"/>
      <w:r w:rsidRPr="000722A8">
        <w:rPr>
          <w:rFonts w:ascii="Arial" w:hAnsi="Arial" w:cs="Arial"/>
          <w:szCs w:val="24"/>
        </w:rPr>
        <w:t>Negl</w:t>
      </w:r>
      <w:proofErr w:type="spellEnd"/>
      <w:r w:rsidRPr="000722A8">
        <w:rPr>
          <w:rFonts w:ascii="Arial" w:hAnsi="Arial" w:cs="Arial"/>
          <w:szCs w:val="24"/>
        </w:rPr>
        <w:t xml:space="preserve"> Trop Dis 2007; 1(2): e114. </w:t>
      </w:r>
      <w:proofErr w:type="gramStart"/>
      <w:r w:rsidRPr="000722A8">
        <w:rPr>
          <w:rFonts w:ascii="Arial" w:hAnsi="Arial" w:cs="Arial"/>
          <w:szCs w:val="24"/>
        </w:rPr>
        <w:t>doi:10.1371/journal.pntd</w:t>
      </w:r>
      <w:proofErr w:type="gramEnd"/>
      <w:r w:rsidRPr="000722A8">
        <w:rPr>
          <w:rFonts w:ascii="Arial" w:hAnsi="Arial" w:cs="Arial"/>
          <w:szCs w:val="24"/>
        </w:rPr>
        <w:t>.0000114.</w:t>
      </w:r>
    </w:p>
    <w:p w14:paraId="3E96B7D9" w14:textId="77777777" w:rsidR="00797468" w:rsidRPr="000722A8" w:rsidRDefault="00797468" w:rsidP="000722A8">
      <w:pPr>
        <w:numPr>
          <w:ilvl w:val="0"/>
          <w:numId w:val="5"/>
        </w:numPr>
        <w:shd w:val="clear" w:color="auto" w:fill="FFFFFF"/>
        <w:spacing w:before="120" w:after="120" w:line="480" w:lineRule="auto"/>
        <w:ind w:left="360"/>
        <w:jc w:val="both"/>
        <w:rPr>
          <w:rFonts w:ascii="Arial" w:hAnsi="Arial" w:cs="Arial"/>
          <w:color w:val="000000"/>
          <w:szCs w:val="24"/>
        </w:rPr>
      </w:pPr>
      <w:r w:rsidRPr="000722A8">
        <w:rPr>
          <w:rFonts w:ascii="Arial" w:hAnsi="Arial" w:cs="Arial"/>
          <w:color w:val="000000"/>
          <w:szCs w:val="24"/>
        </w:rPr>
        <w:t xml:space="preserve">Campbell GL, Hills SL, Fischer M, et al. Estimated global incidence of Japanese encephalitis: a systematic review. Bull World Health Organ </w:t>
      </w:r>
      <w:proofErr w:type="gramStart"/>
      <w:r w:rsidRPr="000722A8">
        <w:rPr>
          <w:rFonts w:ascii="Arial" w:hAnsi="Arial" w:cs="Arial"/>
          <w:color w:val="000000"/>
          <w:szCs w:val="24"/>
        </w:rPr>
        <w:t>2011;89:766</w:t>
      </w:r>
      <w:proofErr w:type="gramEnd"/>
      <w:r w:rsidRPr="000722A8">
        <w:rPr>
          <w:rFonts w:ascii="Arial" w:hAnsi="Arial" w:cs="Arial"/>
          <w:color w:val="000000"/>
          <w:szCs w:val="24"/>
        </w:rPr>
        <w:t>–74E.</w:t>
      </w:r>
    </w:p>
    <w:p w14:paraId="3717C5F7" w14:textId="77777777" w:rsidR="00797468" w:rsidRPr="000722A8" w:rsidRDefault="00797468" w:rsidP="000722A8">
      <w:pPr>
        <w:numPr>
          <w:ilvl w:val="0"/>
          <w:numId w:val="5"/>
        </w:numPr>
        <w:shd w:val="clear" w:color="auto" w:fill="FFFFFF"/>
        <w:spacing w:before="120" w:after="120" w:line="480" w:lineRule="auto"/>
        <w:ind w:left="360" w:right="240"/>
        <w:jc w:val="both"/>
        <w:textAlignment w:val="baseline"/>
        <w:rPr>
          <w:rFonts w:ascii="Arial" w:hAnsi="Arial" w:cs="Arial"/>
          <w:color w:val="333333"/>
          <w:szCs w:val="24"/>
        </w:rPr>
      </w:pPr>
      <w:bookmarkStart w:id="170" w:name="R2"/>
      <w:r w:rsidRPr="000722A8">
        <w:rPr>
          <w:rFonts w:ascii="Arial" w:hAnsi="Arial" w:cs="Arial"/>
          <w:color w:val="333333"/>
          <w:szCs w:val="24"/>
          <w:bdr w:val="none" w:sz="0" w:space="0" w:color="auto" w:frame="1"/>
        </w:rPr>
        <w:t xml:space="preserve">Burke DS, </w:t>
      </w:r>
      <w:proofErr w:type="spellStart"/>
      <w:r w:rsidRPr="000722A8">
        <w:rPr>
          <w:rFonts w:ascii="Arial" w:hAnsi="Arial" w:cs="Arial"/>
          <w:color w:val="333333"/>
          <w:szCs w:val="24"/>
          <w:bdr w:val="none" w:sz="0" w:space="0" w:color="auto" w:frame="1"/>
        </w:rPr>
        <w:t>Leake</w:t>
      </w:r>
      <w:proofErr w:type="spellEnd"/>
      <w:r w:rsidRPr="000722A8">
        <w:rPr>
          <w:rFonts w:ascii="Arial" w:hAnsi="Arial" w:cs="Arial"/>
          <w:color w:val="333333"/>
          <w:szCs w:val="24"/>
          <w:bdr w:val="none" w:sz="0" w:space="0" w:color="auto" w:frame="1"/>
        </w:rPr>
        <w:t xml:space="preserve"> CJ. Japanese encephalitis. In: </w:t>
      </w:r>
      <w:proofErr w:type="spellStart"/>
      <w:r w:rsidRPr="000722A8">
        <w:rPr>
          <w:rFonts w:ascii="Arial" w:hAnsi="Arial" w:cs="Arial"/>
          <w:color w:val="333333"/>
          <w:szCs w:val="24"/>
          <w:bdr w:val="none" w:sz="0" w:space="0" w:color="auto" w:frame="1"/>
        </w:rPr>
        <w:t>Monath</w:t>
      </w:r>
      <w:proofErr w:type="spellEnd"/>
      <w:r w:rsidRPr="000722A8">
        <w:rPr>
          <w:rFonts w:ascii="Arial" w:hAnsi="Arial" w:cs="Arial"/>
          <w:color w:val="333333"/>
          <w:szCs w:val="24"/>
          <w:bdr w:val="none" w:sz="0" w:space="0" w:color="auto" w:frame="1"/>
        </w:rPr>
        <w:t xml:space="preserve"> TP, editor.</w:t>
      </w:r>
      <w:r w:rsidRPr="000722A8">
        <w:rPr>
          <w:rFonts w:ascii="Arial" w:hAnsi="Arial" w:cs="Arial"/>
          <w:color w:val="333333"/>
          <w:szCs w:val="24"/>
        </w:rPr>
        <w:t> </w:t>
      </w:r>
      <w:r w:rsidRPr="000722A8">
        <w:rPr>
          <w:rFonts w:ascii="Arial" w:hAnsi="Arial" w:cs="Arial"/>
          <w:iCs/>
          <w:color w:val="333333"/>
          <w:szCs w:val="24"/>
        </w:rPr>
        <w:t>The arboviruses: epidemiology and ecology, Vol. 3</w:t>
      </w:r>
      <w:r w:rsidRPr="000722A8">
        <w:rPr>
          <w:rFonts w:ascii="Arial" w:hAnsi="Arial" w:cs="Arial"/>
          <w:color w:val="333333"/>
          <w:szCs w:val="24"/>
          <w:bdr w:val="none" w:sz="0" w:space="0" w:color="auto" w:frame="1"/>
        </w:rPr>
        <w:t>. Boca Raton: CRC Press; 1988. pp. 63-92.</w:t>
      </w:r>
      <w:bookmarkEnd w:id="170"/>
    </w:p>
    <w:p w14:paraId="26126F2C"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szCs w:val="24"/>
        </w:rPr>
        <w:lastRenderedPageBreak/>
        <w:t xml:space="preserve">Centers for Disease Control and Prevention (CDC). Morbidity and Mortality Report (MMWR). </w:t>
      </w:r>
      <w:hyperlink r:id="rId13" w:history="1">
        <w:r w:rsidRPr="000722A8">
          <w:rPr>
            <w:rStyle w:val="Hyperlink"/>
            <w:rFonts w:ascii="Arial" w:hAnsi="Arial" w:cs="Arial"/>
            <w:szCs w:val="24"/>
          </w:rPr>
          <w:t>http://www.cdc.gov/mmwr/preview/mmwrhtml/mm6233a2.htm</w:t>
        </w:r>
      </w:hyperlink>
      <w:r w:rsidRPr="000722A8">
        <w:rPr>
          <w:rFonts w:ascii="Arial" w:hAnsi="Arial" w:cs="Arial"/>
          <w:szCs w:val="24"/>
        </w:rPr>
        <w:t xml:space="preserve">. Accessed on 19 July 2015. </w:t>
      </w:r>
    </w:p>
    <w:p w14:paraId="2C3FA7AE"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color w:val="000000"/>
          <w:szCs w:val="24"/>
        </w:rPr>
        <w:t xml:space="preserve">Kelly R. Acute encephalitis syndrome outbreaks in India – an ongoing puzzle. Available online at </w:t>
      </w:r>
      <w:hyperlink r:id="rId14" w:history="1">
        <w:r w:rsidRPr="000722A8">
          <w:rPr>
            <w:rStyle w:val="Hyperlink"/>
            <w:rFonts w:ascii="Arial" w:hAnsi="Arial" w:cs="Arial"/>
            <w:szCs w:val="24"/>
          </w:rPr>
          <w:t>https://sphcm.med.unsw.edu.au/infectious-diseases-blog/acute-encephalitis-syndrome-outbreaks-india-%E2%80%93-ongoing-puzzle</w:t>
        </w:r>
      </w:hyperlink>
      <w:r w:rsidRPr="000722A8">
        <w:rPr>
          <w:rFonts w:ascii="Arial" w:hAnsi="Arial" w:cs="Arial"/>
          <w:szCs w:val="24"/>
        </w:rPr>
        <w:t xml:space="preserve">, Accessed 19 July 2015. </w:t>
      </w:r>
    </w:p>
    <w:p w14:paraId="211076A2"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szCs w:val="24"/>
        </w:rPr>
        <w:t xml:space="preserve">Cavallaro KF, 2009. Evaluation of surveillance of acute (Meningitis) encephalitis syndrome. </w:t>
      </w:r>
      <w:hyperlink r:id="rId15" w:history="1">
        <w:r w:rsidRPr="000722A8">
          <w:rPr>
            <w:rStyle w:val="Hyperlink"/>
            <w:rFonts w:ascii="Arial" w:hAnsi="Arial" w:cs="Arial"/>
            <w:szCs w:val="24"/>
          </w:rPr>
          <w:t>http://scholarworks.gsu.edu/iph_theses/63/</w:t>
        </w:r>
      </w:hyperlink>
      <w:r w:rsidRPr="000722A8">
        <w:rPr>
          <w:rFonts w:ascii="Arial" w:hAnsi="Arial" w:cs="Arial"/>
          <w:szCs w:val="24"/>
        </w:rPr>
        <w:t xml:space="preserve">. Accessed on 19 July 2015. </w:t>
      </w:r>
    </w:p>
    <w:p w14:paraId="0FA3F614"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szCs w:val="24"/>
        </w:rPr>
        <w:t xml:space="preserve">Cavallaro KF, et al. </w:t>
      </w:r>
      <w:r w:rsidRPr="000722A8">
        <w:rPr>
          <w:rFonts w:ascii="Arial" w:hAnsi="Arial" w:cs="Arial"/>
          <w:bCs/>
          <w:color w:val="000000"/>
          <w:kern w:val="36"/>
          <w:szCs w:val="24"/>
        </w:rPr>
        <w:t xml:space="preserve">Expansion of syndromic vaccine preventable disease surveillance to include bacterial meningitis and Japanese encephalitis: evaluation of adapting polio and measles laboratory networks in Bangladesh, China and India, 2007-2008. Vaccine 2015; 25:33(9): 1168-75. </w:t>
      </w:r>
    </w:p>
    <w:p w14:paraId="20240CD9"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szCs w:val="24"/>
        </w:rPr>
        <w:t xml:space="preserve">Paul </w:t>
      </w:r>
      <w:proofErr w:type="spellStart"/>
      <w:r w:rsidRPr="000722A8">
        <w:rPr>
          <w:rFonts w:ascii="Arial" w:hAnsi="Arial" w:cs="Arial"/>
          <w:szCs w:val="24"/>
        </w:rPr>
        <w:t>Rc</w:t>
      </w:r>
      <w:proofErr w:type="spellEnd"/>
      <w:r w:rsidRPr="000722A8">
        <w:rPr>
          <w:rFonts w:ascii="Arial" w:hAnsi="Arial" w:cs="Arial"/>
          <w:szCs w:val="24"/>
        </w:rPr>
        <w:t xml:space="preserve">, Rahman M, Gurley ES, Hossain MJ, </w:t>
      </w:r>
      <w:proofErr w:type="spellStart"/>
      <w:r w:rsidRPr="000722A8">
        <w:rPr>
          <w:rFonts w:ascii="Arial" w:hAnsi="Arial" w:cs="Arial"/>
          <w:szCs w:val="24"/>
        </w:rPr>
        <w:t>Diordista</w:t>
      </w:r>
      <w:proofErr w:type="spellEnd"/>
      <w:r w:rsidRPr="000722A8">
        <w:rPr>
          <w:rFonts w:ascii="Arial" w:hAnsi="Arial" w:cs="Arial"/>
          <w:szCs w:val="24"/>
        </w:rPr>
        <w:t xml:space="preserve"> S, Hasan ASMM, et al. A novel low-cost approach to estimate the incidence of Japanese encephalitis in the catchment area of three hospitals in Bangladesh. The Am J Trop med </w:t>
      </w:r>
      <w:proofErr w:type="spellStart"/>
      <w:r w:rsidRPr="000722A8">
        <w:rPr>
          <w:rFonts w:ascii="Arial" w:hAnsi="Arial" w:cs="Arial"/>
          <w:szCs w:val="24"/>
        </w:rPr>
        <w:t>Hyg</w:t>
      </w:r>
      <w:proofErr w:type="spellEnd"/>
      <w:r w:rsidRPr="000722A8">
        <w:rPr>
          <w:rFonts w:ascii="Arial" w:hAnsi="Arial" w:cs="Arial"/>
          <w:szCs w:val="24"/>
        </w:rPr>
        <w:t xml:space="preserve"> 2011;85(2):379-85. </w:t>
      </w:r>
    </w:p>
    <w:p w14:paraId="220DA16C"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szCs w:val="24"/>
        </w:rPr>
        <w:t xml:space="preserve">Sharma S, Mishra D, </w:t>
      </w:r>
      <w:proofErr w:type="spellStart"/>
      <w:r w:rsidRPr="000722A8">
        <w:rPr>
          <w:rFonts w:ascii="Arial" w:hAnsi="Arial" w:cs="Arial"/>
          <w:szCs w:val="24"/>
        </w:rPr>
        <w:t>Aneja</w:t>
      </w:r>
      <w:proofErr w:type="spellEnd"/>
      <w:r w:rsidRPr="000722A8">
        <w:rPr>
          <w:rFonts w:ascii="Arial" w:hAnsi="Arial" w:cs="Arial"/>
          <w:szCs w:val="24"/>
        </w:rPr>
        <w:t xml:space="preserve"> S, Kumar R, Jain A, </w:t>
      </w:r>
      <w:proofErr w:type="spellStart"/>
      <w:r w:rsidRPr="000722A8">
        <w:rPr>
          <w:rFonts w:ascii="Arial" w:hAnsi="Arial" w:cs="Arial"/>
          <w:szCs w:val="24"/>
        </w:rPr>
        <w:t>Vashishta</w:t>
      </w:r>
      <w:proofErr w:type="spellEnd"/>
      <w:r w:rsidRPr="000722A8">
        <w:rPr>
          <w:rFonts w:ascii="Arial" w:hAnsi="Arial" w:cs="Arial"/>
          <w:szCs w:val="24"/>
        </w:rPr>
        <w:t xml:space="preserve"> VM. Consensus guidelines on evaluation and management of suspected acute viral encephalitis in children in India. Indian Pediatrics 2012; 49 (16):897-910. </w:t>
      </w:r>
    </w:p>
    <w:p w14:paraId="7FF675BC"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color w:val="000000"/>
          <w:szCs w:val="24"/>
        </w:rPr>
        <w:lastRenderedPageBreak/>
        <w:t xml:space="preserve">World Health Organization. Japanese encephalitis vaccines. WHO position paper – February 2015. </w:t>
      </w:r>
      <w:proofErr w:type="spellStart"/>
      <w:r w:rsidRPr="000722A8">
        <w:rPr>
          <w:rFonts w:ascii="Arial" w:hAnsi="Arial" w:cs="Arial"/>
          <w:color w:val="000000"/>
          <w:szCs w:val="24"/>
        </w:rPr>
        <w:t>Wkly</w:t>
      </w:r>
      <w:proofErr w:type="spellEnd"/>
      <w:r w:rsidRPr="000722A8">
        <w:rPr>
          <w:rFonts w:ascii="Arial" w:hAnsi="Arial" w:cs="Arial"/>
          <w:color w:val="000000"/>
          <w:szCs w:val="24"/>
        </w:rPr>
        <w:t xml:space="preserve"> Epidemiol Rec </w:t>
      </w:r>
      <w:proofErr w:type="gramStart"/>
      <w:r w:rsidRPr="000722A8">
        <w:rPr>
          <w:rFonts w:ascii="Arial" w:hAnsi="Arial" w:cs="Arial"/>
          <w:color w:val="000000"/>
          <w:szCs w:val="24"/>
        </w:rPr>
        <w:t>2015;90:69</w:t>
      </w:r>
      <w:proofErr w:type="gramEnd"/>
      <w:r w:rsidRPr="000722A8">
        <w:rPr>
          <w:rFonts w:ascii="Arial" w:hAnsi="Arial" w:cs="Arial"/>
          <w:color w:val="000000"/>
          <w:szCs w:val="24"/>
        </w:rPr>
        <w:t>-88.</w:t>
      </w:r>
    </w:p>
    <w:p w14:paraId="2D0FB4C5"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szCs w:val="24"/>
        </w:rPr>
        <w:t>Tandale</w:t>
      </w:r>
      <w:r w:rsidRPr="000722A8">
        <w:rPr>
          <w:rFonts w:ascii="Arial" w:hAnsi="Arial" w:cs="Arial"/>
          <w:bCs/>
          <w:color w:val="000000"/>
          <w:szCs w:val="24"/>
          <w:shd w:val="clear" w:color="auto" w:fill="FFFFFF"/>
        </w:rPr>
        <w:t xml:space="preserve"> BV</w:t>
      </w:r>
      <w:r w:rsidRPr="000722A8">
        <w:rPr>
          <w:rFonts w:ascii="Arial" w:hAnsi="Arial" w:cs="Arial"/>
          <w:color w:val="000000"/>
          <w:szCs w:val="24"/>
          <w:shd w:val="clear" w:color="auto" w:fill="FFFFFF"/>
        </w:rPr>
        <w:t xml:space="preserve">, </w:t>
      </w:r>
      <w:proofErr w:type="spellStart"/>
      <w:r w:rsidRPr="000722A8">
        <w:rPr>
          <w:rFonts w:ascii="Arial" w:hAnsi="Arial" w:cs="Arial"/>
          <w:color w:val="000000"/>
          <w:szCs w:val="24"/>
          <w:shd w:val="clear" w:color="auto" w:fill="FFFFFF"/>
        </w:rPr>
        <w:t>Tikute</w:t>
      </w:r>
      <w:proofErr w:type="spellEnd"/>
      <w:r w:rsidRPr="000722A8">
        <w:rPr>
          <w:rFonts w:ascii="Arial" w:hAnsi="Arial" w:cs="Arial"/>
          <w:color w:val="000000"/>
          <w:szCs w:val="24"/>
          <w:shd w:val="clear" w:color="auto" w:fill="FFFFFF"/>
        </w:rPr>
        <w:t xml:space="preserve"> SS, </w:t>
      </w:r>
      <w:proofErr w:type="spellStart"/>
      <w:r w:rsidRPr="000722A8">
        <w:rPr>
          <w:rFonts w:ascii="Arial" w:hAnsi="Arial" w:cs="Arial"/>
          <w:color w:val="000000"/>
          <w:szCs w:val="24"/>
          <w:shd w:val="clear" w:color="auto" w:fill="FFFFFF"/>
        </w:rPr>
        <w:t>Arankalle</w:t>
      </w:r>
      <w:proofErr w:type="spellEnd"/>
      <w:r w:rsidRPr="000722A8">
        <w:rPr>
          <w:rFonts w:ascii="Arial" w:hAnsi="Arial" w:cs="Arial"/>
          <w:color w:val="000000"/>
          <w:szCs w:val="24"/>
          <w:shd w:val="clear" w:color="auto" w:fill="FFFFFF"/>
        </w:rPr>
        <w:t xml:space="preserve"> VA, Sathe PS, Joshi MV, Ranadive SN, </w:t>
      </w:r>
      <w:proofErr w:type="spellStart"/>
      <w:r w:rsidRPr="000722A8">
        <w:rPr>
          <w:rFonts w:ascii="Arial" w:hAnsi="Arial" w:cs="Arial"/>
          <w:color w:val="000000"/>
          <w:szCs w:val="24"/>
          <w:shd w:val="clear" w:color="auto" w:fill="FFFFFF"/>
        </w:rPr>
        <w:t>Kanojia</w:t>
      </w:r>
      <w:proofErr w:type="spellEnd"/>
      <w:r w:rsidRPr="000722A8">
        <w:rPr>
          <w:rFonts w:ascii="Arial" w:hAnsi="Arial" w:cs="Arial"/>
          <w:color w:val="000000"/>
          <w:szCs w:val="24"/>
          <w:shd w:val="clear" w:color="auto" w:fill="FFFFFF"/>
        </w:rPr>
        <w:t xml:space="preserve"> PC, </w:t>
      </w:r>
      <w:proofErr w:type="spellStart"/>
      <w:r w:rsidRPr="000722A8">
        <w:rPr>
          <w:rFonts w:ascii="Arial" w:hAnsi="Arial" w:cs="Arial"/>
          <w:color w:val="000000"/>
          <w:szCs w:val="24"/>
          <w:shd w:val="clear" w:color="auto" w:fill="FFFFFF"/>
        </w:rPr>
        <w:t>Eshwarachary</w:t>
      </w:r>
      <w:proofErr w:type="spellEnd"/>
      <w:r w:rsidRPr="000722A8">
        <w:rPr>
          <w:rFonts w:ascii="Arial" w:hAnsi="Arial" w:cs="Arial"/>
          <w:color w:val="000000"/>
          <w:szCs w:val="24"/>
          <w:shd w:val="clear" w:color="auto" w:fill="FFFFFF"/>
        </w:rPr>
        <w:t xml:space="preserve"> D, </w:t>
      </w:r>
      <w:proofErr w:type="spellStart"/>
      <w:r w:rsidRPr="000722A8">
        <w:rPr>
          <w:rFonts w:ascii="Arial" w:hAnsi="Arial" w:cs="Arial"/>
          <w:color w:val="000000"/>
          <w:szCs w:val="24"/>
          <w:shd w:val="clear" w:color="auto" w:fill="FFFFFF"/>
        </w:rPr>
        <w:t>Kumarswamy</w:t>
      </w:r>
      <w:proofErr w:type="spellEnd"/>
      <w:r w:rsidRPr="000722A8">
        <w:rPr>
          <w:rFonts w:ascii="Arial" w:hAnsi="Arial" w:cs="Arial"/>
          <w:color w:val="000000"/>
          <w:szCs w:val="24"/>
          <w:shd w:val="clear" w:color="auto" w:fill="FFFFFF"/>
        </w:rPr>
        <w:t xml:space="preserve"> M, Mishra AC. </w:t>
      </w:r>
      <w:r w:rsidRPr="000722A8">
        <w:rPr>
          <w:rFonts w:ascii="Arial" w:hAnsi="Arial" w:cs="Arial"/>
          <w:szCs w:val="24"/>
          <w:shd w:val="clear" w:color="auto" w:fill="FFFFFF"/>
        </w:rPr>
        <w:t xml:space="preserve">Chandipura virus: a major cause of acute encephalitis in children in North Telangana, Andhra Pradesh, India. </w:t>
      </w:r>
      <w:r w:rsidRPr="000722A8">
        <w:rPr>
          <w:rStyle w:val="jrnl"/>
          <w:rFonts w:ascii="Arial" w:hAnsi="Arial" w:cs="Arial"/>
          <w:color w:val="000000"/>
          <w:szCs w:val="24"/>
          <w:shd w:val="clear" w:color="auto" w:fill="FFFFFF"/>
        </w:rPr>
        <w:t xml:space="preserve">J Med </w:t>
      </w:r>
      <w:proofErr w:type="spellStart"/>
      <w:r w:rsidRPr="000722A8">
        <w:rPr>
          <w:rStyle w:val="jrnl"/>
          <w:rFonts w:ascii="Arial" w:hAnsi="Arial" w:cs="Arial"/>
          <w:color w:val="000000"/>
          <w:szCs w:val="24"/>
          <w:shd w:val="clear" w:color="auto" w:fill="FFFFFF"/>
        </w:rPr>
        <w:t>Virol</w:t>
      </w:r>
      <w:proofErr w:type="spellEnd"/>
      <w:r w:rsidRPr="000722A8">
        <w:rPr>
          <w:rFonts w:ascii="Arial" w:hAnsi="Arial" w:cs="Arial"/>
          <w:color w:val="000000"/>
          <w:szCs w:val="24"/>
          <w:shd w:val="clear" w:color="auto" w:fill="FFFFFF"/>
        </w:rPr>
        <w:t xml:space="preserve">. 2008 Jan;80(1):118-24. </w:t>
      </w:r>
    </w:p>
    <w:p w14:paraId="4E96ACA0"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szCs w:val="24"/>
        </w:rPr>
        <w:t>Rao BL</w:t>
      </w:r>
      <w:r w:rsidRPr="000722A8">
        <w:rPr>
          <w:rFonts w:ascii="Arial" w:hAnsi="Arial" w:cs="Arial"/>
          <w:color w:val="000000"/>
          <w:szCs w:val="24"/>
          <w:shd w:val="clear" w:color="auto" w:fill="FFFFFF"/>
        </w:rPr>
        <w:t xml:space="preserve">, </w:t>
      </w:r>
      <w:proofErr w:type="spellStart"/>
      <w:r w:rsidRPr="000722A8">
        <w:rPr>
          <w:rFonts w:ascii="Arial" w:hAnsi="Arial" w:cs="Arial"/>
          <w:color w:val="000000"/>
          <w:szCs w:val="24"/>
          <w:shd w:val="clear" w:color="auto" w:fill="FFFFFF"/>
        </w:rPr>
        <w:t>Basu</w:t>
      </w:r>
      <w:proofErr w:type="spellEnd"/>
      <w:r w:rsidRPr="000722A8">
        <w:rPr>
          <w:rFonts w:ascii="Arial" w:hAnsi="Arial" w:cs="Arial"/>
          <w:color w:val="000000"/>
          <w:szCs w:val="24"/>
          <w:shd w:val="clear" w:color="auto" w:fill="FFFFFF"/>
        </w:rPr>
        <w:t xml:space="preserve"> A, </w:t>
      </w:r>
      <w:proofErr w:type="spellStart"/>
      <w:r w:rsidRPr="000722A8">
        <w:rPr>
          <w:rFonts w:ascii="Arial" w:hAnsi="Arial" w:cs="Arial"/>
          <w:color w:val="000000"/>
          <w:szCs w:val="24"/>
          <w:shd w:val="clear" w:color="auto" w:fill="FFFFFF"/>
        </w:rPr>
        <w:t>Wairagkar</w:t>
      </w:r>
      <w:proofErr w:type="spellEnd"/>
      <w:r w:rsidRPr="000722A8">
        <w:rPr>
          <w:rFonts w:ascii="Arial" w:hAnsi="Arial" w:cs="Arial"/>
          <w:color w:val="000000"/>
          <w:szCs w:val="24"/>
          <w:shd w:val="clear" w:color="auto" w:fill="FFFFFF"/>
        </w:rPr>
        <w:t xml:space="preserve"> NS, Gore MM, </w:t>
      </w:r>
      <w:proofErr w:type="spellStart"/>
      <w:r w:rsidRPr="000722A8">
        <w:rPr>
          <w:rFonts w:ascii="Arial" w:hAnsi="Arial" w:cs="Arial"/>
          <w:color w:val="000000"/>
          <w:szCs w:val="24"/>
          <w:shd w:val="clear" w:color="auto" w:fill="FFFFFF"/>
        </w:rPr>
        <w:t>Arankalle</w:t>
      </w:r>
      <w:proofErr w:type="spellEnd"/>
      <w:r w:rsidRPr="000722A8">
        <w:rPr>
          <w:rFonts w:ascii="Arial" w:hAnsi="Arial" w:cs="Arial"/>
          <w:color w:val="000000"/>
          <w:szCs w:val="24"/>
          <w:shd w:val="clear" w:color="auto" w:fill="FFFFFF"/>
        </w:rPr>
        <w:t xml:space="preserve"> VA, </w:t>
      </w:r>
      <w:proofErr w:type="spellStart"/>
      <w:r w:rsidRPr="000722A8">
        <w:rPr>
          <w:rFonts w:ascii="Arial" w:hAnsi="Arial" w:cs="Arial"/>
          <w:color w:val="000000"/>
          <w:szCs w:val="24"/>
          <w:shd w:val="clear" w:color="auto" w:fill="FFFFFF"/>
        </w:rPr>
        <w:t>Thakare</w:t>
      </w:r>
      <w:proofErr w:type="spellEnd"/>
      <w:r w:rsidRPr="000722A8">
        <w:rPr>
          <w:rFonts w:ascii="Arial" w:hAnsi="Arial" w:cs="Arial"/>
          <w:color w:val="000000"/>
          <w:szCs w:val="24"/>
          <w:shd w:val="clear" w:color="auto" w:fill="FFFFFF"/>
        </w:rPr>
        <w:t xml:space="preserve"> JP, Jadi RS, Rao KA, Mishra AC.</w:t>
      </w:r>
      <w:r w:rsidRPr="000722A8">
        <w:rPr>
          <w:rFonts w:ascii="Arial" w:hAnsi="Arial" w:cs="Arial"/>
          <w:szCs w:val="24"/>
        </w:rPr>
        <w:t xml:space="preserve"> </w:t>
      </w:r>
      <w:r w:rsidRPr="000722A8">
        <w:rPr>
          <w:rFonts w:ascii="Arial" w:hAnsi="Arial" w:cs="Arial"/>
          <w:szCs w:val="24"/>
          <w:shd w:val="clear" w:color="auto" w:fill="FFFFFF"/>
        </w:rPr>
        <w:t>A large outbreak of acute encephalitis with high fatality rate in children in Andhra Pradesh, India, in 2003, associated with</w:t>
      </w:r>
      <w:r w:rsidRPr="000722A8">
        <w:rPr>
          <w:rStyle w:val="apple-converted-space"/>
          <w:rFonts w:ascii="Arial" w:hAnsi="Arial" w:cs="Arial"/>
          <w:color w:val="642A8F"/>
          <w:szCs w:val="24"/>
          <w:shd w:val="clear" w:color="auto" w:fill="FFFFFF"/>
        </w:rPr>
        <w:t> </w:t>
      </w:r>
      <w:r w:rsidRPr="000722A8">
        <w:rPr>
          <w:rFonts w:ascii="Arial" w:hAnsi="Arial" w:cs="Arial"/>
          <w:bCs/>
          <w:szCs w:val="24"/>
          <w:shd w:val="clear" w:color="auto" w:fill="FFFFFF"/>
        </w:rPr>
        <w:t>Chandipura</w:t>
      </w:r>
      <w:r w:rsidRPr="000722A8">
        <w:rPr>
          <w:rStyle w:val="apple-converted-space"/>
          <w:rFonts w:ascii="Arial" w:hAnsi="Arial" w:cs="Arial"/>
          <w:color w:val="642A8F"/>
          <w:szCs w:val="24"/>
          <w:u w:val="single"/>
          <w:shd w:val="clear" w:color="auto" w:fill="FFFFFF"/>
        </w:rPr>
        <w:t> </w:t>
      </w:r>
      <w:r w:rsidRPr="000722A8">
        <w:rPr>
          <w:rFonts w:ascii="Arial" w:hAnsi="Arial" w:cs="Arial"/>
          <w:szCs w:val="24"/>
          <w:shd w:val="clear" w:color="auto" w:fill="FFFFFF"/>
        </w:rPr>
        <w:t xml:space="preserve">virus. </w:t>
      </w:r>
      <w:r w:rsidRPr="000722A8">
        <w:rPr>
          <w:rStyle w:val="jrnl"/>
          <w:rFonts w:ascii="Arial" w:hAnsi="Arial" w:cs="Arial"/>
          <w:color w:val="000000"/>
          <w:szCs w:val="24"/>
          <w:shd w:val="clear" w:color="auto" w:fill="FFFFFF"/>
        </w:rPr>
        <w:t>Lancet</w:t>
      </w:r>
      <w:r w:rsidRPr="000722A8">
        <w:rPr>
          <w:rFonts w:ascii="Arial" w:hAnsi="Arial" w:cs="Arial"/>
          <w:color w:val="000000"/>
          <w:szCs w:val="24"/>
          <w:shd w:val="clear" w:color="auto" w:fill="FFFFFF"/>
        </w:rPr>
        <w:t>. 2004 Sep 4-10;364(9437):869-74.</w:t>
      </w:r>
    </w:p>
    <w:p w14:paraId="056965C6"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proofErr w:type="spellStart"/>
      <w:r w:rsidRPr="000722A8">
        <w:rPr>
          <w:rFonts w:ascii="Arial" w:hAnsi="Arial" w:cs="Arial"/>
          <w:color w:val="000000"/>
          <w:szCs w:val="24"/>
          <w:shd w:val="clear" w:color="auto" w:fill="FFFFFF"/>
        </w:rPr>
        <w:t>Gurav</w:t>
      </w:r>
      <w:proofErr w:type="spellEnd"/>
      <w:r w:rsidRPr="000722A8">
        <w:rPr>
          <w:rFonts w:ascii="Arial" w:hAnsi="Arial" w:cs="Arial"/>
          <w:color w:val="000000"/>
          <w:szCs w:val="24"/>
          <w:shd w:val="clear" w:color="auto" w:fill="FFFFFF"/>
        </w:rPr>
        <w:t xml:space="preserve"> YK,</w:t>
      </w:r>
      <w:r w:rsidRPr="000722A8">
        <w:rPr>
          <w:rStyle w:val="apple-converted-space"/>
          <w:rFonts w:ascii="Arial" w:hAnsi="Arial" w:cs="Arial"/>
          <w:color w:val="000000"/>
          <w:szCs w:val="24"/>
          <w:shd w:val="clear" w:color="auto" w:fill="FFFFFF"/>
        </w:rPr>
        <w:t> </w:t>
      </w:r>
      <w:r w:rsidRPr="000722A8">
        <w:rPr>
          <w:rFonts w:ascii="Arial" w:hAnsi="Arial" w:cs="Arial"/>
          <w:bCs/>
          <w:color w:val="000000"/>
          <w:szCs w:val="24"/>
          <w:shd w:val="clear" w:color="auto" w:fill="FFFFFF"/>
        </w:rPr>
        <w:t>Tandale BV</w:t>
      </w:r>
      <w:r w:rsidRPr="000722A8">
        <w:rPr>
          <w:rFonts w:ascii="Arial" w:hAnsi="Arial" w:cs="Arial"/>
          <w:color w:val="000000"/>
          <w:szCs w:val="24"/>
          <w:shd w:val="clear" w:color="auto" w:fill="FFFFFF"/>
        </w:rPr>
        <w:t xml:space="preserve">, Jadi RS, </w:t>
      </w:r>
      <w:proofErr w:type="spellStart"/>
      <w:r w:rsidRPr="000722A8">
        <w:rPr>
          <w:rFonts w:ascii="Arial" w:hAnsi="Arial" w:cs="Arial"/>
          <w:color w:val="000000"/>
          <w:szCs w:val="24"/>
          <w:shd w:val="clear" w:color="auto" w:fill="FFFFFF"/>
        </w:rPr>
        <w:t>Gunjikar</w:t>
      </w:r>
      <w:proofErr w:type="spellEnd"/>
      <w:r w:rsidRPr="000722A8">
        <w:rPr>
          <w:rFonts w:ascii="Arial" w:hAnsi="Arial" w:cs="Arial"/>
          <w:color w:val="000000"/>
          <w:szCs w:val="24"/>
          <w:shd w:val="clear" w:color="auto" w:fill="FFFFFF"/>
        </w:rPr>
        <w:t xml:space="preserve"> RS, </w:t>
      </w:r>
      <w:proofErr w:type="spellStart"/>
      <w:r w:rsidRPr="000722A8">
        <w:rPr>
          <w:rFonts w:ascii="Arial" w:hAnsi="Arial" w:cs="Arial"/>
          <w:color w:val="000000"/>
          <w:szCs w:val="24"/>
          <w:shd w:val="clear" w:color="auto" w:fill="FFFFFF"/>
        </w:rPr>
        <w:t>Tikute</w:t>
      </w:r>
      <w:proofErr w:type="spellEnd"/>
      <w:r w:rsidRPr="000722A8">
        <w:rPr>
          <w:rFonts w:ascii="Arial" w:hAnsi="Arial" w:cs="Arial"/>
          <w:color w:val="000000"/>
          <w:szCs w:val="24"/>
          <w:shd w:val="clear" w:color="auto" w:fill="FFFFFF"/>
        </w:rPr>
        <w:t xml:space="preserve"> SS, </w:t>
      </w:r>
      <w:proofErr w:type="spellStart"/>
      <w:r w:rsidRPr="000722A8">
        <w:rPr>
          <w:rFonts w:ascii="Arial" w:hAnsi="Arial" w:cs="Arial"/>
          <w:color w:val="000000"/>
          <w:szCs w:val="24"/>
          <w:shd w:val="clear" w:color="auto" w:fill="FFFFFF"/>
        </w:rPr>
        <w:t>Jamgaonkar</w:t>
      </w:r>
      <w:proofErr w:type="spellEnd"/>
      <w:r w:rsidRPr="000722A8">
        <w:rPr>
          <w:rFonts w:ascii="Arial" w:hAnsi="Arial" w:cs="Arial"/>
          <w:color w:val="000000"/>
          <w:szCs w:val="24"/>
          <w:shd w:val="clear" w:color="auto" w:fill="FFFFFF"/>
        </w:rPr>
        <w:t xml:space="preserve"> AV, </w:t>
      </w:r>
      <w:proofErr w:type="spellStart"/>
      <w:r w:rsidRPr="000722A8">
        <w:rPr>
          <w:rFonts w:ascii="Arial" w:hAnsi="Arial" w:cs="Arial"/>
          <w:color w:val="000000"/>
          <w:szCs w:val="24"/>
          <w:shd w:val="clear" w:color="auto" w:fill="FFFFFF"/>
        </w:rPr>
        <w:t>Khadse</w:t>
      </w:r>
      <w:proofErr w:type="spellEnd"/>
      <w:r w:rsidRPr="000722A8">
        <w:rPr>
          <w:rFonts w:ascii="Arial" w:hAnsi="Arial" w:cs="Arial"/>
          <w:color w:val="000000"/>
          <w:szCs w:val="24"/>
          <w:shd w:val="clear" w:color="auto" w:fill="FFFFFF"/>
        </w:rPr>
        <w:t xml:space="preserve"> RK, </w:t>
      </w:r>
      <w:proofErr w:type="spellStart"/>
      <w:r w:rsidRPr="000722A8">
        <w:rPr>
          <w:rFonts w:ascii="Arial" w:hAnsi="Arial" w:cs="Arial"/>
          <w:color w:val="000000"/>
          <w:szCs w:val="24"/>
          <w:shd w:val="clear" w:color="auto" w:fill="FFFFFF"/>
        </w:rPr>
        <w:t>Jalgaonkar</w:t>
      </w:r>
      <w:proofErr w:type="spellEnd"/>
      <w:r w:rsidRPr="000722A8">
        <w:rPr>
          <w:rFonts w:ascii="Arial" w:hAnsi="Arial" w:cs="Arial"/>
          <w:color w:val="000000"/>
          <w:szCs w:val="24"/>
          <w:shd w:val="clear" w:color="auto" w:fill="FFFFFF"/>
        </w:rPr>
        <w:t xml:space="preserve"> SV, </w:t>
      </w:r>
      <w:proofErr w:type="spellStart"/>
      <w:r w:rsidRPr="000722A8">
        <w:rPr>
          <w:rFonts w:ascii="Arial" w:hAnsi="Arial" w:cs="Arial"/>
          <w:color w:val="000000"/>
          <w:szCs w:val="24"/>
          <w:shd w:val="clear" w:color="auto" w:fill="FFFFFF"/>
        </w:rPr>
        <w:t>Arankalle</w:t>
      </w:r>
      <w:proofErr w:type="spellEnd"/>
      <w:r w:rsidRPr="000722A8">
        <w:rPr>
          <w:rFonts w:ascii="Arial" w:hAnsi="Arial" w:cs="Arial"/>
          <w:color w:val="000000"/>
          <w:szCs w:val="24"/>
          <w:shd w:val="clear" w:color="auto" w:fill="FFFFFF"/>
        </w:rPr>
        <w:t xml:space="preserve"> VA, Mishra AC. </w:t>
      </w:r>
      <w:r w:rsidRPr="000722A8">
        <w:rPr>
          <w:rFonts w:ascii="Arial" w:hAnsi="Arial" w:cs="Arial"/>
          <w:szCs w:val="24"/>
          <w:shd w:val="clear" w:color="auto" w:fill="FFFFFF"/>
        </w:rPr>
        <w:t xml:space="preserve">Chandipura virus encephalitis outbreak among children in Nagpur division, Maharashtra, 2007. </w:t>
      </w:r>
      <w:r w:rsidRPr="000722A8">
        <w:rPr>
          <w:rStyle w:val="jrnl"/>
          <w:rFonts w:ascii="Arial" w:hAnsi="Arial" w:cs="Arial"/>
          <w:color w:val="000000"/>
          <w:szCs w:val="24"/>
          <w:shd w:val="clear" w:color="auto" w:fill="FFFFFF"/>
        </w:rPr>
        <w:t>Indian J Med Res</w:t>
      </w:r>
      <w:r w:rsidRPr="000722A8">
        <w:rPr>
          <w:rFonts w:ascii="Arial" w:hAnsi="Arial" w:cs="Arial"/>
          <w:color w:val="000000"/>
          <w:szCs w:val="24"/>
          <w:shd w:val="clear" w:color="auto" w:fill="FFFFFF"/>
        </w:rPr>
        <w:t xml:space="preserve">. 2010 </w:t>
      </w:r>
      <w:proofErr w:type="gramStart"/>
      <w:r w:rsidRPr="000722A8">
        <w:rPr>
          <w:rFonts w:ascii="Arial" w:hAnsi="Arial" w:cs="Arial"/>
          <w:color w:val="000000"/>
          <w:szCs w:val="24"/>
          <w:shd w:val="clear" w:color="auto" w:fill="FFFFFF"/>
        </w:rPr>
        <w:t>Oct;132:395</w:t>
      </w:r>
      <w:proofErr w:type="gramEnd"/>
      <w:r w:rsidRPr="000722A8">
        <w:rPr>
          <w:rFonts w:ascii="Arial" w:hAnsi="Arial" w:cs="Arial"/>
          <w:color w:val="000000"/>
          <w:szCs w:val="24"/>
          <w:shd w:val="clear" w:color="auto" w:fill="FFFFFF"/>
        </w:rPr>
        <w:t>-9.</w:t>
      </w:r>
    </w:p>
    <w:p w14:paraId="377202C5"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szCs w:val="24"/>
        </w:rPr>
        <w:t xml:space="preserve">Government of India. Ministry of Health and Family Welfare. Immunization division. Operational guide Japanese encephalitis vaccination in India. Accessed at </w:t>
      </w:r>
      <w:hyperlink r:id="rId16" w:history="1">
        <w:r w:rsidRPr="000722A8">
          <w:rPr>
            <w:rStyle w:val="Hyperlink"/>
            <w:rFonts w:ascii="Arial" w:hAnsi="Arial" w:cs="Arial"/>
            <w:szCs w:val="24"/>
          </w:rPr>
          <w:t>http://www.iapcoi.com/hp/Dec%2025th/Guidelines-Japanese-Encephalitis,%20MoHFW,%20September%202010%5B2%5D.pdf</w:t>
        </w:r>
      </w:hyperlink>
      <w:r w:rsidRPr="000722A8">
        <w:rPr>
          <w:rFonts w:ascii="Arial" w:hAnsi="Arial" w:cs="Arial"/>
          <w:szCs w:val="24"/>
        </w:rPr>
        <w:t>. Accessed on 19 July 2015.</w:t>
      </w:r>
    </w:p>
    <w:p w14:paraId="2BE10EFE"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color w:val="000000"/>
          <w:szCs w:val="24"/>
        </w:rPr>
        <w:t xml:space="preserve">World Health Organization. WHO-recommended standards for surveillance of selected vaccine-preventable diseases. Geneva, </w:t>
      </w:r>
      <w:r w:rsidRPr="000722A8">
        <w:rPr>
          <w:rFonts w:ascii="Arial" w:hAnsi="Arial" w:cs="Arial"/>
          <w:color w:val="000000"/>
          <w:szCs w:val="24"/>
        </w:rPr>
        <w:lastRenderedPageBreak/>
        <w:t>Switzerland: World Health Organization; 2008. Available at</w:t>
      </w:r>
      <w:r w:rsidRPr="000722A8">
        <w:rPr>
          <w:rFonts w:ascii="Arial" w:hAnsi="Arial" w:cs="Arial"/>
          <w:color w:val="4A006E"/>
          <w:szCs w:val="24"/>
          <w:u w:val="single"/>
        </w:rPr>
        <w:t xml:space="preserve"> http://whqlibdoc.who.int/hq/2003/who_v&amp;b_03.01.pdf </w:t>
      </w:r>
    </w:p>
    <w:p w14:paraId="7408EE6D"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szCs w:val="24"/>
        </w:rPr>
        <w:t xml:space="preserve">Hua WX. </w:t>
      </w:r>
      <w:hyperlink r:id="rId17" w:tooltip="Study on Acute Meningitis, Encephalitis Syndrome Surveillance in Guigang City and On-site Assessment of WHO Japanese Encephalitis Surveillance Standards" w:history="1">
        <w:r w:rsidRPr="000722A8">
          <w:rPr>
            <w:rStyle w:val="Hyperlink"/>
            <w:rFonts w:ascii="Arial" w:hAnsi="Arial" w:cs="Arial"/>
            <w:szCs w:val="24"/>
          </w:rPr>
          <w:t>Study on Acute Meningitis, Encephalitis Syndrome Surveillance in Guigang City and On-site Assessment of WHO Japanese Encephalitis Surveillance Standards</w:t>
        </w:r>
      </w:hyperlink>
      <w:r w:rsidRPr="000722A8">
        <w:rPr>
          <w:rFonts w:ascii="Arial" w:hAnsi="Arial" w:cs="Arial"/>
          <w:szCs w:val="24"/>
        </w:rPr>
        <w:t xml:space="preserve">. </w:t>
      </w:r>
      <w:hyperlink r:id="rId18" w:history="1">
        <w:r w:rsidRPr="000722A8">
          <w:rPr>
            <w:rStyle w:val="Hyperlink"/>
            <w:rFonts w:ascii="Arial" w:hAnsi="Arial" w:cs="Arial"/>
            <w:szCs w:val="24"/>
          </w:rPr>
          <w:t>http://www.dissertationtopic.net/down/1539791</w:t>
        </w:r>
      </w:hyperlink>
      <w:r w:rsidRPr="000722A8">
        <w:rPr>
          <w:rFonts w:ascii="Arial" w:hAnsi="Arial" w:cs="Arial"/>
          <w:szCs w:val="24"/>
        </w:rPr>
        <w:t xml:space="preserve">. Accessed on 19 July 2015. </w:t>
      </w:r>
    </w:p>
    <w:p w14:paraId="15AFC8BB"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bCs/>
          <w:color w:val="000000"/>
          <w:szCs w:val="24"/>
          <w:shd w:val="clear" w:color="auto" w:fill="FFFFFF"/>
        </w:rPr>
        <w:t>Solomon T</w:t>
      </w:r>
      <w:r w:rsidRPr="000722A8">
        <w:rPr>
          <w:rFonts w:ascii="Arial" w:hAnsi="Arial" w:cs="Arial"/>
          <w:color w:val="000000"/>
          <w:szCs w:val="24"/>
          <w:shd w:val="clear" w:color="auto" w:fill="FFFFFF"/>
        </w:rPr>
        <w:t xml:space="preserve">, Thao TT, Lewthwaite P, </w:t>
      </w:r>
      <w:proofErr w:type="spellStart"/>
      <w:r w:rsidRPr="000722A8">
        <w:rPr>
          <w:rFonts w:ascii="Arial" w:hAnsi="Arial" w:cs="Arial"/>
          <w:color w:val="000000"/>
          <w:szCs w:val="24"/>
          <w:shd w:val="clear" w:color="auto" w:fill="FFFFFF"/>
        </w:rPr>
        <w:t>Ooi</w:t>
      </w:r>
      <w:proofErr w:type="spellEnd"/>
      <w:r w:rsidRPr="000722A8">
        <w:rPr>
          <w:rFonts w:ascii="Arial" w:hAnsi="Arial" w:cs="Arial"/>
          <w:color w:val="000000"/>
          <w:szCs w:val="24"/>
          <w:shd w:val="clear" w:color="auto" w:fill="FFFFFF"/>
        </w:rPr>
        <w:t xml:space="preserve"> MH, </w:t>
      </w:r>
      <w:proofErr w:type="spellStart"/>
      <w:r w:rsidRPr="000722A8">
        <w:rPr>
          <w:rFonts w:ascii="Arial" w:hAnsi="Arial" w:cs="Arial"/>
          <w:color w:val="000000"/>
          <w:szCs w:val="24"/>
          <w:shd w:val="clear" w:color="auto" w:fill="FFFFFF"/>
        </w:rPr>
        <w:t>Kneen</w:t>
      </w:r>
      <w:proofErr w:type="spellEnd"/>
      <w:r w:rsidRPr="000722A8">
        <w:rPr>
          <w:rFonts w:ascii="Arial" w:hAnsi="Arial" w:cs="Arial"/>
          <w:color w:val="000000"/>
          <w:szCs w:val="24"/>
          <w:shd w:val="clear" w:color="auto" w:fill="FFFFFF"/>
        </w:rPr>
        <w:t xml:space="preserve"> R, Dung NM, White N. </w:t>
      </w:r>
      <w:r w:rsidRPr="000722A8">
        <w:rPr>
          <w:rFonts w:ascii="Arial" w:hAnsi="Arial" w:cs="Arial"/>
          <w:szCs w:val="24"/>
          <w:shd w:val="clear" w:color="auto" w:fill="FFFFFF"/>
        </w:rPr>
        <w:t>A cohort study to assess the new WHO Japanese encephalitis surveillance standards.</w:t>
      </w:r>
      <w:r w:rsidRPr="000722A8">
        <w:rPr>
          <w:rFonts w:ascii="Arial" w:hAnsi="Arial" w:cs="Arial"/>
          <w:szCs w:val="24"/>
        </w:rPr>
        <w:t xml:space="preserve"> </w:t>
      </w:r>
      <w:r w:rsidRPr="000722A8">
        <w:rPr>
          <w:rStyle w:val="jrnl"/>
          <w:rFonts w:ascii="Arial" w:hAnsi="Arial" w:cs="Arial"/>
          <w:color w:val="000000"/>
          <w:szCs w:val="24"/>
          <w:shd w:val="clear" w:color="auto" w:fill="FFFFFF"/>
        </w:rPr>
        <w:t>Bull World Health Organ</w:t>
      </w:r>
      <w:r w:rsidRPr="000722A8">
        <w:rPr>
          <w:rFonts w:ascii="Arial" w:hAnsi="Arial" w:cs="Arial"/>
          <w:color w:val="000000"/>
          <w:szCs w:val="24"/>
          <w:shd w:val="clear" w:color="auto" w:fill="FFFFFF"/>
        </w:rPr>
        <w:t>. 2008 Mar;86(3):178-86.</w:t>
      </w:r>
    </w:p>
    <w:p w14:paraId="13B46E9A"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proofErr w:type="spellStart"/>
      <w:r w:rsidRPr="000722A8">
        <w:rPr>
          <w:rFonts w:ascii="Arial" w:hAnsi="Arial" w:cs="Arial"/>
          <w:bCs/>
          <w:color w:val="000000"/>
          <w:szCs w:val="24"/>
          <w:shd w:val="clear" w:color="auto" w:fill="FFFFFF"/>
        </w:rPr>
        <w:t>Kakkar</w:t>
      </w:r>
      <w:proofErr w:type="spellEnd"/>
      <w:r w:rsidRPr="000722A8">
        <w:rPr>
          <w:rFonts w:ascii="Arial" w:hAnsi="Arial" w:cs="Arial"/>
          <w:bCs/>
          <w:color w:val="000000"/>
          <w:szCs w:val="24"/>
          <w:shd w:val="clear" w:color="auto" w:fill="FFFFFF"/>
        </w:rPr>
        <w:t xml:space="preserve"> M</w:t>
      </w:r>
      <w:r w:rsidRPr="000722A8">
        <w:rPr>
          <w:rFonts w:ascii="Arial" w:hAnsi="Arial" w:cs="Arial"/>
          <w:color w:val="000000"/>
          <w:szCs w:val="24"/>
          <w:shd w:val="clear" w:color="auto" w:fill="FFFFFF"/>
        </w:rPr>
        <w:t xml:space="preserve">, </w:t>
      </w:r>
      <w:proofErr w:type="spellStart"/>
      <w:r w:rsidRPr="000722A8">
        <w:rPr>
          <w:rFonts w:ascii="Arial" w:hAnsi="Arial" w:cs="Arial"/>
          <w:color w:val="000000"/>
          <w:szCs w:val="24"/>
          <w:shd w:val="clear" w:color="auto" w:fill="FFFFFF"/>
        </w:rPr>
        <w:t>Rogawski</w:t>
      </w:r>
      <w:proofErr w:type="spellEnd"/>
      <w:r w:rsidRPr="000722A8">
        <w:rPr>
          <w:rFonts w:ascii="Arial" w:hAnsi="Arial" w:cs="Arial"/>
          <w:color w:val="000000"/>
          <w:szCs w:val="24"/>
          <w:shd w:val="clear" w:color="auto" w:fill="FFFFFF"/>
        </w:rPr>
        <w:t xml:space="preserve"> ET, Abbas SS, Chaturvedi S, Dhole TN, Hossain SS, Krishnan SK. </w:t>
      </w:r>
      <w:r w:rsidRPr="000722A8">
        <w:rPr>
          <w:rFonts w:ascii="Arial" w:hAnsi="Arial" w:cs="Arial"/>
          <w:szCs w:val="24"/>
          <w:shd w:val="clear" w:color="auto" w:fill="FFFFFF"/>
        </w:rPr>
        <w:t xml:space="preserve">Acute encephalitis syndrome surveillance, </w:t>
      </w:r>
      <w:proofErr w:type="spellStart"/>
      <w:r w:rsidRPr="000722A8">
        <w:rPr>
          <w:rFonts w:ascii="Arial" w:hAnsi="Arial" w:cs="Arial"/>
          <w:szCs w:val="24"/>
          <w:shd w:val="clear" w:color="auto" w:fill="FFFFFF"/>
        </w:rPr>
        <w:t>Kushinagar</w:t>
      </w:r>
      <w:proofErr w:type="spellEnd"/>
      <w:r w:rsidRPr="000722A8">
        <w:rPr>
          <w:rFonts w:ascii="Arial" w:hAnsi="Arial" w:cs="Arial"/>
          <w:szCs w:val="24"/>
          <w:shd w:val="clear" w:color="auto" w:fill="FFFFFF"/>
        </w:rPr>
        <w:t xml:space="preserve"> district, Uttar Pradesh, India, 2011-2012.</w:t>
      </w:r>
      <w:r w:rsidRPr="000722A8">
        <w:rPr>
          <w:rFonts w:ascii="Arial" w:hAnsi="Arial" w:cs="Arial"/>
          <w:szCs w:val="24"/>
        </w:rPr>
        <w:t xml:space="preserve"> </w:t>
      </w:r>
      <w:proofErr w:type="spellStart"/>
      <w:r w:rsidRPr="000722A8">
        <w:rPr>
          <w:rStyle w:val="jrnl"/>
          <w:rFonts w:ascii="Arial" w:hAnsi="Arial" w:cs="Arial"/>
          <w:color w:val="000000"/>
          <w:szCs w:val="24"/>
          <w:shd w:val="clear" w:color="auto" w:fill="FFFFFF"/>
        </w:rPr>
        <w:t>Emerg</w:t>
      </w:r>
      <w:proofErr w:type="spellEnd"/>
      <w:r w:rsidRPr="000722A8">
        <w:rPr>
          <w:rStyle w:val="jrnl"/>
          <w:rFonts w:ascii="Arial" w:hAnsi="Arial" w:cs="Arial"/>
          <w:color w:val="000000"/>
          <w:szCs w:val="24"/>
          <w:shd w:val="clear" w:color="auto" w:fill="FFFFFF"/>
        </w:rPr>
        <w:t xml:space="preserve"> Infect Dis</w:t>
      </w:r>
      <w:r w:rsidRPr="000722A8">
        <w:rPr>
          <w:rFonts w:ascii="Arial" w:hAnsi="Arial" w:cs="Arial"/>
          <w:color w:val="000000"/>
          <w:szCs w:val="24"/>
          <w:shd w:val="clear" w:color="auto" w:fill="FFFFFF"/>
        </w:rPr>
        <w:t xml:space="preserve">. 2013;19(9):1361-7. </w:t>
      </w:r>
      <w:proofErr w:type="spellStart"/>
      <w:r w:rsidRPr="000722A8">
        <w:rPr>
          <w:rFonts w:ascii="Arial" w:hAnsi="Arial" w:cs="Arial"/>
          <w:color w:val="000000"/>
          <w:szCs w:val="24"/>
          <w:shd w:val="clear" w:color="auto" w:fill="FFFFFF"/>
        </w:rPr>
        <w:t>doi</w:t>
      </w:r>
      <w:proofErr w:type="spellEnd"/>
      <w:r w:rsidRPr="000722A8">
        <w:rPr>
          <w:rFonts w:ascii="Arial" w:hAnsi="Arial" w:cs="Arial"/>
          <w:color w:val="000000"/>
          <w:szCs w:val="24"/>
          <w:shd w:val="clear" w:color="auto" w:fill="FFFFFF"/>
        </w:rPr>
        <w:t>: 10.3201/eid1909.121855.</w:t>
      </w:r>
    </w:p>
    <w:p w14:paraId="0C03B40F" w14:textId="77777777" w:rsidR="00797468" w:rsidRPr="000722A8" w:rsidRDefault="00797468" w:rsidP="000722A8">
      <w:pPr>
        <w:pStyle w:val="ListParagraph"/>
        <w:numPr>
          <w:ilvl w:val="0"/>
          <w:numId w:val="5"/>
        </w:numPr>
        <w:spacing w:before="120" w:after="120" w:line="480" w:lineRule="auto"/>
        <w:ind w:left="360"/>
        <w:jc w:val="both"/>
        <w:rPr>
          <w:rStyle w:val="apple-converted-space"/>
          <w:rFonts w:ascii="Arial" w:hAnsi="Arial" w:cs="Arial"/>
          <w:szCs w:val="24"/>
        </w:rPr>
      </w:pPr>
      <w:proofErr w:type="spellStart"/>
      <w:r w:rsidRPr="000722A8">
        <w:rPr>
          <w:rFonts w:ascii="Arial" w:hAnsi="Arial" w:cs="Arial"/>
          <w:bCs/>
          <w:color w:val="000000"/>
          <w:szCs w:val="24"/>
          <w:shd w:val="clear" w:color="auto" w:fill="FFFFFF"/>
        </w:rPr>
        <w:t>Kakkar</w:t>
      </w:r>
      <w:proofErr w:type="spellEnd"/>
      <w:r w:rsidRPr="000722A8">
        <w:rPr>
          <w:rFonts w:ascii="Arial" w:hAnsi="Arial" w:cs="Arial"/>
          <w:bCs/>
          <w:color w:val="000000"/>
          <w:szCs w:val="24"/>
          <w:shd w:val="clear" w:color="auto" w:fill="FFFFFF"/>
        </w:rPr>
        <w:t xml:space="preserve"> M</w:t>
      </w:r>
      <w:r w:rsidRPr="000722A8">
        <w:rPr>
          <w:rFonts w:ascii="Arial" w:hAnsi="Arial" w:cs="Arial"/>
          <w:color w:val="000000"/>
          <w:szCs w:val="24"/>
          <w:shd w:val="clear" w:color="auto" w:fill="FFFFFF"/>
        </w:rPr>
        <w:t xml:space="preserve">, </w:t>
      </w:r>
      <w:proofErr w:type="spellStart"/>
      <w:r w:rsidRPr="000722A8">
        <w:rPr>
          <w:rFonts w:ascii="Arial" w:hAnsi="Arial" w:cs="Arial"/>
          <w:color w:val="000000"/>
          <w:szCs w:val="24"/>
          <w:shd w:val="clear" w:color="auto" w:fill="FFFFFF"/>
        </w:rPr>
        <w:t>Rogawski</w:t>
      </w:r>
      <w:proofErr w:type="spellEnd"/>
      <w:r w:rsidRPr="000722A8">
        <w:rPr>
          <w:rFonts w:ascii="Arial" w:hAnsi="Arial" w:cs="Arial"/>
          <w:color w:val="000000"/>
          <w:szCs w:val="24"/>
          <w:shd w:val="clear" w:color="auto" w:fill="FFFFFF"/>
        </w:rPr>
        <w:t xml:space="preserve"> ET, Abbas SS, Chaturvedi S, Dhole TN, Hossain SS, Krishnan SK. </w:t>
      </w:r>
      <w:r w:rsidRPr="000722A8">
        <w:rPr>
          <w:rFonts w:ascii="Arial" w:hAnsi="Arial" w:cs="Arial"/>
          <w:szCs w:val="24"/>
          <w:shd w:val="clear" w:color="auto" w:fill="FFFFFF"/>
        </w:rPr>
        <w:t xml:space="preserve">Wishful thinking blurs interpretation of AES data in a high endemic region of India. </w:t>
      </w:r>
      <w:r w:rsidRPr="000722A8">
        <w:rPr>
          <w:rStyle w:val="jrnl"/>
          <w:rFonts w:ascii="Arial" w:hAnsi="Arial" w:cs="Arial"/>
          <w:color w:val="000000"/>
          <w:szCs w:val="24"/>
          <w:shd w:val="clear" w:color="auto" w:fill="FFFFFF"/>
        </w:rPr>
        <w:t>J Infect</w:t>
      </w:r>
      <w:r w:rsidRPr="000722A8">
        <w:rPr>
          <w:rFonts w:ascii="Arial" w:hAnsi="Arial" w:cs="Arial"/>
          <w:color w:val="000000"/>
          <w:szCs w:val="24"/>
          <w:shd w:val="clear" w:color="auto" w:fill="FFFFFF"/>
        </w:rPr>
        <w:t>. 2014 Nov;69(5):520-1.</w:t>
      </w:r>
      <w:r w:rsidRPr="000722A8">
        <w:rPr>
          <w:rStyle w:val="apple-converted-space"/>
          <w:rFonts w:ascii="Arial" w:hAnsi="Arial" w:cs="Arial"/>
          <w:color w:val="000000"/>
          <w:szCs w:val="24"/>
          <w:shd w:val="clear" w:color="auto" w:fill="FFFFFF"/>
        </w:rPr>
        <w:t> </w:t>
      </w:r>
    </w:p>
    <w:p w14:paraId="051F5A13"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color w:val="3C3D3F"/>
          <w:szCs w:val="24"/>
        </w:rPr>
        <w:t xml:space="preserve">Dhar A. Vigilance wanting. The Hindu (Newspaper), 25 August 2013. </w:t>
      </w:r>
      <w:proofErr w:type="spellStart"/>
      <w:r w:rsidRPr="000722A8">
        <w:rPr>
          <w:rFonts w:ascii="Arial" w:hAnsi="Arial" w:cs="Arial"/>
          <w:color w:val="3C3D3F"/>
          <w:szCs w:val="24"/>
        </w:rPr>
        <w:t>Avaialble</w:t>
      </w:r>
      <w:proofErr w:type="spellEnd"/>
      <w:r w:rsidRPr="000722A8">
        <w:rPr>
          <w:rFonts w:ascii="Arial" w:hAnsi="Arial" w:cs="Arial"/>
          <w:color w:val="3C3D3F"/>
          <w:szCs w:val="24"/>
        </w:rPr>
        <w:t xml:space="preserve"> at </w:t>
      </w:r>
      <w:hyperlink r:id="rId19" w:history="1">
        <w:r w:rsidRPr="000722A8">
          <w:rPr>
            <w:rStyle w:val="Hyperlink"/>
            <w:rFonts w:ascii="Arial" w:hAnsi="Arial" w:cs="Arial"/>
            <w:szCs w:val="24"/>
          </w:rPr>
          <w:t>http://www.thehindu.com/sci-tech/health/vigilance-wanting/article5058376.ece</w:t>
        </w:r>
      </w:hyperlink>
      <w:r w:rsidRPr="000722A8">
        <w:rPr>
          <w:rFonts w:ascii="Arial" w:hAnsi="Arial" w:cs="Arial"/>
          <w:color w:val="3C3D3F"/>
          <w:szCs w:val="24"/>
        </w:rPr>
        <w:t xml:space="preserve"> accessed on 16 Dec 2015. </w:t>
      </w:r>
    </w:p>
    <w:p w14:paraId="1ECF4E57"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color w:val="3C3D3F"/>
          <w:szCs w:val="24"/>
        </w:rPr>
        <w:t xml:space="preserve">Rao NP. Whose failure? Encephalitis kills. </w:t>
      </w:r>
      <w:proofErr w:type="spellStart"/>
      <w:r w:rsidRPr="000722A8">
        <w:rPr>
          <w:rFonts w:ascii="Arial" w:hAnsi="Arial" w:cs="Arial"/>
          <w:color w:val="3C3D3F"/>
          <w:szCs w:val="24"/>
        </w:rPr>
        <w:t>Indiian</w:t>
      </w:r>
      <w:proofErr w:type="spellEnd"/>
      <w:r w:rsidRPr="000722A8">
        <w:rPr>
          <w:rFonts w:ascii="Arial" w:hAnsi="Arial" w:cs="Arial"/>
          <w:color w:val="3C3D3F"/>
          <w:szCs w:val="24"/>
        </w:rPr>
        <w:t xml:space="preserve"> J Public Health 2014</w:t>
      </w:r>
      <w:r w:rsidRPr="000722A8">
        <w:rPr>
          <w:rFonts w:ascii="Arial" w:hAnsi="Arial" w:cs="Arial"/>
          <w:color w:val="000000"/>
          <w:szCs w:val="24"/>
          <w:shd w:val="clear" w:color="auto" w:fill="FFFFFF"/>
        </w:rPr>
        <w:t>;58(3):147-55.</w:t>
      </w:r>
    </w:p>
    <w:p w14:paraId="11FD255E"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proofErr w:type="spellStart"/>
      <w:r w:rsidRPr="000722A8">
        <w:rPr>
          <w:rFonts w:ascii="Arial" w:hAnsi="Arial" w:cs="Arial"/>
          <w:color w:val="3C3D3F"/>
          <w:szCs w:val="24"/>
        </w:rPr>
        <w:t>Sachan</w:t>
      </w:r>
      <w:proofErr w:type="spellEnd"/>
      <w:r w:rsidRPr="000722A8">
        <w:rPr>
          <w:rFonts w:ascii="Arial" w:hAnsi="Arial" w:cs="Arial"/>
          <w:color w:val="3C3D3F"/>
          <w:szCs w:val="24"/>
        </w:rPr>
        <w:t xml:space="preserve"> D. Asia’s battle against brain fever. </w:t>
      </w:r>
      <w:r w:rsidRPr="000722A8">
        <w:rPr>
          <w:rFonts w:ascii="Arial" w:hAnsi="Arial" w:cs="Arial"/>
          <w:color w:val="000000"/>
          <w:szCs w:val="24"/>
          <w:shd w:val="clear" w:color="auto" w:fill="FFFFFF"/>
        </w:rPr>
        <w:t>Lancet Neurol.</w:t>
      </w:r>
      <w:r w:rsidRPr="000722A8">
        <w:rPr>
          <w:rStyle w:val="apple-converted-space"/>
          <w:rFonts w:ascii="Arial" w:hAnsi="Arial" w:cs="Arial"/>
          <w:color w:val="000000"/>
          <w:szCs w:val="24"/>
          <w:shd w:val="clear" w:color="auto" w:fill="FFFFFF"/>
        </w:rPr>
        <w:t> </w:t>
      </w:r>
      <w:r w:rsidRPr="000722A8">
        <w:rPr>
          <w:rFonts w:ascii="Arial" w:hAnsi="Arial" w:cs="Arial"/>
          <w:color w:val="000000"/>
          <w:szCs w:val="24"/>
          <w:shd w:val="clear" w:color="auto" w:fill="FFFFFF"/>
        </w:rPr>
        <w:t>2015 Jun;14(6):568-9.</w:t>
      </w:r>
      <w:r w:rsidRPr="000722A8">
        <w:rPr>
          <w:rStyle w:val="apple-converted-space"/>
          <w:rFonts w:ascii="Arial" w:hAnsi="Arial" w:cs="Arial"/>
          <w:color w:val="000000"/>
          <w:szCs w:val="24"/>
          <w:shd w:val="clear" w:color="auto" w:fill="FFFFFF"/>
        </w:rPr>
        <w:t> </w:t>
      </w:r>
    </w:p>
    <w:p w14:paraId="378F3EBF"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szCs w:val="24"/>
        </w:rPr>
        <w:lastRenderedPageBreak/>
        <w:t xml:space="preserve">Indian Council of Medical research (ICMR). Japanese encephalitis. Disease specific documents for XII plan. Available online at </w:t>
      </w:r>
      <w:hyperlink r:id="rId20" w:history="1">
        <w:r w:rsidRPr="000722A8">
          <w:rPr>
            <w:rStyle w:val="Hyperlink"/>
            <w:rFonts w:ascii="Arial" w:hAnsi="Arial" w:cs="Arial"/>
            <w:szCs w:val="24"/>
          </w:rPr>
          <w:t>http://icmr.nic.in/publications/hpc/PDF/Annexure%2014.pdf</w:t>
        </w:r>
      </w:hyperlink>
      <w:r w:rsidRPr="000722A8">
        <w:rPr>
          <w:rFonts w:ascii="Arial" w:hAnsi="Arial" w:cs="Arial"/>
          <w:szCs w:val="24"/>
        </w:rPr>
        <w:t>. Accessed on 19 July 2015.</w:t>
      </w:r>
    </w:p>
    <w:p w14:paraId="0D66F6B0"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szCs w:val="24"/>
        </w:rPr>
        <w:t xml:space="preserve">Singh K. Economic evaluation of Japanese encephalitis vaccination programme in Uttar Pradesh, India: A cost-benefit study. J Vector Borne DIs </w:t>
      </w:r>
      <w:proofErr w:type="gramStart"/>
      <w:r w:rsidRPr="000722A8">
        <w:rPr>
          <w:rFonts w:ascii="Arial" w:hAnsi="Arial" w:cs="Arial"/>
          <w:szCs w:val="24"/>
        </w:rPr>
        <w:t>2014;51:47</w:t>
      </w:r>
      <w:proofErr w:type="gramEnd"/>
      <w:r w:rsidRPr="000722A8">
        <w:rPr>
          <w:rFonts w:ascii="Arial" w:hAnsi="Arial" w:cs="Arial"/>
          <w:szCs w:val="24"/>
        </w:rPr>
        <w:t xml:space="preserve">-52. </w:t>
      </w:r>
    </w:p>
    <w:p w14:paraId="4212747C" w14:textId="77777777" w:rsidR="00797468" w:rsidRPr="000722A8" w:rsidRDefault="00797468" w:rsidP="000722A8">
      <w:pPr>
        <w:pStyle w:val="ListParagraph"/>
        <w:numPr>
          <w:ilvl w:val="0"/>
          <w:numId w:val="5"/>
        </w:numPr>
        <w:spacing w:before="120" w:after="120" w:line="480" w:lineRule="auto"/>
        <w:ind w:left="360"/>
        <w:jc w:val="both"/>
        <w:rPr>
          <w:rFonts w:ascii="Arial" w:hAnsi="Arial" w:cs="Arial"/>
          <w:szCs w:val="24"/>
        </w:rPr>
      </w:pPr>
      <w:proofErr w:type="spellStart"/>
      <w:r w:rsidRPr="000722A8">
        <w:rPr>
          <w:rFonts w:ascii="Arial" w:hAnsi="Arial" w:cs="Arial"/>
          <w:szCs w:val="24"/>
        </w:rPr>
        <w:t>Zafari</w:t>
      </w:r>
      <w:proofErr w:type="spellEnd"/>
      <w:r w:rsidRPr="000722A8">
        <w:rPr>
          <w:rFonts w:ascii="Arial" w:hAnsi="Arial" w:cs="Arial"/>
          <w:szCs w:val="24"/>
        </w:rPr>
        <w:t xml:space="preserve"> H. Vaccine preventable disease surveillance in India: Opportunities and challenges. </w:t>
      </w:r>
      <w:proofErr w:type="spellStart"/>
      <w:r w:rsidRPr="000722A8">
        <w:rPr>
          <w:rFonts w:ascii="Arial" w:hAnsi="Arial" w:cs="Arial"/>
          <w:szCs w:val="24"/>
        </w:rPr>
        <w:t>Avaiilable</w:t>
      </w:r>
      <w:proofErr w:type="spellEnd"/>
      <w:r w:rsidRPr="000722A8">
        <w:rPr>
          <w:rFonts w:ascii="Arial" w:hAnsi="Arial" w:cs="Arial"/>
          <w:szCs w:val="24"/>
        </w:rPr>
        <w:t xml:space="preserve"> at </w:t>
      </w:r>
      <w:hyperlink r:id="rId21" w:history="1">
        <w:r w:rsidRPr="000722A8">
          <w:rPr>
            <w:rStyle w:val="Hyperlink"/>
            <w:rFonts w:ascii="Arial" w:hAnsi="Arial" w:cs="Arial"/>
            <w:szCs w:val="24"/>
          </w:rPr>
          <w:t>http://www.inclentrust.org/inclen/uploadedbyfck/file/CDC%20Material%20on%20epidemiology/VPD%20Surveillance%20-%20India%20-%20ADVAC%20Hamid%20Jafari.pdf</w:t>
        </w:r>
      </w:hyperlink>
      <w:r w:rsidRPr="000722A8">
        <w:rPr>
          <w:rFonts w:ascii="Arial" w:hAnsi="Arial" w:cs="Arial"/>
          <w:szCs w:val="24"/>
        </w:rPr>
        <w:t xml:space="preserve">. Accessed on 19 July 2015. </w:t>
      </w:r>
    </w:p>
    <w:p w14:paraId="590B9BE0" w14:textId="77777777" w:rsidR="00051AB0" w:rsidRPr="000722A8" w:rsidRDefault="00797468" w:rsidP="000722A8">
      <w:pPr>
        <w:pStyle w:val="ListParagraph"/>
        <w:numPr>
          <w:ilvl w:val="0"/>
          <w:numId w:val="5"/>
        </w:numPr>
        <w:spacing w:before="120" w:after="120" w:line="480" w:lineRule="auto"/>
        <w:ind w:left="360"/>
        <w:jc w:val="both"/>
        <w:rPr>
          <w:rFonts w:ascii="Arial" w:hAnsi="Arial" w:cs="Arial"/>
          <w:szCs w:val="24"/>
        </w:rPr>
      </w:pPr>
      <w:r w:rsidRPr="000722A8">
        <w:rPr>
          <w:rFonts w:ascii="Arial" w:hAnsi="Arial" w:cs="Arial"/>
          <w:szCs w:val="24"/>
        </w:rPr>
        <w:t>Shrivastava A. Acute encephalitis syndrome surveillance: challenges and the way forward. J Comm Dis 2014;46(1):89.</w:t>
      </w:r>
    </w:p>
    <w:p w14:paraId="2D67D09E"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br w:type="page"/>
      </w:r>
    </w:p>
    <w:p w14:paraId="02BB1AFD" w14:textId="77777777" w:rsidR="001B52F1" w:rsidRPr="000722A8" w:rsidRDefault="001B52F1" w:rsidP="000722A8">
      <w:pPr>
        <w:spacing w:before="120" w:after="120" w:line="480" w:lineRule="auto"/>
        <w:jc w:val="center"/>
        <w:rPr>
          <w:rFonts w:ascii="Arial" w:hAnsi="Arial" w:cs="Arial"/>
          <w:szCs w:val="24"/>
          <w:u w:val="single"/>
        </w:rPr>
      </w:pPr>
      <w:r w:rsidRPr="000722A8">
        <w:rPr>
          <w:rFonts w:ascii="Arial" w:hAnsi="Arial" w:cs="Arial"/>
          <w:szCs w:val="24"/>
          <w:u w:val="single"/>
        </w:rPr>
        <w:lastRenderedPageBreak/>
        <w:t>PhD SYNOPSIS - REVISION 1: APPENDIX</w:t>
      </w:r>
    </w:p>
    <w:p w14:paraId="5F070A5D" w14:textId="77777777" w:rsidR="001B52F1" w:rsidRPr="000722A8" w:rsidRDefault="001B52F1" w:rsidP="000722A8">
      <w:pPr>
        <w:pStyle w:val="ListParagraph"/>
        <w:numPr>
          <w:ilvl w:val="0"/>
          <w:numId w:val="27"/>
        </w:numPr>
        <w:tabs>
          <w:tab w:val="left" w:pos="360"/>
        </w:tabs>
        <w:spacing w:before="120" w:after="120" w:line="480" w:lineRule="auto"/>
        <w:ind w:left="0" w:firstLine="0"/>
        <w:rPr>
          <w:rFonts w:ascii="Arial" w:hAnsi="Arial" w:cs="Arial"/>
          <w:szCs w:val="24"/>
        </w:rPr>
      </w:pPr>
      <w:r w:rsidRPr="000722A8">
        <w:rPr>
          <w:rFonts w:ascii="Arial" w:hAnsi="Arial" w:cs="Arial"/>
          <w:szCs w:val="24"/>
        </w:rPr>
        <w:t>RESEARCH QUESTION – COMMENT / REMARK CLARIFICATION</w:t>
      </w:r>
    </w:p>
    <w:p w14:paraId="2C25834E" w14:textId="77777777" w:rsidR="001B52F1" w:rsidRPr="000722A8" w:rsidRDefault="001B52F1" w:rsidP="000722A8">
      <w:pPr>
        <w:pStyle w:val="ListParagraph"/>
        <w:spacing w:before="120" w:after="120" w:line="480" w:lineRule="auto"/>
        <w:ind w:left="0"/>
        <w:jc w:val="both"/>
        <w:rPr>
          <w:rFonts w:ascii="Arial" w:hAnsi="Arial" w:cs="Arial"/>
          <w:szCs w:val="24"/>
        </w:rPr>
      </w:pPr>
      <w:r w:rsidRPr="000722A8">
        <w:rPr>
          <w:rFonts w:ascii="Arial" w:hAnsi="Arial" w:cs="Arial"/>
          <w:szCs w:val="24"/>
        </w:rPr>
        <w:tab/>
        <w:t xml:space="preserve">Recent past would be defined as the period of last </w:t>
      </w:r>
      <w:commentRangeStart w:id="171"/>
      <w:r w:rsidRPr="000722A8">
        <w:rPr>
          <w:rFonts w:ascii="Arial" w:hAnsi="Arial" w:cs="Arial"/>
          <w:szCs w:val="24"/>
        </w:rPr>
        <w:t>2-3 years</w:t>
      </w:r>
      <w:commentRangeEnd w:id="171"/>
      <w:r w:rsidR="004D6DF9">
        <w:rPr>
          <w:rStyle w:val="CommentReference"/>
        </w:rPr>
        <w:commentReference w:id="171"/>
      </w:r>
      <w:r w:rsidRPr="000722A8">
        <w:rPr>
          <w:rFonts w:ascii="Arial" w:hAnsi="Arial" w:cs="Arial"/>
          <w:szCs w:val="24"/>
        </w:rPr>
        <w:t xml:space="preserve">, </w:t>
      </w:r>
      <w:proofErr w:type="gramStart"/>
      <w:r w:rsidRPr="000722A8">
        <w:rPr>
          <w:rFonts w:ascii="Arial" w:hAnsi="Arial" w:cs="Arial"/>
          <w:szCs w:val="24"/>
        </w:rPr>
        <w:t>i.e.</w:t>
      </w:r>
      <w:proofErr w:type="gramEnd"/>
      <w:r w:rsidRPr="000722A8">
        <w:rPr>
          <w:rFonts w:ascii="Arial" w:hAnsi="Arial" w:cs="Arial"/>
          <w:szCs w:val="24"/>
        </w:rPr>
        <w:t xml:space="preserve"> 2014-16, before </w:t>
      </w:r>
      <w:commentRangeStart w:id="172"/>
      <w:r w:rsidRPr="000722A8">
        <w:rPr>
          <w:rFonts w:ascii="Arial" w:hAnsi="Arial" w:cs="Arial"/>
          <w:szCs w:val="24"/>
        </w:rPr>
        <w:t>initiation of the study planned in the year 2017</w:t>
      </w:r>
      <w:commentRangeEnd w:id="172"/>
      <w:r w:rsidR="004D6DF9">
        <w:rPr>
          <w:rStyle w:val="CommentReference"/>
        </w:rPr>
        <w:commentReference w:id="172"/>
      </w:r>
      <w:r w:rsidRPr="000722A8">
        <w:rPr>
          <w:rFonts w:ascii="Arial" w:hAnsi="Arial" w:cs="Arial"/>
          <w:szCs w:val="24"/>
        </w:rPr>
        <w:t xml:space="preserve">. This is considered because it is expected that the </w:t>
      </w:r>
      <w:commentRangeStart w:id="173"/>
      <w:r w:rsidRPr="000722A8">
        <w:rPr>
          <w:rFonts w:ascii="Arial" w:hAnsi="Arial" w:cs="Arial"/>
          <w:szCs w:val="24"/>
        </w:rPr>
        <w:t>contribution of JE would decrease during the period of 2-3 years following vaccination</w:t>
      </w:r>
      <w:commentRangeEnd w:id="173"/>
      <w:r w:rsidR="004D6DF9">
        <w:rPr>
          <w:rStyle w:val="CommentReference"/>
        </w:rPr>
        <w:commentReference w:id="173"/>
      </w:r>
      <w:r w:rsidRPr="000722A8">
        <w:rPr>
          <w:rFonts w:ascii="Arial" w:hAnsi="Arial" w:cs="Arial"/>
          <w:szCs w:val="24"/>
        </w:rPr>
        <w:t>. JE vaccination was mostly undertaken in 2010 or later.</w:t>
      </w:r>
    </w:p>
    <w:p w14:paraId="362B18EF" w14:textId="77777777" w:rsidR="001B52F1" w:rsidRPr="000722A8" w:rsidRDefault="001B52F1" w:rsidP="00F45347">
      <w:pPr>
        <w:pStyle w:val="ListParagraph"/>
        <w:numPr>
          <w:ilvl w:val="0"/>
          <w:numId w:val="27"/>
        </w:numPr>
        <w:tabs>
          <w:tab w:val="left" w:pos="0"/>
        </w:tabs>
        <w:spacing w:before="120" w:after="120" w:line="480" w:lineRule="auto"/>
        <w:ind w:left="-426"/>
        <w:jc w:val="center"/>
        <w:rPr>
          <w:rFonts w:ascii="Arial" w:hAnsi="Arial" w:cs="Arial"/>
          <w:szCs w:val="24"/>
        </w:rPr>
      </w:pPr>
      <w:r w:rsidRPr="000722A8">
        <w:rPr>
          <w:rFonts w:ascii="Arial" w:hAnsi="Arial" w:cs="Arial"/>
          <w:szCs w:val="24"/>
        </w:rPr>
        <w:t>MATERIALS AND METHODS SECTION IN DETAIL WITH ANNEXURES</w:t>
      </w:r>
    </w:p>
    <w:p w14:paraId="2E685B3F" w14:textId="77777777" w:rsidR="001B52F1" w:rsidRPr="000722A8" w:rsidRDefault="001B52F1" w:rsidP="000722A8">
      <w:pPr>
        <w:pStyle w:val="ListParagraph"/>
        <w:widowControl w:val="0"/>
        <w:numPr>
          <w:ilvl w:val="0"/>
          <w:numId w:val="7"/>
        </w:numPr>
        <w:snapToGrid w:val="0"/>
        <w:spacing w:before="120" w:after="120" w:line="480" w:lineRule="auto"/>
        <w:ind w:left="346"/>
        <w:rPr>
          <w:rFonts w:ascii="Arial" w:hAnsi="Arial" w:cs="Arial"/>
          <w:szCs w:val="24"/>
          <w:lang w:val="en-GB"/>
        </w:rPr>
      </w:pPr>
      <w:r w:rsidRPr="000722A8">
        <w:rPr>
          <w:rFonts w:ascii="Arial" w:hAnsi="Arial" w:cs="Arial"/>
          <w:szCs w:val="24"/>
        </w:rPr>
        <w:t>Study area and setting</w:t>
      </w:r>
      <w:r w:rsidRPr="000722A8">
        <w:rPr>
          <w:rFonts w:ascii="Arial" w:hAnsi="Arial" w:cs="Arial"/>
          <w:bCs/>
          <w:szCs w:val="24"/>
        </w:rPr>
        <w:t xml:space="preserve">              </w:t>
      </w:r>
    </w:p>
    <w:p w14:paraId="7481523B" w14:textId="77777777" w:rsidR="001B52F1" w:rsidRPr="000722A8" w:rsidRDefault="001B52F1" w:rsidP="000722A8">
      <w:pPr>
        <w:pStyle w:val="ListParagraph"/>
        <w:widowControl w:val="0"/>
        <w:snapToGrid w:val="0"/>
        <w:spacing w:before="120" w:after="120" w:line="480" w:lineRule="auto"/>
        <w:ind w:left="346"/>
        <w:rPr>
          <w:rFonts w:ascii="Arial" w:hAnsi="Arial" w:cs="Arial"/>
          <w:szCs w:val="24"/>
          <w:lang w:val="en-GB"/>
        </w:rPr>
      </w:pPr>
      <w:r w:rsidRPr="000722A8">
        <w:rPr>
          <w:rFonts w:ascii="Arial" w:hAnsi="Arial" w:cs="Arial"/>
          <w:bCs/>
          <w:szCs w:val="24"/>
        </w:rPr>
        <w:t xml:space="preserve">The study is proposed in </w:t>
      </w:r>
      <w:commentRangeStart w:id="174"/>
      <w:r w:rsidRPr="000722A8">
        <w:rPr>
          <w:rFonts w:ascii="Arial" w:hAnsi="Arial" w:cs="Arial"/>
          <w:bCs/>
          <w:szCs w:val="24"/>
        </w:rPr>
        <w:t>selected</w:t>
      </w:r>
      <w:commentRangeEnd w:id="174"/>
      <w:r w:rsidR="006C68E4">
        <w:rPr>
          <w:rStyle w:val="CommentReference"/>
        </w:rPr>
        <w:commentReference w:id="174"/>
      </w:r>
      <w:r w:rsidRPr="000722A8">
        <w:rPr>
          <w:rFonts w:ascii="Arial" w:hAnsi="Arial" w:cs="Arial"/>
          <w:bCs/>
          <w:szCs w:val="24"/>
        </w:rPr>
        <w:t xml:space="preserve"> JE/AES endemic districts of Maharashtra and Telangana states. These areas have established JE endemicity and some of these districts had JE vaccination as mass and routine JE vaccination for children aged 1 to 15 years. In spite of JE vaccination, JE disease incidence continues in the area. </w:t>
      </w:r>
      <w:r w:rsidRPr="000722A8">
        <w:rPr>
          <w:rFonts w:ascii="Arial" w:hAnsi="Arial" w:cs="Arial"/>
          <w:szCs w:val="24"/>
        </w:rPr>
        <w:t xml:space="preserve">Most AES cases were considered to be JE due to the want of laboratory confirmation. </w:t>
      </w:r>
      <w:r w:rsidRPr="000722A8">
        <w:rPr>
          <w:rFonts w:ascii="Arial" w:hAnsi="Arial" w:cs="Arial"/>
          <w:bCs/>
          <w:szCs w:val="24"/>
        </w:rPr>
        <w:t>Additionally, Chandipura virus is associated with childhood encephalitis since 2003.</w:t>
      </w:r>
      <w:r w:rsidRPr="000722A8">
        <w:rPr>
          <w:rFonts w:ascii="Arial" w:hAnsi="Arial" w:cs="Arial"/>
          <w:szCs w:val="24"/>
        </w:rPr>
        <w:t xml:space="preserve">              JE vaccination may have helped in decreasing the contribution of JE in AES. Its adoption in routine immunization schedule has been further helpful. However, </w:t>
      </w:r>
      <w:commentRangeStart w:id="175"/>
      <w:r w:rsidRPr="000722A8">
        <w:rPr>
          <w:rFonts w:ascii="Arial" w:hAnsi="Arial" w:cs="Arial"/>
          <w:szCs w:val="24"/>
        </w:rPr>
        <w:t>vaccination coverage rates seem to be low</w:t>
      </w:r>
      <w:commentRangeEnd w:id="175"/>
      <w:r w:rsidR="006C68E4">
        <w:rPr>
          <w:rStyle w:val="CommentReference"/>
        </w:rPr>
        <w:commentReference w:id="175"/>
      </w:r>
      <w:r w:rsidRPr="000722A8">
        <w:rPr>
          <w:rFonts w:ascii="Arial" w:hAnsi="Arial" w:cs="Arial"/>
          <w:szCs w:val="24"/>
        </w:rPr>
        <w:t xml:space="preserve"> and </w:t>
      </w:r>
      <w:commentRangeStart w:id="176"/>
      <w:r w:rsidRPr="000722A8">
        <w:rPr>
          <w:rFonts w:ascii="Arial" w:hAnsi="Arial" w:cs="Arial"/>
          <w:szCs w:val="24"/>
        </w:rPr>
        <w:t>JE transmission continues in the area</w:t>
      </w:r>
      <w:commentRangeEnd w:id="176"/>
      <w:r w:rsidR="006C68E4">
        <w:rPr>
          <w:rStyle w:val="CommentReference"/>
        </w:rPr>
        <w:commentReference w:id="176"/>
      </w:r>
      <w:r w:rsidRPr="000722A8">
        <w:rPr>
          <w:rFonts w:ascii="Arial" w:hAnsi="Arial" w:cs="Arial"/>
          <w:szCs w:val="24"/>
        </w:rPr>
        <w:t>.</w:t>
      </w:r>
    </w:p>
    <w:p w14:paraId="203C932D" w14:textId="77777777" w:rsidR="001B52F1" w:rsidRPr="000722A8" w:rsidRDefault="001B52F1" w:rsidP="000722A8">
      <w:pPr>
        <w:pStyle w:val="ListParagraph"/>
        <w:widowControl w:val="0"/>
        <w:numPr>
          <w:ilvl w:val="0"/>
          <w:numId w:val="7"/>
        </w:numPr>
        <w:snapToGrid w:val="0"/>
        <w:spacing w:before="120" w:after="120" w:line="480" w:lineRule="auto"/>
        <w:ind w:left="346"/>
        <w:rPr>
          <w:rFonts w:ascii="Arial" w:hAnsi="Arial" w:cs="Arial"/>
          <w:szCs w:val="24"/>
          <w:lang w:val="en-GB"/>
        </w:rPr>
      </w:pPr>
      <w:r w:rsidRPr="000722A8">
        <w:rPr>
          <w:rFonts w:ascii="Arial" w:hAnsi="Arial" w:cs="Arial"/>
          <w:szCs w:val="24"/>
        </w:rPr>
        <w:t xml:space="preserve">Study design and type </w:t>
      </w:r>
    </w:p>
    <w:p w14:paraId="4EE6F4FF"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 xml:space="preserve">             This is an </w:t>
      </w:r>
      <w:commentRangeStart w:id="177"/>
      <w:r w:rsidRPr="000722A8">
        <w:rPr>
          <w:rFonts w:ascii="Arial" w:hAnsi="Arial" w:cs="Arial"/>
          <w:bCs/>
          <w:szCs w:val="24"/>
        </w:rPr>
        <w:t>implementation research study</w:t>
      </w:r>
      <w:commentRangeEnd w:id="177"/>
      <w:r w:rsidR="006C68E4">
        <w:rPr>
          <w:rStyle w:val="CommentReference"/>
        </w:rPr>
        <w:commentReference w:id="177"/>
      </w:r>
      <w:r w:rsidRPr="000722A8">
        <w:rPr>
          <w:rFonts w:ascii="Arial" w:hAnsi="Arial" w:cs="Arial"/>
          <w:bCs/>
          <w:szCs w:val="24"/>
        </w:rPr>
        <w:t xml:space="preserve">. </w:t>
      </w:r>
      <w:commentRangeStart w:id="178"/>
      <w:r w:rsidRPr="000722A8">
        <w:rPr>
          <w:rFonts w:ascii="Arial" w:hAnsi="Arial" w:cs="Arial"/>
          <w:bCs/>
          <w:szCs w:val="24"/>
        </w:rPr>
        <w:t xml:space="preserve">Logic model </w:t>
      </w:r>
      <w:commentRangeEnd w:id="178"/>
      <w:r w:rsidR="006C68E4">
        <w:rPr>
          <w:rStyle w:val="CommentReference"/>
        </w:rPr>
        <w:commentReference w:id="178"/>
      </w:r>
      <w:r w:rsidRPr="000722A8">
        <w:rPr>
          <w:rFonts w:ascii="Arial" w:hAnsi="Arial" w:cs="Arial"/>
          <w:bCs/>
          <w:szCs w:val="24"/>
        </w:rPr>
        <w:t xml:space="preserve">would be developed and utilized for the critical appraisal. The mixed methods </w:t>
      </w:r>
      <w:r w:rsidRPr="000722A8">
        <w:rPr>
          <w:rFonts w:ascii="Arial" w:hAnsi="Arial" w:cs="Arial"/>
          <w:bCs/>
          <w:szCs w:val="24"/>
        </w:rPr>
        <w:lastRenderedPageBreak/>
        <w:t xml:space="preserve">approaches would be considered for critical appraisal employing both quantitative and </w:t>
      </w:r>
      <w:commentRangeStart w:id="179"/>
      <w:r w:rsidRPr="000722A8">
        <w:rPr>
          <w:rFonts w:ascii="Arial" w:hAnsi="Arial" w:cs="Arial"/>
          <w:bCs/>
          <w:szCs w:val="24"/>
        </w:rPr>
        <w:t>qualitative</w:t>
      </w:r>
      <w:commentRangeEnd w:id="179"/>
      <w:r w:rsidR="006C68E4">
        <w:rPr>
          <w:rStyle w:val="CommentReference"/>
        </w:rPr>
        <w:commentReference w:id="179"/>
      </w:r>
      <w:r w:rsidRPr="000722A8">
        <w:rPr>
          <w:rFonts w:ascii="Arial" w:hAnsi="Arial" w:cs="Arial"/>
          <w:bCs/>
          <w:szCs w:val="24"/>
        </w:rPr>
        <w:t xml:space="preserve"> components. </w:t>
      </w:r>
    </w:p>
    <w:p w14:paraId="0D51B7B3"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ab/>
      </w:r>
      <w:r w:rsidRPr="000722A8">
        <w:rPr>
          <w:rFonts w:ascii="Arial" w:hAnsi="Arial" w:cs="Arial"/>
          <w:bCs/>
          <w:szCs w:val="24"/>
        </w:rPr>
        <w:tab/>
        <w:t xml:space="preserve"> The details of specific aspects of study design are provided in a table below. </w:t>
      </w:r>
    </w:p>
    <w:tbl>
      <w:tblPr>
        <w:tblW w:w="5000" w:type="pct"/>
        <w:tblLayout w:type="fixed"/>
        <w:tblCellMar>
          <w:left w:w="0" w:type="dxa"/>
          <w:right w:w="0" w:type="dxa"/>
        </w:tblCellMar>
        <w:tblLook w:val="04A0" w:firstRow="1" w:lastRow="0" w:firstColumn="1" w:lastColumn="0" w:noHBand="0" w:noVBand="1"/>
      </w:tblPr>
      <w:tblGrid>
        <w:gridCol w:w="1614"/>
        <w:gridCol w:w="1734"/>
        <w:gridCol w:w="2056"/>
        <w:gridCol w:w="2769"/>
      </w:tblGrid>
      <w:tr w:rsidR="001B52F1" w:rsidRPr="000722A8" w14:paraId="00A2DF15" w14:textId="77777777" w:rsidTr="001B52F1">
        <w:trPr>
          <w:trHeight w:val="48"/>
        </w:trPr>
        <w:tc>
          <w:tcPr>
            <w:tcW w:w="98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301186F"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 xml:space="preserve">Components </w:t>
            </w:r>
          </w:p>
        </w:tc>
        <w:tc>
          <w:tcPr>
            <w:tcW w:w="106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C131BF7"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 xml:space="preserve">Surveillance </w:t>
            </w:r>
          </w:p>
        </w:tc>
        <w:tc>
          <w:tcPr>
            <w:tcW w:w="125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4248AB3"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commentRangeStart w:id="180"/>
            <w:r w:rsidRPr="000722A8">
              <w:rPr>
                <w:rFonts w:ascii="Arial" w:hAnsi="Arial" w:cs="Arial"/>
                <w:bCs/>
                <w:szCs w:val="24"/>
              </w:rPr>
              <w:t>Management</w:t>
            </w:r>
            <w:commentRangeEnd w:id="180"/>
            <w:r w:rsidR="00C64F15">
              <w:rPr>
                <w:rStyle w:val="CommentReference"/>
              </w:rPr>
              <w:commentReference w:id="180"/>
            </w:r>
            <w:r w:rsidRPr="000722A8">
              <w:rPr>
                <w:rFonts w:ascii="Arial" w:hAnsi="Arial" w:cs="Arial"/>
                <w:bCs/>
                <w:szCs w:val="24"/>
              </w:rPr>
              <w:t xml:space="preserve"> </w:t>
            </w:r>
          </w:p>
        </w:tc>
        <w:tc>
          <w:tcPr>
            <w:tcW w:w="169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8E9E92B"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 xml:space="preserve">Vaccination </w:t>
            </w:r>
          </w:p>
        </w:tc>
      </w:tr>
      <w:tr w:rsidR="001B52F1" w:rsidRPr="000722A8" w14:paraId="021A0DD0" w14:textId="77777777" w:rsidTr="001B52F1">
        <w:trPr>
          <w:trHeight w:val="525"/>
        </w:trPr>
        <w:tc>
          <w:tcPr>
            <w:tcW w:w="98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354CE8C"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 xml:space="preserve">Primary objective </w:t>
            </w:r>
          </w:p>
        </w:tc>
        <w:tc>
          <w:tcPr>
            <w:tcW w:w="106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8480E3"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commentRangeStart w:id="181"/>
            <w:r w:rsidRPr="000722A8">
              <w:rPr>
                <w:rFonts w:ascii="Arial" w:hAnsi="Arial" w:cs="Arial"/>
                <w:bCs/>
                <w:szCs w:val="24"/>
              </w:rPr>
              <w:t>Efficiency</w:t>
            </w:r>
            <w:commentRangeEnd w:id="181"/>
            <w:r w:rsidR="006C68E4">
              <w:rPr>
                <w:rStyle w:val="CommentReference"/>
              </w:rPr>
              <w:commentReference w:id="181"/>
            </w:r>
            <w:r w:rsidRPr="000722A8">
              <w:rPr>
                <w:rFonts w:ascii="Arial" w:hAnsi="Arial" w:cs="Arial"/>
                <w:bCs/>
                <w:szCs w:val="24"/>
              </w:rPr>
              <w:t xml:space="preserve"> &amp; quality </w:t>
            </w:r>
          </w:p>
        </w:tc>
        <w:tc>
          <w:tcPr>
            <w:tcW w:w="125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517A5C"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 xml:space="preserve">Practices &amp; </w:t>
            </w:r>
            <w:commentRangeStart w:id="182"/>
            <w:r w:rsidRPr="000722A8">
              <w:rPr>
                <w:rFonts w:ascii="Arial" w:hAnsi="Arial" w:cs="Arial"/>
                <w:bCs/>
                <w:szCs w:val="24"/>
              </w:rPr>
              <w:t>adherence</w:t>
            </w:r>
            <w:commentRangeEnd w:id="182"/>
            <w:r w:rsidR="006C68E4">
              <w:rPr>
                <w:rStyle w:val="CommentReference"/>
              </w:rPr>
              <w:commentReference w:id="182"/>
            </w:r>
            <w:r w:rsidRPr="000722A8">
              <w:rPr>
                <w:rFonts w:ascii="Arial" w:hAnsi="Arial" w:cs="Arial"/>
                <w:bCs/>
                <w:szCs w:val="24"/>
              </w:rPr>
              <w:t xml:space="preserve"> </w:t>
            </w:r>
          </w:p>
        </w:tc>
        <w:tc>
          <w:tcPr>
            <w:tcW w:w="169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D0109D" w14:textId="77777777" w:rsidR="001B52F1" w:rsidRPr="000722A8" w:rsidRDefault="0052720A" w:rsidP="000722A8">
            <w:pPr>
              <w:pStyle w:val="ListParagraph"/>
              <w:spacing w:before="120" w:after="120" w:line="480" w:lineRule="auto"/>
              <w:ind w:left="346" w:hanging="360"/>
              <w:jc w:val="both"/>
              <w:rPr>
                <w:rFonts w:ascii="Arial" w:hAnsi="Arial" w:cs="Arial"/>
                <w:bCs/>
                <w:szCs w:val="24"/>
              </w:rPr>
            </w:pPr>
            <w:commentRangeStart w:id="183"/>
            <w:r w:rsidRPr="000722A8">
              <w:rPr>
                <w:rFonts w:ascii="Arial" w:hAnsi="Arial" w:cs="Arial"/>
                <w:bCs/>
                <w:szCs w:val="24"/>
              </w:rPr>
              <w:t>Delivery</w:t>
            </w:r>
            <w:commentRangeEnd w:id="183"/>
            <w:r w:rsidR="006C68E4">
              <w:rPr>
                <w:rStyle w:val="CommentReference"/>
              </w:rPr>
              <w:commentReference w:id="183"/>
            </w:r>
            <w:r w:rsidRPr="000722A8">
              <w:rPr>
                <w:rFonts w:ascii="Arial" w:hAnsi="Arial" w:cs="Arial"/>
                <w:bCs/>
                <w:szCs w:val="24"/>
              </w:rPr>
              <w:t xml:space="preserve">, </w:t>
            </w:r>
            <w:r w:rsidR="001B52F1" w:rsidRPr="000722A8">
              <w:rPr>
                <w:rFonts w:ascii="Arial" w:hAnsi="Arial" w:cs="Arial"/>
                <w:bCs/>
                <w:szCs w:val="24"/>
              </w:rPr>
              <w:t xml:space="preserve">Coverage </w:t>
            </w:r>
            <w:r w:rsidRPr="000722A8">
              <w:rPr>
                <w:rFonts w:ascii="Arial" w:hAnsi="Arial" w:cs="Arial"/>
                <w:bCs/>
                <w:szCs w:val="24"/>
              </w:rPr>
              <w:t>and effectiveness</w:t>
            </w:r>
          </w:p>
        </w:tc>
      </w:tr>
      <w:tr w:rsidR="001B52F1" w:rsidRPr="000722A8" w14:paraId="073E609A" w14:textId="77777777" w:rsidTr="001B52F1">
        <w:trPr>
          <w:trHeight w:val="327"/>
        </w:trPr>
        <w:tc>
          <w:tcPr>
            <w:tcW w:w="9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908F92"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 xml:space="preserve">Systems, service &amp; functions </w:t>
            </w:r>
          </w:p>
        </w:tc>
        <w:tc>
          <w:tcPr>
            <w:tcW w:w="10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0E0B7ED"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 xml:space="preserve">Early </w:t>
            </w:r>
            <w:commentRangeStart w:id="184"/>
            <w:r w:rsidRPr="000722A8">
              <w:rPr>
                <w:rFonts w:ascii="Arial" w:hAnsi="Arial" w:cs="Arial"/>
                <w:bCs/>
                <w:szCs w:val="24"/>
              </w:rPr>
              <w:t>detection</w:t>
            </w:r>
            <w:commentRangeEnd w:id="184"/>
            <w:r w:rsidR="006C68E4">
              <w:rPr>
                <w:rStyle w:val="CommentReference"/>
              </w:rPr>
              <w:commentReference w:id="184"/>
            </w:r>
            <w:r w:rsidRPr="000722A8">
              <w:rPr>
                <w:rFonts w:ascii="Arial" w:hAnsi="Arial" w:cs="Arial"/>
                <w:bCs/>
                <w:szCs w:val="24"/>
              </w:rPr>
              <w:t xml:space="preserve">, </w:t>
            </w:r>
            <w:proofErr w:type="gramStart"/>
            <w:r w:rsidRPr="000722A8">
              <w:rPr>
                <w:rFonts w:ascii="Arial" w:hAnsi="Arial" w:cs="Arial"/>
                <w:bCs/>
                <w:szCs w:val="24"/>
              </w:rPr>
              <w:t>verification,  reporting</w:t>
            </w:r>
            <w:proofErr w:type="gramEnd"/>
            <w:r w:rsidRPr="000722A8">
              <w:rPr>
                <w:rFonts w:ascii="Arial" w:hAnsi="Arial" w:cs="Arial"/>
                <w:bCs/>
                <w:szCs w:val="24"/>
              </w:rPr>
              <w:t xml:space="preserve"> </w:t>
            </w:r>
          </w:p>
        </w:tc>
        <w:tc>
          <w:tcPr>
            <w:tcW w:w="125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FCA816"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 xml:space="preserve">Diagnosis, early </w:t>
            </w:r>
            <w:commentRangeStart w:id="185"/>
            <w:r w:rsidRPr="000722A8">
              <w:rPr>
                <w:rFonts w:ascii="Arial" w:hAnsi="Arial" w:cs="Arial"/>
                <w:bCs/>
                <w:szCs w:val="24"/>
              </w:rPr>
              <w:t>care</w:t>
            </w:r>
            <w:commentRangeEnd w:id="185"/>
            <w:r w:rsidR="006C68E4">
              <w:rPr>
                <w:rStyle w:val="CommentReference"/>
              </w:rPr>
              <w:commentReference w:id="185"/>
            </w:r>
            <w:r w:rsidRPr="000722A8">
              <w:rPr>
                <w:rFonts w:ascii="Arial" w:hAnsi="Arial" w:cs="Arial"/>
                <w:bCs/>
                <w:szCs w:val="24"/>
              </w:rPr>
              <w:t xml:space="preserve"> / </w:t>
            </w:r>
            <w:commentRangeStart w:id="186"/>
            <w:r w:rsidRPr="000722A8">
              <w:rPr>
                <w:rFonts w:ascii="Arial" w:hAnsi="Arial" w:cs="Arial"/>
                <w:bCs/>
                <w:szCs w:val="24"/>
              </w:rPr>
              <w:t>treatment</w:t>
            </w:r>
            <w:commentRangeEnd w:id="186"/>
            <w:r w:rsidR="006C68E4">
              <w:rPr>
                <w:rStyle w:val="CommentReference"/>
              </w:rPr>
              <w:commentReference w:id="186"/>
            </w:r>
            <w:r w:rsidRPr="000722A8">
              <w:rPr>
                <w:rFonts w:ascii="Arial" w:hAnsi="Arial" w:cs="Arial"/>
                <w:bCs/>
                <w:szCs w:val="24"/>
              </w:rPr>
              <w:t xml:space="preserve">, </w:t>
            </w:r>
            <w:commentRangeStart w:id="187"/>
            <w:r w:rsidRPr="000722A8">
              <w:rPr>
                <w:rFonts w:ascii="Arial" w:hAnsi="Arial" w:cs="Arial"/>
                <w:bCs/>
                <w:szCs w:val="24"/>
              </w:rPr>
              <w:t>referral</w:t>
            </w:r>
            <w:commentRangeEnd w:id="187"/>
            <w:r w:rsidR="006C68E4">
              <w:rPr>
                <w:rStyle w:val="CommentReference"/>
              </w:rPr>
              <w:commentReference w:id="187"/>
            </w:r>
            <w:r w:rsidRPr="000722A8">
              <w:rPr>
                <w:rFonts w:ascii="Arial" w:hAnsi="Arial" w:cs="Arial"/>
                <w:bCs/>
                <w:szCs w:val="24"/>
              </w:rPr>
              <w:t xml:space="preserve"> </w:t>
            </w:r>
          </w:p>
        </w:tc>
        <w:tc>
          <w:tcPr>
            <w:tcW w:w="169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C9152E"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 xml:space="preserve">Vaccination program delivery, coverage by beneficiary </w:t>
            </w:r>
            <w:commentRangeStart w:id="188"/>
            <w:r w:rsidRPr="000722A8">
              <w:rPr>
                <w:rFonts w:ascii="Arial" w:hAnsi="Arial" w:cs="Arial"/>
                <w:bCs/>
                <w:szCs w:val="24"/>
              </w:rPr>
              <w:t>group</w:t>
            </w:r>
            <w:commentRangeEnd w:id="188"/>
            <w:r w:rsidR="006C68E4">
              <w:rPr>
                <w:rStyle w:val="CommentReference"/>
              </w:rPr>
              <w:commentReference w:id="188"/>
            </w:r>
            <w:r w:rsidRPr="000722A8">
              <w:rPr>
                <w:rFonts w:ascii="Arial" w:hAnsi="Arial" w:cs="Arial"/>
                <w:bCs/>
                <w:szCs w:val="24"/>
              </w:rPr>
              <w:t xml:space="preserve"> </w:t>
            </w:r>
          </w:p>
        </w:tc>
      </w:tr>
      <w:tr w:rsidR="001B52F1" w:rsidRPr="000722A8" w14:paraId="02FA0920" w14:textId="77777777" w:rsidTr="001B52F1">
        <w:trPr>
          <w:trHeight w:val="327"/>
        </w:trPr>
        <w:tc>
          <w:tcPr>
            <w:tcW w:w="9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0CB415"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 xml:space="preserve">Research subjects </w:t>
            </w:r>
          </w:p>
        </w:tc>
        <w:tc>
          <w:tcPr>
            <w:tcW w:w="10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65760D"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commentRangeStart w:id="189"/>
            <w:r w:rsidRPr="000722A8">
              <w:rPr>
                <w:rFonts w:ascii="Arial" w:hAnsi="Arial" w:cs="Arial"/>
                <w:bCs/>
                <w:szCs w:val="24"/>
              </w:rPr>
              <w:t>Surveillance</w:t>
            </w:r>
            <w:commentRangeEnd w:id="189"/>
            <w:r w:rsidR="00C64F15">
              <w:rPr>
                <w:rStyle w:val="CommentReference"/>
              </w:rPr>
              <w:commentReference w:id="189"/>
            </w:r>
            <w:r w:rsidRPr="000722A8">
              <w:rPr>
                <w:rFonts w:ascii="Arial" w:hAnsi="Arial" w:cs="Arial"/>
                <w:bCs/>
                <w:szCs w:val="24"/>
              </w:rPr>
              <w:t xml:space="preserve"> </w:t>
            </w:r>
            <w:commentRangeStart w:id="190"/>
            <w:r w:rsidRPr="000722A8">
              <w:rPr>
                <w:rFonts w:ascii="Arial" w:hAnsi="Arial" w:cs="Arial"/>
                <w:bCs/>
                <w:szCs w:val="24"/>
              </w:rPr>
              <w:t>staff</w:t>
            </w:r>
            <w:commentRangeEnd w:id="190"/>
            <w:r w:rsidR="006C68E4">
              <w:rPr>
                <w:rStyle w:val="CommentReference"/>
              </w:rPr>
              <w:commentReference w:id="190"/>
            </w:r>
            <w:r w:rsidRPr="000722A8">
              <w:rPr>
                <w:rFonts w:ascii="Arial" w:hAnsi="Arial" w:cs="Arial"/>
                <w:bCs/>
                <w:szCs w:val="24"/>
              </w:rPr>
              <w:t xml:space="preserve"> &amp; </w:t>
            </w:r>
            <w:commentRangeStart w:id="191"/>
            <w:r w:rsidRPr="000722A8">
              <w:rPr>
                <w:rFonts w:ascii="Arial" w:hAnsi="Arial" w:cs="Arial"/>
                <w:bCs/>
                <w:szCs w:val="24"/>
              </w:rPr>
              <w:t>Patients</w:t>
            </w:r>
            <w:commentRangeEnd w:id="191"/>
            <w:r w:rsidR="00C64F15">
              <w:rPr>
                <w:rStyle w:val="CommentReference"/>
              </w:rPr>
              <w:commentReference w:id="191"/>
            </w:r>
            <w:r w:rsidRPr="000722A8">
              <w:rPr>
                <w:rFonts w:ascii="Arial" w:hAnsi="Arial" w:cs="Arial"/>
                <w:bCs/>
                <w:szCs w:val="24"/>
              </w:rPr>
              <w:t xml:space="preserve"> </w:t>
            </w:r>
          </w:p>
        </w:tc>
        <w:tc>
          <w:tcPr>
            <w:tcW w:w="125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6EA445"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commentRangeStart w:id="192"/>
            <w:r w:rsidRPr="000722A8">
              <w:rPr>
                <w:rFonts w:ascii="Arial" w:hAnsi="Arial" w:cs="Arial"/>
                <w:bCs/>
                <w:szCs w:val="24"/>
              </w:rPr>
              <w:t>Hospital/</w:t>
            </w:r>
            <w:commentRangeEnd w:id="192"/>
            <w:r w:rsidR="00C64F15">
              <w:rPr>
                <w:rStyle w:val="CommentReference"/>
              </w:rPr>
              <w:commentReference w:id="192"/>
            </w:r>
            <w:r w:rsidRPr="000722A8">
              <w:rPr>
                <w:rFonts w:ascii="Arial" w:hAnsi="Arial" w:cs="Arial"/>
                <w:bCs/>
                <w:szCs w:val="24"/>
              </w:rPr>
              <w:t xml:space="preserve"> </w:t>
            </w:r>
            <w:commentRangeStart w:id="193"/>
            <w:r w:rsidRPr="000722A8">
              <w:rPr>
                <w:rFonts w:ascii="Arial" w:hAnsi="Arial" w:cs="Arial"/>
                <w:bCs/>
                <w:szCs w:val="24"/>
              </w:rPr>
              <w:t>health</w:t>
            </w:r>
            <w:commentRangeEnd w:id="193"/>
            <w:r w:rsidR="00C64F15">
              <w:rPr>
                <w:rStyle w:val="CommentReference"/>
              </w:rPr>
              <w:commentReference w:id="193"/>
            </w:r>
            <w:r w:rsidRPr="000722A8">
              <w:rPr>
                <w:rFonts w:ascii="Arial" w:hAnsi="Arial" w:cs="Arial"/>
                <w:bCs/>
                <w:szCs w:val="24"/>
              </w:rPr>
              <w:t xml:space="preserve"> staff &amp; Patients </w:t>
            </w:r>
          </w:p>
        </w:tc>
        <w:tc>
          <w:tcPr>
            <w:tcW w:w="169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FA0B2D8"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 xml:space="preserve">Health </w:t>
            </w:r>
            <w:commentRangeStart w:id="194"/>
            <w:r w:rsidRPr="000722A8">
              <w:rPr>
                <w:rFonts w:ascii="Arial" w:hAnsi="Arial" w:cs="Arial"/>
                <w:bCs/>
                <w:szCs w:val="24"/>
              </w:rPr>
              <w:t>staff</w:t>
            </w:r>
            <w:commentRangeEnd w:id="194"/>
            <w:r w:rsidR="00C64F15">
              <w:rPr>
                <w:rStyle w:val="CommentReference"/>
              </w:rPr>
              <w:commentReference w:id="194"/>
            </w:r>
            <w:r w:rsidRPr="000722A8">
              <w:rPr>
                <w:rFonts w:ascii="Arial" w:hAnsi="Arial" w:cs="Arial"/>
                <w:bCs/>
                <w:szCs w:val="24"/>
              </w:rPr>
              <w:t xml:space="preserve">, patients &amp; volunteers </w:t>
            </w:r>
          </w:p>
        </w:tc>
      </w:tr>
    </w:tbl>
    <w:p w14:paraId="4D3CBF74"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ab/>
        <w:t xml:space="preserve">The three important aspects like surveillance, management and vaccination would be evaluated using the programme guidelines as the reference. </w:t>
      </w:r>
    </w:p>
    <w:p w14:paraId="2E89B324"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lastRenderedPageBreak/>
        <w:tab/>
        <w:t xml:space="preserve">The proposed implementation research study plans to assess the current situation of surveillance, case management and vaccination of JE and AES implementation. </w:t>
      </w:r>
    </w:p>
    <w:p w14:paraId="73AA2911"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ab/>
      </w:r>
      <w:r w:rsidRPr="000722A8">
        <w:rPr>
          <w:rFonts w:ascii="Arial" w:hAnsi="Arial" w:cs="Arial"/>
          <w:bCs/>
          <w:szCs w:val="24"/>
        </w:rPr>
        <w:tab/>
      </w:r>
      <w:commentRangeStart w:id="195"/>
      <w:r w:rsidRPr="000722A8">
        <w:rPr>
          <w:rFonts w:ascii="Arial" w:hAnsi="Arial" w:cs="Arial"/>
          <w:bCs/>
          <w:szCs w:val="24"/>
        </w:rPr>
        <w:t xml:space="preserve">Additional specific epidemiological studies </w:t>
      </w:r>
      <w:commentRangeEnd w:id="195"/>
      <w:r w:rsidR="00C64F15">
        <w:rPr>
          <w:rStyle w:val="CommentReference"/>
        </w:rPr>
        <w:commentReference w:id="195"/>
      </w:r>
      <w:r w:rsidRPr="000722A8">
        <w:rPr>
          <w:rFonts w:ascii="Arial" w:hAnsi="Arial" w:cs="Arial"/>
          <w:bCs/>
          <w:szCs w:val="24"/>
        </w:rPr>
        <w:t xml:space="preserve">like vaccination coverage by EPI 30-cluster sampling method would be planned and undertaken. In addition, </w:t>
      </w:r>
      <w:commentRangeStart w:id="196"/>
      <w:r w:rsidRPr="000722A8">
        <w:rPr>
          <w:rFonts w:ascii="Arial" w:hAnsi="Arial" w:cs="Arial"/>
          <w:bCs/>
          <w:szCs w:val="24"/>
        </w:rPr>
        <w:t xml:space="preserve">vaccine effectiveness case-control study </w:t>
      </w:r>
      <w:commentRangeEnd w:id="196"/>
      <w:r w:rsidR="00C64F15">
        <w:rPr>
          <w:rStyle w:val="CommentReference"/>
        </w:rPr>
        <w:commentReference w:id="196"/>
      </w:r>
      <w:r w:rsidRPr="000722A8">
        <w:rPr>
          <w:rFonts w:ascii="Arial" w:hAnsi="Arial" w:cs="Arial"/>
          <w:bCs/>
          <w:szCs w:val="24"/>
        </w:rPr>
        <w:t xml:space="preserve">would be planned and undertaken. The disease-associated direct </w:t>
      </w:r>
      <w:commentRangeStart w:id="197"/>
      <w:r w:rsidRPr="000722A8">
        <w:rPr>
          <w:rFonts w:ascii="Arial" w:hAnsi="Arial" w:cs="Arial"/>
          <w:bCs/>
          <w:szCs w:val="24"/>
        </w:rPr>
        <w:t xml:space="preserve">costs of illness management </w:t>
      </w:r>
      <w:commentRangeEnd w:id="197"/>
      <w:r w:rsidR="00C64F15">
        <w:rPr>
          <w:rStyle w:val="CommentReference"/>
        </w:rPr>
        <w:commentReference w:id="197"/>
      </w:r>
      <w:r w:rsidRPr="000722A8">
        <w:rPr>
          <w:rFonts w:ascii="Arial" w:hAnsi="Arial" w:cs="Arial"/>
          <w:bCs/>
          <w:szCs w:val="24"/>
        </w:rPr>
        <w:t xml:space="preserve">would also be studied. </w:t>
      </w:r>
    </w:p>
    <w:p w14:paraId="61F66BD5" w14:textId="77777777" w:rsidR="001B52F1" w:rsidRPr="000722A8" w:rsidRDefault="001B52F1" w:rsidP="000722A8">
      <w:pPr>
        <w:pStyle w:val="ListParagraph"/>
        <w:widowControl w:val="0"/>
        <w:numPr>
          <w:ilvl w:val="0"/>
          <w:numId w:val="7"/>
        </w:numPr>
        <w:snapToGrid w:val="0"/>
        <w:spacing w:before="120" w:after="120" w:line="480" w:lineRule="auto"/>
        <w:ind w:left="346"/>
        <w:rPr>
          <w:rFonts w:ascii="Arial" w:hAnsi="Arial" w:cs="Arial"/>
          <w:szCs w:val="24"/>
          <w:lang w:val="en-GB"/>
        </w:rPr>
      </w:pPr>
      <w:r w:rsidRPr="000722A8">
        <w:rPr>
          <w:rFonts w:ascii="Arial" w:hAnsi="Arial" w:cs="Arial"/>
          <w:szCs w:val="24"/>
          <w:lang w:val="en-GB"/>
        </w:rPr>
        <w:t xml:space="preserve">Study approvals and permissions </w:t>
      </w:r>
    </w:p>
    <w:p w14:paraId="4593B18E" w14:textId="77777777" w:rsidR="001B52F1" w:rsidRPr="000722A8" w:rsidRDefault="001B52F1" w:rsidP="000722A8">
      <w:pPr>
        <w:pStyle w:val="ListParagraph"/>
        <w:numPr>
          <w:ilvl w:val="0"/>
          <w:numId w:val="6"/>
        </w:numPr>
        <w:spacing w:before="120" w:after="120" w:line="480" w:lineRule="auto"/>
        <w:ind w:left="1440"/>
        <w:rPr>
          <w:rFonts w:ascii="Arial" w:hAnsi="Arial" w:cs="Arial"/>
          <w:szCs w:val="24"/>
        </w:rPr>
      </w:pPr>
      <w:r w:rsidRPr="000722A8">
        <w:rPr>
          <w:rFonts w:ascii="Arial" w:hAnsi="Arial" w:cs="Arial"/>
          <w:szCs w:val="24"/>
        </w:rPr>
        <w:t>Board of studies at MUHS</w:t>
      </w:r>
    </w:p>
    <w:p w14:paraId="4E0F72FF" w14:textId="77777777" w:rsidR="001B52F1" w:rsidRPr="000722A8" w:rsidRDefault="001B52F1" w:rsidP="000722A8">
      <w:pPr>
        <w:pStyle w:val="ListParagraph"/>
        <w:numPr>
          <w:ilvl w:val="0"/>
          <w:numId w:val="6"/>
        </w:numPr>
        <w:spacing w:before="120" w:after="120" w:line="480" w:lineRule="auto"/>
        <w:ind w:left="1440"/>
        <w:rPr>
          <w:rFonts w:ascii="Arial" w:hAnsi="Arial" w:cs="Arial"/>
          <w:szCs w:val="24"/>
        </w:rPr>
      </w:pPr>
      <w:r w:rsidRPr="000722A8">
        <w:rPr>
          <w:rFonts w:ascii="Arial" w:hAnsi="Arial" w:cs="Arial"/>
          <w:szCs w:val="24"/>
        </w:rPr>
        <w:t>Ethical committee at MUHS</w:t>
      </w:r>
    </w:p>
    <w:p w14:paraId="41BB7561" w14:textId="77777777" w:rsidR="001B52F1" w:rsidRPr="000722A8" w:rsidRDefault="001B52F1" w:rsidP="000722A8">
      <w:pPr>
        <w:pStyle w:val="ListParagraph"/>
        <w:numPr>
          <w:ilvl w:val="0"/>
          <w:numId w:val="6"/>
        </w:numPr>
        <w:spacing w:before="120" w:after="120" w:line="480" w:lineRule="auto"/>
        <w:ind w:left="1440"/>
        <w:rPr>
          <w:rFonts w:ascii="Arial" w:hAnsi="Arial" w:cs="Arial"/>
          <w:szCs w:val="24"/>
        </w:rPr>
      </w:pPr>
      <w:r w:rsidRPr="000722A8">
        <w:rPr>
          <w:rFonts w:ascii="Arial" w:hAnsi="Arial" w:cs="Arial"/>
          <w:szCs w:val="24"/>
        </w:rPr>
        <w:t>PhD/Academic Committee at NIV Pune</w:t>
      </w:r>
    </w:p>
    <w:p w14:paraId="4F92F4C9" w14:textId="77777777" w:rsidR="001B52F1" w:rsidRPr="000722A8" w:rsidRDefault="001B52F1" w:rsidP="000722A8">
      <w:pPr>
        <w:pStyle w:val="ListParagraph"/>
        <w:numPr>
          <w:ilvl w:val="0"/>
          <w:numId w:val="6"/>
        </w:numPr>
        <w:spacing w:before="120" w:after="120" w:line="480" w:lineRule="auto"/>
        <w:ind w:left="1440"/>
        <w:rPr>
          <w:rFonts w:ascii="Arial" w:hAnsi="Arial" w:cs="Arial"/>
          <w:szCs w:val="24"/>
        </w:rPr>
      </w:pPr>
      <w:r w:rsidRPr="000722A8">
        <w:rPr>
          <w:rFonts w:ascii="Arial" w:hAnsi="Arial" w:cs="Arial"/>
          <w:szCs w:val="24"/>
        </w:rPr>
        <w:t>Ethical committee at NIV Pune</w:t>
      </w:r>
    </w:p>
    <w:p w14:paraId="53C5A819" w14:textId="77777777" w:rsidR="001B52F1" w:rsidRPr="000722A8" w:rsidRDefault="001B52F1" w:rsidP="000722A8">
      <w:pPr>
        <w:pStyle w:val="ListParagraph"/>
        <w:numPr>
          <w:ilvl w:val="0"/>
          <w:numId w:val="6"/>
        </w:numPr>
        <w:spacing w:before="120" w:after="120" w:line="480" w:lineRule="auto"/>
        <w:ind w:left="1440"/>
        <w:rPr>
          <w:rFonts w:ascii="Arial" w:hAnsi="Arial" w:cs="Arial"/>
          <w:szCs w:val="24"/>
        </w:rPr>
      </w:pPr>
      <w:r w:rsidRPr="000722A8">
        <w:rPr>
          <w:rFonts w:ascii="Arial" w:hAnsi="Arial" w:cs="Arial"/>
          <w:szCs w:val="24"/>
        </w:rPr>
        <w:t xml:space="preserve">Administrative </w:t>
      </w:r>
      <w:commentRangeStart w:id="198"/>
      <w:r w:rsidRPr="000722A8">
        <w:rPr>
          <w:rFonts w:ascii="Arial" w:hAnsi="Arial" w:cs="Arial"/>
          <w:szCs w:val="24"/>
        </w:rPr>
        <w:t>approval</w:t>
      </w:r>
      <w:commentRangeEnd w:id="198"/>
      <w:r w:rsidR="00C64F15">
        <w:rPr>
          <w:rStyle w:val="CommentReference"/>
        </w:rPr>
        <w:commentReference w:id="198"/>
      </w:r>
      <w:r w:rsidRPr="000722A8">
        <w:rPr>
          <w:rFonts w:ascii="Arial" w:hAnsi="Arial" w:cs="Arial"/>
          <w:szCs w:val="24"/>
        </w:rPr>
        <w:t xml:space="preserve"> of Directorate of Health Services, Maharashtra </w:t>
      </w:r>
    </w:p>
    <w:p w14:paraId="60CEA231" w14:textId="77777777" w:rsidR="001B52F1" w:rsidRPr="000722A8" w:rsidRDefault="001B52F1" w:rsidP="000722A8">
      <w:pPr>
        <w:pStyle w:val="ListParagraph"/>
        <w:numPr>
          <w:ilvl w:val="0"/>
          <w:numId w:val="6"/>
        </w:numPr>
        <w:spacing w:before="120" w:after="120" w:line="480" w:lineRule="auto"/>
        <w:ind w:left="1440"/>
        <w:rPr>
          <w:rFonts w:ascii="Arial" w:hAnsi="Arial" w:cs="Arial"/>
          <w:szCs w:val="24"/>
        </w:rPr>
      </w:pPr>
      <w:r w:rsidRPr="000722A8">
        <w:rPr>
          <w:rFonts w:ascii="Arial" w:hAnsi="Arial" w:cs="Arial"/>
          <w:szCs w:val="24"/>
        </w:rPr>
        <w:t xml:space="preserve">Administrative approval of Directorate of Health, </w:t>
      </w:r>
      <w:commentRangeStart w:id="199"/>
      <w:r w:rsidRPr="000722A8">
        <w:rPr>
          <w:rFonts w:ascii="Arial" w:hAnsi="Arial" w:cs="Arial"/>
          <w:szCs w:val="24"/>
        </w:rPr>
        <w:t>Telangana</w:t>
      </w:r>
      <w:commentRangeEnd w:id="199"/>
      <w:r w:rsidR="00C64F15">
        <w:rPr>
          <w:rStyle w:val="CommentReference"/>
        </w:rPr>
        <w:commentReference w:id="199"/>
      </w:r>
      <w:r w:rsidRPr="000722A8">
        <w:rPr>
          <w:rFonts w:ascii="Arial" w:hAnsi="Arial" w:cs="Arial"/>
          <w:szCs w:val="24"/>
        </w:rPr>
        <w:t xml:space="preserve"> </w:t>
      </w:r>
    </w:p>
    <w:p w14:paraId="72312D34" w14:textId="77777777" w:rsidR="001B52F1" w:rsidRPr="000722A8" w:rsidRDefault="001B52F1" w:rsidP="000722A8">
      <w:pPr>
        <w:pStyle w:val="ListParagraph"/>
        <w:numPr>
          <w:ilvl w:val="0"/>
          <w:numId w:val="6"/>
        </w:numPr>
        <w:spacing w:before="120" w:after="120" w:line="480" w:lineRule="auto"/>
        <w:ind w:left="1440"/>
        <w:rPr>
          <w:rFonts w:ascii="Arial" w:hAnsi="Arial" w:cs="Arial"/>
          <w:szCs w:val="24"/>
        </w:rPr>
      </w:pPr>
      <w:r w:rsidRPr="000722A8">
        <w:rPr>
          <w:rFonts w:ascii="Arial" w:hAnsi="Arial" w:cs="Arial"/>
          <w:szCs w:val="24"/>
        </w:rPr>
        <w:t xml:space="preserve">Any other approvals required from </w:t>
      </w:r>
      <w:commentRangeStart w:id="200"/>
      <w:r w:rsidRPr="000722A8">
        <w:rPr>
          <w:rFonts w:ascii="Arial" w:hAnsi="Arial" w:cs="Arial"/>
          <w:szCs w:val="24"/>
        </w:rPr>
        <w:t xml:space="preserve">hospital and public health </w:t>
      </w:r>
      <w:commentRangeEnd w:id="200"/>
      <w:r w:rsidR="00C64F15">
        <w:rPr>
          <w:rStyle w:val="CommentReference"/>
        </w:rPr>
        <w:commentReference w:id="200"/>
      </w:r>
      <w:r w:rsidRPr="000722A8">
        <w:rPr>
          <w:rFonts w:ascii="Arial" w:hAnsi="Arial" w:cs="Arial"/>
          <w:szCs w:val="24"/>
        </w:rPr>
        <w:t>offices</w:t>
      </w:r>
    </w:p>
    <w:p w14:paraId="63A02A4F" w14:textId="77777777" w:rsidR="001B52F1" w:rsidRPr="000722A8" w:rsidRDefault="001B52F1" w:rsidP="000722A8">
      <w:pPr>
        <w:pStyle w:val="ListParagraph"/>
        <w:widowControl w:val="0"/>
        <w:numPr>
          <w:ilvl w:val="0"/>
          <w:numId w:val="7"/>
        </w:numPr>
        <w:snapToGrid w:val="0"/>
        <w:spacing w:before="120" w:after="120" w:line="480" w:lineRule="auto"/>
        <w:ind w:left="346"/>
        <w:rPr>
          <w:rFonts w:ascii="Arial" w:hAnsi="Arial" w:cs="Arial"/>
          <w:szCs w:val="24"/>
          <w:lang w:val="en-GB"/>
        </w:rPr>
      </w:pPr>
      <w:r w:rsidRPr="000722A8">
        <w:rPr>
          <w:rFonts w:ascii="Arial" w:hAnsi="Arial" w:cs="Arial"/>
          <w:szCs w:val="24"/>
        </w:rPr>
        <w:t xml:space="preserve">Sampling strategy and techniques </w:t>
      </w:r>
    </w:p>
    <w:p w14:paraId="128413CF" w14:textId="77777777" w:rsidR="001B52F1" w:rsidRPr="000722A8" w:rsidRDefault="001B52F1" w:rsidP="000722A8">
      <w:pPr>
        <w:pStyle w:val="ListParagraph"/>
        <w:widowControl w:val="0"/>
        <w:snapToGrid w:val="0"/>
        <w:spacing w:before="120" w:after="120" w:line="480" w:lineRule="auto"/>
        <w:ind w:left="346"/>
        <w:rPr>
          <w:rFonts w:ascii="Arial" w:hAnsi="Arial" w:cs="Arial"/>
          <w:bCs/>
          <w:szCs w:val="24"/>
        </w:rPr>
      </w:pPr>
      <w:r w:rsidRPr="000722A8">
        <w:rPr>
          <w:rFonts w:ascii="Arial" w:hAnsi="Arial" w:cs="Arial"/>
          <w:bCs/>
          <w:szCs w:val="24"/>
        </w:rPr>
        <w:t xml:space="preserve">In the selected states, the </w:t>
      </w:r>
      <w:commentRangeStart w:id="201"/>
      <w:r w:rsidRPr="000722A8">
        <w:rPr>
          <w:rFonts w:ascii="Arial" w:hAnsi="Arial" w:cs="Arial"/>
          <w:bCs/>
          <w:szCs w:val="24"/>
        </w:rPr>
        <w:t xml:space="preserve">most JE endemic regions </w:t>
      </w:r>
      <w:commentRangeEnd w:id="201"/>
      <w:r w:rsidR="00C64F15">
        <w:rPr>
          <w:rStyle w:val="CommentReference"/>
        </w:rPr>
        <w:commentReference w:id="201"/>
      </w:r>
      <w:r w:rsidRPr="000722A8">
        <w:rPr>
          <w:rFonts w:ascii="Arial" w:hAnsi="Arial" w:cs="Arial"/>
          <w:bCs/>
          <w:szCs w:val="24"/>
        </w:rPr>
        <w:t xml:space="preserve">in eastern Maharashtra (Nagpur division) and Northern Telangana (Warangal division) would be </w:t>
      </w:r>
      <w:commentRangeStart w:id="202"/>
      <w:r w:rsidRPr="000722A8">
        <w:rPr>
          <w:rFonts w:ascii="Arial" w:hAnsi="Arial" w:cs="Arial"/>
          <w:bCs/>
          <w:szCs w:val="24"/>
        </w:rPr>
        <w:t xml:space="preserve">purposively selected for greater feasibility </w:t>
      </w:r>
      <w:commentRangeEnd w:id="202"/>
      <w:r w:rsidR="00C64F15">
        <w:rPr>
          <w:rStyle w:val="CommentReference"/>
        </w:rPr>
        <w:commentReference w:id="202"/>
      </w:r>
      <w:r w:rsidRPr="000722A8">
        <w:rPr>
          <w:rFonts w:ascii="Arial" w:hAnsi="Arial" w:cs="Arial"/>
          <w:bCs/>
          <w:szCs w:val="24"/>
        </w:rPr>
        <w:t xml:space="preserve">of the study. In the selected divisions, most endemic district with JE vaccination would </w:t>
      </w:r>
      <w:r w:rsidRPr="000722A8">
        <w:rPr>
          <w:rFonts w:ascii="Arial" w:hAnsi="Arial" w:cs="Arial"/>
          <w:bCs/>
          <w:szCs w:val="24"/>
        </w:rPr>
        <w:lastRenderedPageBreak/>
        <w:t xml:space="preserve">be selected for the study. The selected districts are as - </w:t>
      </w:r>
    </w:p>
    <w:p w14:paraId="6FF8B062" w14:textId="77777777" w:rsidR="001B52F1" w:rsidRPr="000722A8" w:rsidRDefault="001B52F1" w:rsidP="000722A8">
      <w:pPr>
        <w:pStyle w:val="ListParagraph"/>
        <w:numPr>
          <w:ilvl w:val="0"/>
          <w:numId w:val="13"/>
        </w:numPr>
        <w:spacing w:before="120" w:after="120" w:line="480" w:lineRule="auto"/>
        <w:ind w:left="1080" w:hanging="360"/>
        <w:rPr>
          <w:rFonts w:ascii="Arial" w:hAnsi="Arial" w:cs="Arial"/>
          <w:szCs w:val="24"/>
        </w:rPr>
      </w:pPr>
      <w:r w:rsidRPr="000722A8">
        <w:rPr>
          <w:rFonts w:ascii="Arial" w:hAnsi="Arial" w:cs="Arial"/>
          <w:szCs w:val="24"/>
        </w:rPr>
        <w:t>Study districts</w:t>
      </w:r>
    </w:p>
    <w:p w14:paraId="329384AE" w14:textId="77777777" w:rsidR="001B52F1" w:rsidRPr="000722A8" w:rsidRDefault="001B52F1" w:rsidP="000722A8">
      <w:pPr>
        <w:pStyle w:val="ListParagraph"/>
        <w:spacing w:before="120" w:after="120" w:line="480" w:lineRule="auto"/>
        <w:ind w:left="1080"/>
        <w:jc w:val="both"/>
        <w:rPr>
          <w:rFonts w:ascii="Arial" w:hAnsi="Arial" w:cs="Arial"/>
          <w:szCs w:val="24"/>
        </w:rPr>
      </w:pPr>
      <w:r w:rsidRPr="000722A8">
        <w:rPr>
          <w:rFonts w:ascii="Arial" w:hAnsi="Arial" w:cs="Arial"/>
          <w:szCs w:val="24"/>
        </w:rPr>
        <w:t xml:space="preserve">The selected districts have JE/AES endemicity and had JE vaccination. </w:t>
      </w:r>
    </w:p>
    <w:tbl>
      <w:tblPr>
        <w:tblStyle w:val="TableGrid"/>
        <w:tblW w:w="8572" w:type="dxa"/>
        <w:jc w:val="center"/>
        <w:tblLook w:val="04A0" w:firstRow="1" w:lastRow="0" w:firstColumn="1" w:lastColumn="0" w:noHBand="0" w:noVBand="1"/>
      </w:tblPr>
      <w:tblGrid>
        <w:gridCol w:w="1564"/>
        <w:gridCol w:w="2215"/>
        <w:gridCol w:w="2465"/>
        <w:gridCol w:w="2328"/>
      </w:tblGrid>
      <w:tr w:rsidR="001B52F1" w:rsidRPr="000722A8" w14:paraId="2B6C69F4" w14:textId="77777777" w:rsidTr="00F45347">
        <w:trPr>
          <w:jc w:val="center"/>
        </w:trPr>
        <w:tc>
          <w:tcPr>
            <w:tcW w:w="1536" w:type="dxa"/>
            <w:vAlign w:val="center"/>
          </w:tcPr>
          <w:p w14:paraId="6055E266" w14:textId="77777777" w:rsidR="001B52F1" w:rsidRPr="000722A8" w:rsidRDefault="001B52F1" w:rsidP="00F45347">
            <w:pPr>
              <w:pStyle w:val="ListParagraph"/>
              <w:widowControl w:val="0"/>
              <w:snapToGrid w:val="0"/>
              <w:spacing w:before="120" w:after="120" w:line="480" w:lineRule="auto"/>
              <w:ind w:left="0"/>
              <w:jc w:val="center"/>
              <w:rPr>
                <w:rFonts w:ascii="Arial" w:hAnsi="Arial" w:cs="Arial"/>
                <w:szCs w:val="24"/>
                <w:lang w:val="en-GB"/>
              </w:rPr>
            </w:pPr>
            <w:r w:rsidRPr="000722A8">
              <w:rPr>
                <w:rFonts w:ascii="Arial" w:hAnsi="Arial" w:cs="Arial"/>
                <w:szCs w:val="24"/>
                <w:lang w:val="en-GB"/>
              </w:rPr>
              <w:t>State</w:t>
            </w:r>
          </w:p>
        </w:tc>
        <w:tc>
          <w:tcPr>
            <w:tcW w:w="2226" w:type="dxa"/>
            <w:vAlign w:val="center"/>
          </w:tcPr>
          <w:p w14:paraId="59DB3F11" w14:textId="77777777" w:rsidR="001B52F1" w:rsidRPr="000722A8" w:rsidRDefault="001B52F1" w:rsidP="00F45347">
            <w:pPr>
              <w:pStyle w:val="ListParagraph"/>
              <w:widowControl w:val="0"/>
              <w:snapToGrid w:val="0"/>
              <w:spacing w:before="120" w:after="120" w:line="480" w:lineRule="auto"/>
              <w:ind w:left="0"/>
              <w:jc w:val="center"/>
              <w:rPr>
                <w:rFonts w:ascii="Arial" w:hAnsi="Arial" w:cs="Arial"/>
                <w:szCs w:val="24"/>
                <w:lang w:val="en-GB"/>
              </w:rPr>
            </w:pPr>
            <w:r w:rsidRPr="000722A8">
              <w:rPr>
                <w:rFonts w:ascii="Arial" w:hAnsi="Arial" w:cs="Arial"/>
                <w:szCs w:val="24"/>
                <w:lang w:val="en-GB"/>
              </w:rPr>
              <w:t>Territory or region</w:t>
            </w:r>
          </w:p>
        </w:tc>
        <w:tc>
          <w:tcPr>
            <w:tcW w:w="2476" w:type="dxa"/>
            <w:vAlign w:val="center"/>
          </w:tcPr>
          <w:p w14:paraId="4B0F4B1D" w14:textId="77777777" w:rsidR="001B52F1" w:rsidRPr="000722A8" w:rsidRDefault="001B52F1" w:rsidP="00F45347">
            <w:pPr>
              <w:pStyle w:val="ListParagraph"/>
              <w:widowControl w:val="0"/>
              <w:snapToGrid w:val="0"/>
              <w:spacing w:before="120" w:after="120" w:line="480" w:lineRule="auto"/>
              <w:ind w:left="0"/>
              <w:jc w:val="center"/>
              <w:rPr>
                <w:rFonts w:ascii="Arial" w:hAnsi="Arial" w:cs="Arial"/>
                <w:szCs w:val="24"/>
                <w:lang w:val="en-GB"/>
              </w:rPr>
            </w:pPr>
            <w:r w:rsidRPr="000722A8">
              <w:rPr>
                <w:rFonts w:ascii="Arial" w:hAnsi="Arial" w:cs="Arial"/>
                <w:szCs w:val="24"/>
                <w:lang w:val="en-GB"/>
              </w:rPr>
              <w:t>District to be included</w:t>
            </w:r>
          </w:p>
        </w:tc>
        <w:tc>
          <w:tcPr>
            <w:tcW w:w="2334" w:type="dxa"/>
            <w:vAlign w:val="center"/>
          </w:tcPr>
          <w:p w14:paraId="24C16C81" w14:textId="77777777" w:rsidR="001B52F1" w:rsidRPr="000722A8" w:rsidRDefault="001B52F1" w:rsidP="00F45347">
            <w:pPr>
              <w:pStyle w:val="ListParagraph"/>
              <w:widowControl w:val="0"/>
              <w:snapToGrid w:val="0"/>
              <w:spacing w:before="120" w:after="120" w:line="480" w:lineRule="auto"/>
              <w:ind w:left="0"/>
              <w:jc w:val="center"/>
              <w:rPr>
                <w:rFonts w:ascii="Arial" w:hAnsi="Arial" w:cs="Arial"/>
                <w:szCs w:val="24"/>
                <w:lang w:val="en-GB"/>
              </w:rPr>
            </w:pPr>
            <w:r w:rsidRPr="000722A8">
              <w:rPr>
                <w:rFonts w:ascii="Arial" w:hAnsi="Arial" w:cs="Arial"/>
                <w:szCs w:val="24"/>
                <w:lang w:val="en-GB"/>
              </w:rPr>
              <w:t>Other priority district</w:t>
            </w:r>
          </w:p>
        </w:tc>
      </w:tr>
      <w:tr w:rsidR="001B52F1" w:rsidRPr="000722A8" w14:paraId="03B6BA7A" w14:textId="77777777" w:rsidTr="00F45347">
        <w:trPr>
          <w:jc w:val="center"/>
        </w:trPr>
        <w:tc>
          <w:tcPr>
            <w:tcW w:w="1536" w:type="dxa"/>
            <w:vAlign w:val="center"/>
          </w:tcPr>
          <w:p w14:paraId="79298E5A" w14:textId="77777777" w:rsidR="001B52F1" w:rsidRPr="000722A8" w:rsidRDefault="001B52F1" w:rsidP="00F45347">
            <w:pPr>
              <w:pStyle w:val="ListParagraph"/>
              <w:widowControl w:val="0"/>
              <w:snapToGrid w:val="0"/>
              <w:spacing w:before="120" w:after="120" w:line="480" w:lineRule="auto"/>
              <w:ind w:left="0"/>
              <w:jc w:val="center"/>
              <w:rPr>
                <w:rFonts w:ascii="Arial" w:hAnsi="Arial" w:cs="Arial"/>
                <w:szCs w:val="24"/>
                <w:lang w:val="en-GB"/>
              </w:rPr>
            </w:pPr>
            <w:r w:rsidRPr="000722A8">
              <w:rPr>
                <w:rFonts w:ascii="Arial" w:hAnsi="Arial" w:cs="Arial"/>
                <w:szCs w:val="24"/>
                <w:lang w:val="en-GB"/>
              </w:rPr>
              <w:t>Maharashtra</w:t>
            </w:r>
          </w:p>
        </w:tc>
        <w:tc>
          <w:tcPr>
            <w:tcW w:w="2226" w:type="dxa"/>
            <w:vAlign w:val="center"/>
          </w:tcPr>
          <w:p w14:paraId="4A47154C" w14:textId="77777777" w:rsidR="001B52F1" w:rsidRPr="000722A8" w:rsidRDefault="001B52F1" w:rsidP="00F45347">
            <w:pPr>
              <w:pStyle w:val="ListParagraph"/>
              <w:widowControl w:val="0"/>
              <w:snapToGrid w:val="0"/>
              <w:spacing w:before="120" w:after="120" w:line="480" w:lineRule="auto"/>
              <w:ind w:left="0"/>
              <w:jc w:val="center"/>
              <w:rPr>
                <w:rFonts w:ascii="Arial" w:hAnsi="Arial" w:cs="Arial"/>
                <w:szCs w:val="24"/>
                <w:lang w:val="en-GB"/>
              </w:rPr>
            </w:pPr>
            <w:r w:rsidRPr="000722A8">
              <w:rPr>
                <w:rFonts w:ascii="Arial" w:hAnsi="Arial" w:cs="Arial"/>
                <w:szCs w:val="24"/>
                <w:lang w:val="en-GB"/>
              </w:rPr>
              <w:t>Eastern Maharashtra</w:t>
            </w:r>
          </w:p>
        </w:tc>
        <w:tc>
          <w:tcPr>
            <w:tcW w:w="2476" w:type="dxa"/>
            <w:vAlign w:val="center"/>
          </w:tcPr>
          <w:p w14:paraId="2408CF2A" w14:textId="77777777" w:rsidR="001B52F1" w:rsidRPr="000722A8" w:rsidRDefault="001B52F1" w:rsidP="00F45347">
            <w:pPr>
              <w:pStyle w:val="ListParagraph"/>
              <w:widowControl w:val="0"/>
              <w:snapToGrid w:val="0"/>
              <w:spacing w:before="120" w:after="120" w:line="480" w:lineRule="auto"/>
              <w:ind w:left="0"/>
              <w:jc w:val="center"/>
              <w:rPr>
                <w:rFonts w:ascii="Arial" w:hAnsi="Arial" w:cs="Arial"/>
                <w:szCs w:val="24"/>
                <w:lang w:val="en-GB"/>
              </w:rPr>
            </w:pPr>
            <w:commentRangeStart w:id="203"/>
            <w:r w:rsidRPr="000722A8">
              <w:rPr>
                <w:rFonts w:ascii="Arial" w:hAnsi="Arial" w:cs="Arial"/>
                <w:szCs w:val="24"/>
                <w:lang w:val="en-GB"/>
              </w:rPr>
              <w:t>Nagpur</w:t>
            </w:r>
            <w:commentRangeEnd w:id="203"/>
            <w:r w:rsidR="00C64F15">
              <w:rPr>
                <w:rStyle w:val="CommentReference"/>
              </w:rPr>
              <w:commentReference w:id="203"/>
            </w:r>
          </w:p>
        </w:tc>
        <w:tc>
          <w:tcPr>
            <w:tcW w:w="2334" w:type="dxa"/>
            <w:vAlign w:val="center"/>
          </w:tcPr>
          <w:p w14:paraId="01004DD6" w14:textId="77777777" w:rsidR="001B52F1" w:rsidRPr="000722A8" w:rsidRDefault="001B52F1" w:rsidP="00F45347">
            <w:pPr>
              <w:pStyle w:val="ListParagraph"/>
              <w:widowControl w:val="0"/>
              <w:snapToGrid w:val="0"/>
              <w:spacing w:before="120" w:after="120" w:line="480" w:lineRule="auto"/>
              <w:ind w:left="0"/>
              <w:jc w:val="center"/>
              <w:rPr>
                <w:rFonts w:ascii="Arial" w:hAnsi="Arial" w:cs="Arial"/>
                <w:szCs w:val="24"/>
                <w:lang w:val="en-GB"/>
              </w:rPr>
            </w:pPr>
            <w:commentRangeStart w:id="204"/>
            <w:r w:rsidRPr="000722A8">
              <w:rPr>
                <w:rFonts w:ascii="Arial" w:hAnsi="Arial" w:cs="Arial"/>
                <w:szCs w:val="24"/>
                <w:lang w:val="en-GB"/>
              </w:rPr>
              <w:t>Wardha</w:t>
            </w:r>
            <w:commentRangeEnd w:id="204"/>
            <w:r w:rsidR="00C64F15">
              <w:rPr>
                <w:rStyle w:val="CommentReference"/>
              </w:rPr>
              <w:commentReference w:id="204"/>
            </w:r>
          </w:p>
        </w:tc>
      </w:tr>
      <w:tr w:rsidR="001B52F1" w:rsidRPr="000722A8" w14:paraId="38448E3A" w14:textId="77777777" w:rsidTr="00F45347">
        <w:trPr>
          <w:jc w:val="center"/>
        </w:trPr>
        <w:tc>
          <w:tcPr>
            <w:tcW w:w="1536" w:type="dxa"/>
            <w:vAlign w:val="center"/>
          </w:tcPr>
          <w:p w14:paraId="141C827C" w14:textId="77777777" w:rsidR="001B52F1" w:rsidRPr="000722A8" w:rsidRDefault="001B52F1" w:rsidP="00F45347">
            <w:pPr>
              <w:pStyle w:val="ListParagraph"/>
              <w:widowControl w:val="0"/>
              <w:snapToGrid w:val="0"/>
              <w:spacing w:before="120" w:after="120" w:line="480" w:lineRule="auto"/>
              <w:ind w:left="0"/>
              <w:jc w:val="center"/>
              <w:rPr>
                <w:rFonts w:ascii="Arial" w:hAnsi="Arial" w:cs="Arial"/>
                <w:szCs w:val="24"/>
                <w:lang w:val="en-GB"/>
              </w:rPr>
            </w:pPr>
            <w:r w:rsidRPr="000722A8">
              <w:rPr>
                <w:rFonts w:ascii="Arial" w:hAnsi="Arial" w:cs="Arial"/>
                <w:szCs w:val="24"/>
                <w:lang w:val="en-GB"/>
              </w:rPr>
              <w:t>Telangana</w:t>
            </w:r>
          </w:p>
        </w:tc>
        <w:tc>
          <w:tcPr>
            <w:tcW w:w="2226" w:type="dxa"/>
            <w:vAlign w:val="center"/>
          </w:tcPr>
          <w:p w14:paraId="24C69BCF" w14:textId="77777777" w:rsidR="001B52F1" w:rsidRPr="000722A8" w:rsidRDefault="001B52F1" w:rsidP="00F45347">
            <w:pPr>
              <w:pStyle w:val="ListParagraph"/>
              <w:widowControl w:val="0"/>
              <w:snapToGrid w:val="0"/>
              <w:spacing w:before="120" w:after="120" w:line="480" w:lineRule="auto"/>
              <w:ind w:left="0"/>
              <w:jc w:val="center"/>
              <w:rPr>
                <w:rFonts w:ascii="Arial" w:hAnsi="Arial" w:cs="Arial"/>
                <w:szCs w:val="24"/>
                <w:lang w:val="en-GB"/>
              </w:rPr>
            </w:pPr>
            <w:r w:rsidRPr="000722A8">
              <w:rPr>
                <w:rFonts w:ascii="Arial" w:hAnsi="Arial" w:cs="Arial"/>
                <w:szCs w:val="24"/>
                <w:lang w:val="en-GB"/>
              </w:rPr>
              <w:t>Northern Telangana</w:t>
            </w:r>
          </w:p>
        </w:tc>
        <w:tc>
          <w:tcPr>
            <w:tcW w:w="2476" w:type="dxa"/>
            <w:vAlign w:val="center"/>
          </w:tcPr>
          <w:p w14:paraId="725416B7" w14:textId="77777777" w:rsidR="001B52F1" w:rsidRPr="000722A8" w:rsidRDefault="001B52F1" w:rsidP="00F45347">
            <w:pPr>
              <w:pStyle w:val="ListParagraph"/>
              <w:widowControl w:val="0"/>
              <w:snapToGrid w:val="0"/>
              <w:spacing w:before="120" w:after="120" w:line="480" w:lineRule="auto"/>
              <w:ind w:left="0"/>
              <w:jc w:val="center"/>
              <w:rPr>
                <w:rFonts w:ascii="Arial" w:hAnsi="Arial" w:cs="Arial"/>
                <w:szCs w:val="24"/>
                <w:lang w:val="en-GB"/>
              </w:rPr>
            </w:pPr>
            <w:commentRangeStart w:id="205"/>
            <w:r w:rsidRPr="000722A8">
              <w:rPr>
                <w:rFonts w:ascii="Arial" w:hAnsi="Arial" w:cs="Arial"/>
                <w:szCs w:val="24"/>
                <w:lang w:val="en-GB"/>
              </w:rPr>
              <w:t>Warangal</w:t>
            </w:r>
            <w:commentRangeEnd w:id="205"/>
            <w:r w:rsidR="00C64F15">
              <w:rPr>
                <w:rStyle w:val="CommentReference"/>
              </w:rPr>
              <w:commentReference w:id="205"/>
            </w:r>
          </w:p>
        </w:tc>
        <w:tc>
          <w:tcPr>
            <w:tcW w:w="2334" w:type="dxa"/>
            <w:vAlign w:val="center"/>
          </w:tcPr>
          <w:p w14:paraId="1EF85794" w14:textId="77777777" w:rsidR="001B52F1" w:rsidRPr="000722A8" w:rsidRDefault="001B52F1" w:rsidP="00F45347">
            <w:pPr>
              <w:pStyle w:val="ListParagraph"/>
              <w:widowControl w:val="0"/>
              <w:snapToGrid w:val="0"/>
              <w:spacing w:before="120" w:after="120" w:line="480" w:lineRule="auto"/>
              <w:ind w:left="0"/>
              <w:jc w:val="center"/>
              <w:rPr>
                <w:rFonts w:ascii="Arial" w:hAnsi="Arial" w:cs="Arial"/>
                <w:szCs w:val="24"/>
                <w:lang w:val="en-GB"/>
              </w:rPr>
            </w:pPr>
            <w:commentRangeStart w:id="206"/>
            <w:r w:rsidRPr="000722A8">
              <w:rPr>
                <w:rFonts w:ascii="Arial" w:hAnsi="Arial" w:cs="Arial"/>
                <w:szCs w:val="24"/>
                <w:lang w:val="en-GB"/>
              </w:rPr>
              <w:t>Khammam</w:t>
            </w:r>
            <w:commentRangeEnd w:id="206"/>
            <w:r w:rsidR="00C64F15">
              <w:rPr>
                <w:rStyle w:val="CommentReference"/>
              </w:rPr>
              <w:commentReference w:id="206"/>
            </w:r>
          </w:p>
        </w:tc>
      </w:tr>
    </w:tbl>
    <w:p w14:paraId="39110928" w14:textId="77777777" w:rsidR="001B52F1" w:rsidRPr="000722A8" w:rsidRDefault="001B52F1" w:rsidP="000722A8">
      <w:pPr>
        <w:pStyle w:val="ListParagraph"/>
        <w:widowControl w:val="0"/>
        <w:snapToGrid w:val="0"/>
        <w:spacing w:before="120" w:after="120" w:line="480" w:lineRule="auto"/>
        <w:ind w:left="1080"/>
        <w:rPr>
          <w:rFonts w:ascii="Arial" w:hAnsi="Arial" w:cs="Arial"/>
          <w:szCs w:val="24"/>
          <w:lang w:val="en-GB"/>
        </w:rPr>
      </w:pPr>
      <w:commentRangeStart w:id="207"/>
      <w:r w:rsidRPr="000722A8">
        <w:rPr>
          <w:rFonts w:ascii="Arial" w:hAnsi="Arial" w:cs="Arial"/>
          <w:szCs w:val="24"/>
        </w:rPr>
        <w:t>JE and AES reporting blocks/</w:t>
      </w:r>
      <w:proofErr w:type="spellStart"/>
      <w:r w:rsidRPr="000722A8">
        <w:rPr>
          <w:rFonts w:ascii="Arial" w:hAnsi="Arial" w:cs="Arial"/>
          <w:szCs w:val="24"/>
        </w:rPr>
        <w:t>mandals</w:t>
      </w:r>
      <w:proofErr w:type="spellEnd"/>
      <w:r w:rsidRPr="000722A8">
        <w:rPr>
          <w:rFonts w:ascii="Arial" w:hAnsi="Arial" w:cs="Arial"/>
          <w:szCs w:val="24"/>
        </w:rPr>
        <w:t xml:space="preserve"> </w:t>
      </w:r>
      <w:commentRangeEnd w:id="207"/>
      <w:r w:rsidR="00C64F15">
        <w:rPr>
          <w:rStyle w:val="CommentReference"/>
        </w:rPr>
        <w:commentReference w:id="207"/>
      </w:r>
      <w:r w:rsidRPr="000722A8">
        <w:rPr>
          <w:rFonts w:ascii="Arial" w:hAnsi="Arial" w:cs="Arial"/>
          <w:szCs w:val="24"/>
        </w:rPr>
        <w:t xml:space="preserve">would be then randomly sampled from among the blocks/ </w:t>
      </w:r>
      <w:proofErr w:type="spellStart"/>
      <w:r w:rsidRPr="000722A8">
        <w:rPr>
          <w:rFonts w:ascii="Arial" w:hAnsi="Arial" w:cs="Arial"/>
          <w:szCs w:val="24"/>
        </w:rPr>
        <w:t>mandals</w:t>
      </w:r>
      <w:proofErr w:type="spellEnd"/>
      <w:r w:rsidRPr="000722A8">
        <w:rPr>
          <w:rFonts w:ascii="Arial" w:hAnsi="Arial" w:cs="Arial"/>
          <w:szCs w:val="24"/>
        </w:rPr>
        <w:t xml:space="preserve"> reporting AES and JE cases during 2014-16. Sampling frame of the AES and JE cases reported in selected blocks/</w:t>
      </w:r>
      <w:proofErr w:type="spellStart"/>
      <w:r w:rsidRPr="000722A8">
        <w:rPr>
          <w:rFonts w:ascii="Arial" w:hAnsi="Arial" w:cs="Arial"/>
          <w:szCs w:val="24"/>
        </w:rPr>
        <w:t>mandals</w:t>
      </w:r>
      <w:proofErr w:type="spellEnd"/>
      <w:r w:rsidRPr="000722A8">
        <w:rPr>
          <w:rFonts w:ascii="Arial" w:hAnsi="Arial" w:cs="Arial"/>
          <w:szCs w:val="24"/>
        </w:rPr>
        <w:t xml:space="preserve"> during 2014-16 will be prepared. Selection of study participants would be done by simple random sampling method. </w:t>
      </w:r>
    </w:p>
    <w:p w14:paraId="5D992550" w14:textId="77777777" w:rsidR="001B52F1" w:rsidRPr="000722A8" w:rsidRDefault="001B52F1" w:rsidP="000722A8">
      <w:pPr>
        <w:pStyle w:val="ListParagraph"/>
        <w:widowControl w:val="0"/>
        <w:numPr>
          <w:ilvl w:val="0"/>
          <w:numId w:val="13"/>
        </w:numPr>
        <w:snapToGrid w:val="0"/>
        <w:spacing w:before="120" w:after="120" w:line="480" w:lineRule="auto"/>
        <w:ind w:left="1080" w:hanging="360"/>
        <w:rPr>
          <w:rFonts w:ascii="Arial" w:hAnsi="Arial" w:cs="Arial"/>
          <w:szCs w:val="24"/>
          <w:lang w:val="en-GB"/>
        </w:rPr>
      </w:pPr>
      <w:r w:rsidRPr="000722A8">
        <w:rPr>
          <w:rFonts w:ascii="Arial" w:hAnsi="Arial" w:cs="Arial"/>
          <w:szCs w:val="24"/>
        </w:rPr>
        <w:t xml:space="preserve">Study population </w:t>
      </w:r>
    </w:p>
    <w:p w14:paraId="57394979" w14:textId="77777777" w:rsidR="001B52F1" w:rsidRPr="000722A8" w:rsidRDefault="001B52F1" w:rsidP="000722A8">
      <w:pPr>
        <w:pStyle w:val="ListParagraph"/>
        <w:spacing w:before="120" w:after="120" w:line="480" w:lineRule="auto"/>
        <w:ind w:left="1080" w:hanging="360"/>
        <w:jc w:val="both"/>
        <w:rPr>
          <w:rFonts w:ascii="Arial" w:hAnsi="Arial" w:cs="Arial"/>
          <w:bCs/>
          <w:szCs w:val="24"/>
        </w:rPr>
      </w:pPr>
      <w:r w:rsidRPr="000722A8">
        <w:rPr>
          <w:rFonts w:ascii="Arial" w:hAnsi="Arial" w:cs="Arial"/>
          <w:bCs/>
          <w:szCs w:val="24"/>
        </w:rPr>
        <w:t xml:space="preserve">     </w:t>
      </w:r>
      <w:r w:rsidRPr="000722A8">
        <w:rPr>
          <w:rFonts w:ascii="Arial" w:hAnsi="Arial" w:cs="Arial"/>
          <w:bCs/>
          <w:szCs w:val="24"/>
        </w:rPr>
        <w:tab/>
        <w:t xml:space="preserve">The study plans to consider inclusion of </w:t>
      </w:r>
      <w:commentRangeStart w:id="208"/>
      <w:r w:rsidRPr="000722A8">
        <w:rPr>
          <w:rFonts w:ascii="Arial" w:hAnsi="Arial" w:cs="Arial"/>
          <w:bCs/>
          <w:szCs w:val="24"/>
        </w:rPr>
        <w:t xml:space="preserve">children below 15 years </w:t>
      </w:r>
      <w:commentRangeEnd w:id="208"/>
      <w:r w:rsidR="00C64F15">
        <w:rPr>
          <w:rStyle w:val="CommentReference"/>
        </w:rPr>
        <w:commentReference w:id="208"/>
      </w:r>
      <w:r w:rsidRPr="000722A8">
        <w:rPr>
          <w:rFonts w:ascii="Arial" w:hAnsi="Arial" w:cs="Arial"/>
          <w:bCs/>
          <w:szCs w:val="24"/>
        </w:rPr>
        <w:t xml:space="preserve">of age presenting with features AES and hospitalized for the illness. They will be included along with their parents/caregivers. The sampling and sample size strategy for number of cases of JE and AES – other agent or unknown etiology is provided below. </w:t>
      </w:r>
    </w:p>
    <w:tbl>
      <w:tblPr>
        <w:tblStyle w:val="TableGrid"/>
        <w:tblW w:w="0" w:type="auto"/>
        <w:jc w:val="center"/>
        <w:tblLook w:val="04A0" w:firstRow="1" w:lastRow="0" w:firstColumn="1" w:lastColumn="0" w:noHBand="0" w:noVBand="1"/>
      </w:tblPr>
      <w:tblGrid>
        <w:gridCol w:w="3677"/>
        <w:gridCol w:w="4506"/>
      </w:tblGrid>
      <w:tr w:rsidR="001B52F1" w:rsidRPr="000722A8" w14:paraId="2496A6E6" w14:textId="77777777" w:rsidTr="001B52F1">
        <w:trPr>
          <w:trHeight w:val="503"/>
          <w:jc w:val="center"/>
        </w:trPr>
        <w:tc>
          <w:tcPr>
            <w:tcW w:w="3816" w:type="dxa"/>
          </w:tcPr>
          <w:p w14:paraId="4BC497E0" w14:textId="77777777" w:rsidR="001B52F1" w:rsidRPr="000722A8" w:rsidRDefault="001B52F1" w:rsidP="000722A8">
            <w:pPr>
              <w:pStyle w:val="ListParagraph"/>
              <w:spacing w:before="120" w:after="120" w:line="480" w:lineRule="auto"/>
              <w:ind w:left="0"/>
              <w:jc w:val="both"/>
              <w:rPr>
                <w:rFonts w:ascii="Arial" w:hAnsi="Arial" w:cs="Arial"/>
                <w:bCs/>
                <w:szCs w:val="24"/>
              </w:rPr>
            </w:pPr>
            <w:commentRangeStart w:id="209"/>
            <w:r w:rsidRPr="000722A8">
              <w:rPr>
                <w:rFonts w:ascii="Arial" w:hAnsi="Arial" w:cs="Arial"/>
                <w:bCs/>
                <w:szCs w:val="24"/>
              </w:rPr>
              <w:lastRenderedPageBreak/>
              <w:t xml:space="preserve">All </w:t>
            </w:r>
            <w:commentRangeEnd w:id="209"/>
            <w:r w:rsidR="00C64F15">
              <w:rPr>
                <w:rStyle w:val="CommentReference"/>
              </w:rPr>
              <w:commentReference w:id="209"/>
            </w:r>
            <w:r w:rsidRPr="000722A8">
              <w:rPr>
                <w:rFonts w:ascii="Arial" w:hAnsi="Arial" w:cs="Arial"/>
                <w:bCs/>
                <w:szCs w:val="24"/>
              </w:rPr>
              <w:t xml:space="preserve">JE confirmed cases for 2014-16 </w:t>
            </w:r>
          </w:p>
          <w:p w14:paraId="50033BF3"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w:t>
            </w:r>
            <w:commentRangeStart w:id="210"/>
            <w:proofErr w:type="spellStart"/>
            <w:r w:rsidRPr="000722A8">
              <w:rPr>
                <w:rFonts w:ascii="Arial" w:hAnsi="Arial" w:cs="Arial"/>
                <w:bCs/>
                <w:szCs w:val="24"/>
              </w:rPr>
              <w:t>Approx</w:t>
            </w:r>
            <w:proofErr w:type="spellEnd"/>
            <w:r w:rsidRPr="000722A8">
              <w:rPr>
                <w:rFonts w:ascii="Arial" w:hAnsi="Arial" w:cs="Arial"/>
                <w:bCs/>
                <w:szCs w:val="24"/>
              </w:rPr>
              <w:t xml:space="preserve"> 24 </w:t>
            </w:r>
            <w:commentRangeEnd w:id="210"/>
            <w:r w:rsidR="00C64F15">
              <w:rPr>
                <w:rStyle w:val="CommentReference"/>
              </w:rPr>
              <w:commentReference w:id="210"/>
            </w:r>
            <w:r w:rsidRPr="000722A8">
              <w:rPr>
                <w:rFonts w:ascii="Arial" w:hAnsi="Arial" w:cs="Arial"/>
                <w:bCs/>
                <w:szCs w:val="24"/>
              </w:rPr>
              <w:t>JE cases over 2014-16)</w:t>
            </w:r>
          </w:p>
        </w:tc>
        <w:tc>
          <w:tcPr>
            <w:tcW w:w="4694" w:type="dxa"/>
          </w:tcPr>
          <w:p w14:paraId="271FAF5F" w14:textId="77777777" w:rsidR="001B52F1" w:rsidRPr="000722A8" w:rsidRDefault="001B52F1" w:rsidP="000722A8">
            <w:pPr>
              <w:pStyle w:val="ListParagraph"/>
              <w:spacing w:before="120" w:after="120" w:line="480" w:lineRule="auto"/>
              <w:ind w:left="0"/>
              <w:jc w:val="both"/>
              <w:rPr>
                <w:rFonts w:ascii="Arial" w:hAnsi="Arial" w:cs="Arial"/>
                <w:bCs/>
                <w:szCs w:val="24"/>
              </w:rPr>
            </w:pPr>
            <w:commentRangeStart w:id="211"/>
            <w:r w:rsidRPr="000722A8">
              <w:rPr>
                <w:rFonts w:ascii="Arial" w:hAnsi="Arial" w:cs="Arial"/>
                <w:bCs/>
                <w:szCs w:val="24"/>
              </w:rPr>
              <w:t xml:space="preserve">Equal number of AES cases </w:t>
            </w:r>
            <w:commentRangeEnd w:id="211"/>
            <w:r w:rsidR="00C64F15">
              <w:rPr>
                <w:rStyle w:val="CommentReference"/>
              </w:rPr>
              <w:commentReference w:id="211"/>
            </w:r>
            <w:r w:rsidRPr="000722A8">
              <w:rPr>
                <w:rFonts w:ascii="Arial" w:hAnsi="Arial" w:cs="Arial"/>
                <w:bCs/>
                <w:szCs w:val="24"/>
              </w:rPr>
              <w:t xml:space="preserve">for 2014-16 </w:t>
            </w:r>
          </w:p>
          <w:p w14:paraId="05979E0A"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(Random - 24 AES-other /unknown cause)</w:t>
            </w:r>
          </w:p>
        </w:tc>
      </w:tr>
    </w:tbl>
    <w:p w14:paraId="428D810C"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ab/>
      </w:r>
      <w:r w:rsidRPr="000722A8">
        <w:rPr>
          <w:rFonts w:ascii="Arial" w:hAnsi="Arial" w:cs="Arial"/>
          <w:bCs/>
          <w:szCs w:val="24"/>
        </w:rPr>
        <w:tab/>
        <w:t xml:space="preserve">In addition, </w:t>
      </w:r>
      <w:commentRangeStart w:id="212"/>
      <w:r w:rsidRPr="000722A8">
        <w:rPr>
          <w:rFonts w:ascii="Arial" w:hAnsi="Arial" w:cs="Arial"/>
          <w:bCs/>
          <w:szCs w:val="24"/>
        </w:rPr>
        <w:t>health care workers, surveillance personnel, hospital staff and public health / programme officials and field staff of selected blocks having JE / AES cases during the years 204, 2015 and 2016</w:t>
      </w:r>
      <w:commentRangeEnd w:id="212"/>
      <w:r w:rsidR="00C64F15">
        <w:rPr>
          <w:rStyle w:val="CommentReference"/>
        </w:rPr>
        <w:commentReference w:id="212"/>
      </w:r>
      <w:r w:rsidRPr="000722A8">
        <w:rPr>
          <w:rFonts w:ascii="Arial" w:hAnsi="Arial" w:cs="Arial"/>
          <w:bCs/>
          <w:szCs w:val="24"/>
        </w:rPr>
        <w:t xml:space="preserve"> would also be included as the study participants. </w:t>
      </w:r>
    </w:p>
    <w:tbl>
      <w:tblPr>
        <w:tblStyle w:val="TableGrid"/>
        <w:tblW w:w="8572" w:type="dxa"/>
        <w:tblInd w:w="346" w:type="dxa"/>
        <w:tblLook w:val="04A0" w:firstRow="1" w:lastRow="0" w:firstColumn="1" w:lastColumn="0" w:noHBand="0" w:noVBand="1"/>
      </w:tblPr>
      <w:tblGrid>
        <w:gridCol w:w="3864"/>
        <w:gridCol w:w="4708"/>
      </w:tblGrid>
      <w:tr w:rsidR="001B52F1" w:rsidRPr="000722A8" w14:paraId="6D64D866" w14:textId="77777777" w:rsidTr="001B52F1">
        <w:trPr>
          <w:trHeight w:val="143"/>
        </w:trPr>
        <w:tc>
          <w:tcPr>
            <w:tcW w:w="3864" w:type="dxa"/>
          </w:tcPr>
          <w:p w14:paraId="499C8BBD"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 xml:space="preserve">Health staff (facilities with JE/AES) </w:t>
            </w:r>
          </w:p>
          <w:p w14:paraId="15A9BE75"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[Staff of selected blocks, n=</w:t>
            </w:r>
            <w:commentRangeStart w:id="213"/>
            <w:r w:rsidRPr="000722A8">
              <w:rPr>
                <w:rFonts w:ascii="Arial" w:hAnsi="Arial" w:cs="Arial"/>
                <w:bCs/>
                <w:szCs w:val="24"/>
              </w:rPr>
              <w:t>18</w:t>
            </w:r>
            <w:commentRangeEnd w:id="213"/>
            <w:r w:rsidR="00C64F15">
              <w:rPr>
                <w:rStyle w:val="CommentReference"/>
              </w:rPr>
              <w:commentReference w:id="213"/>
            </w:r>
            <w:r w:rsidRPr="000722A8">
              <w:rPr>
                <w:rFonts w:ascii="Arial" w:hAnsi="Arial" w:cs="Arial"/>
                <w:bCs/>
                <w:szCs w:val="24"/>
              </w:rPr>
              <w:t>]</w:t>
            </w:r>
          </w:p>
        </w:tc>
        <w:tc>
          <w:tcPr>
            <w:tcW w:w="4708" w:type="dxa"/>
          </w:tcPr>
          <w:p w14:paraId="2BFC5E74"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Hospital staff (Facilities managing JE/AES)</w:t>
            </w:r>
          </w:p>
          <w:p w14:paraId="0BC05AB7"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[Staff of selected blocks, n=</w:t>
            </w:r>
            <w:commentRangeStart w:id="214"/>
            <w:r w:rsidRPr="000722A8">
              <w:rPr>
                <w:rFonts w:ascii="Arial" w:hAnsi="Arial" w:cs="Arial"/>
                <w:bCs/>
                <w:szCs w:val="24"/>
              </w:rPr>
              <w:t>18</w:t>
            </w:r>
            <w:commentRangeEnd w:id="214"/>
            <w:r w:rsidR="003B6F6E">
              <w:rPr>
                <w:rStyle w:val="CommentReference"/>
              </w:rPr>
              <w:commentReference w:id="214"/>
            </w:r>
            <w:r w:rsidRPr="000722A8">
              <w:rPr>
                <w:rFonts w:ascii="Arial" w:hAnsi="Arial" w:cs="Arial"/>
                <w:bCs/>
                <w:szCs w:val="24"/>
              </w:rPr>
              <w:t>]</w:t>
            </w:r>
          </w:p>
        </w:tc>
      </w:tr>
    </w:tbl>
    <w:p w14:paraId="50CEAA8E" w14:textId="77777777" w:rsidR="0052720A" w:rsidRPr="000722A8" w:rsidRDefault="0052720A" w:rsidP="000722A8">
      <w:pPr>
        <w:pStyle w:val="ListParagraph"/>
        <w:spacing w:before="120" w:after="120" w:line="480" w:lineRule="auto"/>
        <w:jc w:val="both"/>
        <w:rPr>
          <w:rFonts w:ascii="Arial" w:hAnsi="Arial" w:cs="Arial"/>
          <w:bCs/>
          <w:szCs w:val="24"/>
        </w:rPr>
      </w:pPr>
    </w:p>
    <w:p w14:paraId="2371D9D6" w14:textId="77777777" w:rsidR="001B52F1" w:rsidRPr="000722A8" w:rsidRDefault="001B52F1" w:rsidP="000722A8">
      <w:pPr>
        <w:pStyle w:val="ListParagraph"/>
        <w:numPr>
          <w:ilvl w:val="0"/>
          <w:numId w:val="13"/>
        </w:numPr>
        <w:spacing w:before="120" w:after="120" w:line="480" w:lineRule="auto"/>
        <w:ind w:hanging="360"/>
        <w:jc w:val="both"/>
        <w:rPr>
          <w:rFonts w:ascii="Arial" w:hAnsi="Arial" w:cs="Arial"/>
          <w:bCs/>
          <w:szCs w:val="24"/>
        </w:rPr>
      </w:pPr>
      <w:r w:rsidRPr="000722A8">
        <w:rPr>
          <w:rFonts w:ascii="Arial" w:hAnsi="Arial" w:cs="Arial"/>
          <w:bCs/>
          <w:szCs w:val="24"/>
        </w:rPr>
        <w:t>Sample size estimation/assumptions</w:t>
      </w:r>
    </w:p>
    <w:p w14:paraId="61BEAED2" w14:textId="77777777" w:rsidR="001B52F1" w:rsidRPr="000722A8" w:rsidRDefault="001B52F1" w:rsidP="000722A8">
      <w:pPr>
        <w:pStyle w:val="ListParagraph"/>
        <w:spacing w:before="120" w:after="120" w:line="480" w:lineRule="auto"/>
        <w:jc w:val="both"/>
        <w:rPr>
          <w:rFonts w:ascii="Arial" w:hAnsi="Arial" w:cs="Arial"/>
          <w:szCs w:val="24"/>
        </w:rPr>
      </w:pPr>
      <w:r w:rsidRPr="000722A8">
        <w:rPr>
          <w:rFonts w:ascii="Arial" w:hAnsi="Arial" w:cs="Arial"/>
          <w:szCs w:val="24"/>
        </w:rPr>
        <w:t xml:space="preserve">The expected / targeted numbers of JE confirmed cases in the selected study districts during 2014-16 is approximately 30. Similar numbers of </w:t>
      </w:r>
      <w:commentRangeStart w:id="215"/>
      <w:r w:rsidRPr="000722A8">
        <w:rPr>
          <w:rFonts w:ascii="Arial" w:hAnsi="Arial" w:cs="Arial"/>
          <w:szCs w:val="24"/>
        </w:rPr>
        <w:t xml:space="preserve">AES-other agent or AES-unknown </w:t>
      </w:r>
      <w:commentRangeEnd w:id="215"/>
      <w:r w:rsidR="003B6F6E">
        <w:rPr>
          <w:rStyle w:val="CommentReference"/>
        </w:rPr>
        <w:commentReference w:id="215"/>
      </w:r>
      <w:r w:rsidRPr="000722A8">
        <w:rPr>
          <w:rFonts w:ascii="Arial" w:hAnsi="Arial" w:cs="Arial"/>
          <w:szCs w:val="24"/>
        </w:rPr>
        <w:t xml:space="preserve">cases would be considered for the study. </w:t>
      </w:r>
    </w:p>
    <w:p w14:paraId="6B45A473" w14:textId="77777777" w:rsidR="001B52F1" w:rsidRPr="000722A8" w:rsidRDefault="001B52F1" w:rsidP="000722A8">
      <w:pPr>
        <w:pStyle w:val="ListParagraph"/>
        <w:spacing w:before="120" w:after="120" w:line="480" w:lineRule="auto"/>
        <w:jc w:val="both"/>
        <w:rPr>
          <w:rFonts w:ascii="Arial" w:hAnsi="Arial" w:cs="Arial"/>
          <w:szCs w:val="24"/>
        </w:rPr>
      </w:pPr>
      <w:r w:rsidRPr="000722A8">
        <w:rPr>
          <w:rFonts w:ascii="Arial" w:hAnsi="Arial" w:cs="Arial"/>
          <w:szCs w:val="24"/>
        </w:rPr>
        <w:t xml:space="preserve">In addition, for the study of health care qualitative study, similar number of </w:t>
      </w:r>
      <w:commentRangeStart w:id="216"/>
      <w:r w:rsidRPr="000722A8">
        <w:rPr>
          <w:rFonts w:ascii="Arial" w:hAnsi="Arial" w:cs="Arial"/>
          <w:szCs w:val="24"/>
        </w:rPr>
        <w:t xml:space="preserve">representative community health volunteers/workers, health supervisors, medical officers and district health officer/ health </w:t>
      </w:r>
      <w:proofErr w:type="spellStart"/>
      <w:r w:rsidRPr="000722A8">
        <w:rPr>
          <w:rFonts w:ascii="Arial" w:hAnsi="Arial" w:cs="Arial"/>
          <w:szCs w:val="24"/>
        </w:rPr>
        <w:t>progranmme</w:t>
      </w:r>
      <w:proofErr w:type="spellEnd"/>
      <w:r w:rsidRPr="000722A8">
        <w:rPr>
          <w:rFonts w:ascii="Arial" w:hAnsi="Arial" w:cs="Arial"/>
          <w:szCs w:val="24"/>
        </w:rPr>
        <w:t xml:space="preserve"> officials</w:t>
      </w:r>
      <w:commentRangeEnd w:id="216"/>
      <w:r w:rsidR="003B6F6E">
        <w:rPr>
          <w:rStyle w:val="CommentReference"/>
        </w:rPr>
        <w:commentReference w:id="216"/>
      </w:r>
      <w:r w:rsidRPr="000722A8">
        <w:rPr>
          <w:rFonts w:ascii="Arial" w:hAnsi="Arial" w:cs="Arial"/>
          <w:szCs w:val="24"/>
        </w:rPr>
        <w:t xml:space="preserve">. </w:t>
      </w:r>
    </w:p>
    <w:p w14:paraId="69C2BAC6" w14:textId="77777777" w:rsidR="001B52F1" w:rsidRPr="00F45347" w:rsidRDefault="001B52F1" w:rsidP="00F45347">
      <w:pPr>
        <w:pStyle w:val="ListParagraph"/>
        <w:spacing w:before="120" w:after="120" w:line="480" w:lineRule="auto"/>
        <w:jc w:val="both"/>
        <w:rPr>
          <w:rFonts w:ascii="Arial" w:hAnsi="Arial" w:cs="Arial"/>
          <w:szCs w:val="24"/>
        </w:rPr>
      </w:pPr>
      <w:r w:rsidRPr="000722A8">
        <w:rPr>
          <w:rFonts w:ascii="Arial" w:hAnsi="Arial" w:cs="Arial"/>
          <w:szCs w:val="24"/>
        </w:rPr>
        <w:t xml:space="preserve">For hospital &amp; medical care provider perspective, hospitals with their representative staff in </w:t>
      </w:r>
      <w:commentRangeStart w:id="217"/>
      <w:r w:rsidRPr="000722A8">
        <w:rPr>
          <w:rFonts w:ascii="Arial" w:hAnsi="Arial" w:cs="Arial"/>
          <w:szCs w:val="24"/>
        </w:rPr>
        <w:t xml:space="preserve">emergency and in-patient wards including ward </w:t>
      </w:r>
      <w:r w:rsidRPr="000722A8">
        <w:rPr>
          <w:rFonts w:ascii="Arial" w:hAnsi="Arial" w:cs="Arial"/>
          <w:szCs w:val="24"/>
        </w:rPr>
        <w:lastRenderedPageBreak/>
        <w:t>attendants, nurses, technicians, microbiologists, resident / junior doctors</w:t>
      </w:r>
      <w:commentRangeEnd w:id="217"/>
      <w:r w:rsidR="003B6F6E">
        <w:rPr>
          <w:rStyle w:val="CommentReference"/>
        </w:rPr>
        <w:commentReference w:id="217"/>
      </w:r>
      <w:r w:rsidRPr="000722A8">
        <w:rPr>
          <w:rFonts w:ascii="Arial" w:hAnsi="Arial" w:cs="Arial"/>
          <w:szCs w:val="24"/>
        </w:rPr>
        <w:t xml:space="preserve"> would be included. </w:t>
      </w:r>
    </w:p>
    <w:p w14:paraId="6E842674" w14:textId="77777777" w:rsidR="001B52F1" w:rsidRPr="000722A8" w:rsidRDefault="001B52F1" w:rsidP="000722A8">
      <w:pPr>
        <w:pStyle w:val="ListParagraph"/>
        <w:spacing w:before="120" w:after="120" w:line="480" w:lineRule="auto"/>
        <w:jc w:val="both"/>
        <w:rPr>
          <w:rFonts w:ascii="Arial" w:hAnsi="Arial" w:cs="Arial"/>
          <w:szCs w:val="24"/>
        </w:rPr>
      </w:pPr>
      <w:r w:rsidRPr="000722A8">
        <w:rPr>
          <w:rFonts w:ascii="Arial" w:hAnsi="Arial" w:cs="Arial"/>
          <w:szCs w:val="24"/>
        </w:rPr>
        <w:t xml:space="preserve"> </w:t>
      </w:r>
    </w:p>
    <w:tbl>
      <w:tblPr>
        <w:tblStyle w:val="TableGrid"/>
        <w:tblW w:w="8732" w:type="dxa"/>
        <w:tblInd w:w="720" w:type="dxa"/>
        <w:tblLook w:val="04A0" w:firstRow="1" w:lastRow="0" w:firstColumn="1" w:lastColumn="0" w:noHBand="0" w:noVBand="1"/>
      </w:tblPr>
      <w:tblGrid>
        <w:gridCol w:w="2550"/>
        <w:gridCol w:w="3369"/>
        <w:gridCol w:w="2813"/>
      </w:tblGrid>
      <w:tr w:rsidR="001B52F1" w:rsidRPr="000722A8" w14:paraId="50E47C73" w14:textId="77777777" w:rsidTr="001B52F1">
        <w:tc>
          <w:tcPr>
            <w:tcW w:w="2550" w:type="dxa"/>
          </w:tcPr>
          <w:p w14:paraId="5EC418E4" w14:textId="77777777" w:rsidR="001B52F1" w:rsidRPr="000722A8" w:rsidRDefault="001B52F1" w:rsidP="000722A8">
            <w:pPr>
              <w:pStyle w:val="ListParagraph"/>
              <w:spacing w:before="120" w:after="120" w:line="480" w:lineRule="auto"/>
              <w:ind w:left="0"/>
              <w:jc w:val="both"/>
              <w:rPr>
                <w:rFonts w:ascii="Arial" w:hAnsi="Arial" w:cs="Arial"/>
                <w:szCs w:val="24"/>
              </w:rPr>
            </w:pPr>
            <w:r w:rsidRPr="000722A8">
              <w:rPr>
                <w:rFonts w:ascii="Arial" w:hAnsi="Arial" w:cs="Arial"/>
                <w:szCs w:val="24"/>
              </w:rPr>
              <w:t>Case interviews (IDI/KII)</w:t>
            </w:r>
          </w:p>
        </w:tc>
        <w:tc>
          <w:tcPr>
            <w:tcW w:w="3369" w:type="dxa"/>
          </w:tcPr>
          <w:p w14:paraId="23FBBA45" w14:textId="77777777" w:rsidR="001B52F1" w:rsidRPr="000722A8" w:rsidRDefault="001B52F1" w:rsidP="000722A8">
            <w:pPr>
              <w:pStyle w:val="ListParagraph"/>
              <w:spacing w:before="120" w:after="120" w:line="480" w:lineRule="auto"/>
              <w:ind w:left="0"/>
              <w:jc w:val="both"/>
              <w:rPr>
                <w:rFonts w:ascii="Arial" w:hAnsi="Arial" w:cs="Arial"/>
                <w:szCs w:val="24"/>
              </w:rPr>
            </w:pPr>
            <w:r w:rsidRPr="000722A8">
              <w:rPr>
                <w:rFonts w:ascii="Arial" w:hAnsi="Arial" w:cs="Arial"/>
                <w:szCs w:val="24"/>
              </w:rPr>
              <w:t xml:space="preserve">Health care </w:t>
            </w:r>
            <w:commentRangeStart w:id="218"/>
            <w:r w:rsidRPr="000722A8">
              <w:rPr>
                <w:rFonts w:ascii="Arial" w:hAnsi="Arial" w:cs="Arial"/>
                <w:szCs w:val="24"/>
              </w:rPr>
              <w:t>officials</w:t>
            </w:r>
            <w:commentRangeEnd w:id="218"/>
            <w:r w:rsidR="003B6F6E">
              <w:rPr>
                <w:rStyle w:val="CommentReference"/>
              </w:rPr>
              <w:commentReference w:id="218"/>
            </w:r>
            <w:r w:rsidRPr="000722A8">
              <w:rPr>
                <w:rFonts w:ascii="Arial" w:hAnsi="Arial" w:cs="Arial"/>
                <w:szCs w:val="24"/>
              </w:rPr>
              <w:t xml:space="preserve"> &amp; staff-FGDs</w:t>
            </w:r>
          </w:p>
        </w:tc>
        <w:tc>
          <w:tcPr>
            <w:tcW w:w="2813" w:type="dxa"/>
          </w:tcPr>
          <w:p w14:paraId="0B25C1EF" w14:textId="77777777" w:rsidR="001B52F1" w:rsidRPr="000722A8" w:rsidRDefault="001B52F1" w:rsidP="000722A8">
            <w:pPr>
              <w:pStyle w:val="ListParagraph"/>
              <w:spacing w:before="120" w:after="120" w:line="480" w:lineRule="auto"/>
              <w:ind w:left="0"/>
              <w:jc w:val="both"/>
              <w:rPr>
                <w:rFonts w:ascii="Arial" w:hAnsi="Arial" w:cs="Arial"/>
                <w:szCs w:val="24"/>
              </w:rPr>
            </w:pPr>
            <w:r w:rsidRPr="000722A8">
              <w:rPr>
                <w:rFonts w:ascii="Arial" w:hAnsi="Arial" w:cs="Arial"/>
                <w:szCs w:val="24"/>
              </w:rPr>
              <w:t>Hospital physicians &amp; staff</w:t>
            </w:r>
          </w:p>
          <w:p w14:paraId="428DB1A2" w14:textId="77777777" w:rsidR="001B52F1" w:rsidRPr="000722A8" w:rsidRDefault="001B52F1" w:rsidP="000722A8">
            <w:pPr>
              <w:pStyle w:val="ListParagraph"/>
              <w:spacing w:before="120" w:after="120" w:line="480" w:lineRule="auto"/>
              <w:ind w:left="0"/>
              <w:jc w:val="both"/>
              <w:rPr>
                <w:rFonts w:ascii="Arial" w:hAnsi="Arial" w:cs="Arial"/>
                <w:szCs w:val="24"/>
              </w:rPr>
            </w:pPr>
            <w:r w:rsidRPr="000722A8">
              <w:rPr>
                <w:rFonts w:ascii="Arial" w:hAnsi="Arial" w:cs="Arial"/>
                <w:szCs w:val="24"/>
              </w:rPr>
              <w:t>FGDs</w:t>
            </w:r>
          </w:p>
        </w:tc>
      </w:tr>
      <w:tr w:rsidR="001B52F1" w:rsidRPr="000722A8" w14:paraId="5359CEE5" w14:textId="77777777" w:rsidTr="001B52F1">
        <w:tc>
          <w:tcPr>
            <w:tcW w:w="2550" w:type="dxa"/>
          </w:tcPr>
          <w:p w14:paraId="6887377E" w14:textId="77777777" w:rsidR="001B52F1" w:rsidRPr="000722A8" w:rsidRDefault="001B52F1" w:rsidP="000722A8">
            <w:pPr>
              <w:pStyle w:val="ListParagraph"/>
              <w:spacing w:before="120" w:after="120" w:line="480" w:lineRule="auto"/>
              <w:ind w:left="0"/>
              <w:jc w:val="center"/>
              <w:rPr>
                <w:rFonts w:ascii="Arial" w:hAnsi="Arial" w:cs="Arial"/>
                <w:szCs w:val="24"/>
              </w:rPr>
            </w:pPr>
            <w:commentRangeStart w:id="219"/>
            <w:r w:rsidRPr="000722A8">
              <w:rPr>
                <w:rFonts w:ascii="Arial" w:hAnsi="Arial" w:cs="Arial"/>
                <w:szCs w:val="24"/>
              </w:rPr>
              <w:t>24</w:t>
            </w:r>
            <w:commentRangeEnd w:id="219"/>
            <w:r w:rsidR="003B6F6E">
              <w:rPr>
                <w:rStyle w:val="CommentReference"/>
              </w:rPr>
              <w:commentReference w:id="219"/>
            </w:r>
          </w:p>
        </w:tc>
        <w:tc>
          <w:tcPr>
            <w:tcW w:w="3369" w:type="dxa"/>
          </w:tcPr>
          <w:p w14:paraId="2668D64F" w14:textId="77777777" w:rsidR="001B52F1" w:rsidRPr="000722A8" w:rsidRDefault="001B52F1" w:rsidP="000722A8">
            <w:pPr>
              <w:pStyle w:val="ListParagraph"/>
              <w:spacing w:before="120" w:after="120" w:line="480" w:lineRule="auto"/>
              <w:ind w:left="0"/>
              <w:jc w:val="center"/>
              <w:rPr>
                <w:rFonts w:ascii="Arial" w:hAnsi="Arial" w:cs="Arial"/>
                <w:szCs w:val="24"/>
              </w:rPr>
            </w:pPr>
            <w:r w:rsidRPr="000722A8">
              <w:rPr>
                <w:rFonts w:ascii="Arial" w:hAnsi="Arial" w:cs="Arial"/>
                <w:szCs w:val="24"/>
              </w:rPr>
              <w:t>6</w:t>
            </w:r>
          </w:p>
        </w:tc>
        <w:tc>
          <w:tcPr>
            <w:tcW w:w="2813" w:type="dxa"/>
          </w:tcPr>
          <w:p w14:paraId="1EF26001" w14:textId="77777777" w:rsidR="001B52F1" w:rsidRPr="000722A8" w:rsidRDefault="001B52F1" w:rsidP="000722A8">
            <w:pPr>
              <w:pStyle w:val="ListParagraph"/>
              <w:spacing w:before="120" w:after="120" w:line="480" w:lineRule="auto"/>
              <w:ind w:left="0"/>
              <w:jc w:val="center"/>
              <w:rPr>
                <w:rFonts w:ascii="Arial" w:hAnsi="Arial" w:cs="Arial"/>
                <w:szCs w:val="24"/>
              </w:rPr>
            </w:pPr>
            <w:commentRangeStart w:id="220"/>
            <w:r w:rsidRPr="000722A8">
              <w:rPr>
                <w:rFonts w:ascii="Arial" w:hAnsi="Arial" w:cs="Arial"/>
                <w:szCs w:val="24"/>
              </w:rPr>
              <w:t>6</w:t>
            </w:r>
            <w:commentRangeEnd w:id="220"/>
            <w:r w:rsidR="003B6F6E">
              <w:rPr>
                <w:rStyle w:val="CommentReference"/>
              </w:rPr>
              <w:commentReference w:id="220"/>
            </w:r>
          </w:p>
        </w:tc>
      </w:tr>
    </w:tbl>
    <w:p w14:paraId="3762FA70" w14:textId="77777777" w:rsidR="0052720A" w:rsidRPr="000722A8" w:rsidRDefault="0052720A" w:rsidP="000722A8">
      <w:pPr>
        <w:pStyle w:val="ListParagraph"/>
        <w:spacing w:before="120" w:after="120" w:line="480" w:lineRule="auto"/>
        <w:ind w:left="360"/>
        <w:rPr>
          <w:rFonts w:ascii="Arial" w:hAnsi="Arial" w:cs="Arial"/>
          <w:szCs w:val="24"/>
        </w:rPr>
      </w:pPr>
    </w:p>
    <w:p w14:paraId="6B2E6CF5" w14:textId="77777777" w:rsidR="001B52F1" w:rsidRPr="000722A8" w:rsidRDefault="001B52F1" w:rsidP="000722A8">
      <w:pPr>
        <w:pStyle w:val="ListParagraph"/>
        <w:numPr>
          <w:ilvl w:val="0"/>
          <w:numId w:val="7"/>
        </w:numPr>
        <w:spacing w:before="120" w:after="120" w:line="480" w:lineRule="auto"/>
        <w:ind w:left="360"/>
        <w:rPr>
          <w:rFonts w:ascii="Arial" w:hAnsi="Arial" w:cs="Arial"/>
          <w:szCs w:val="24"/>
        </w:rPr>
      </w:pPr>
      <w:r w:rsidRPr="000722A8">
        <w:rPr>
          <w:rFonts w:ascii="Arial" w:hAnsi="Arial" w:cs="Arial"/>
          <w:szCs w:val="24"/>
        </w:rPr>
        <w:t>Study inclusion and exclusion criteria</w:t>
      </w:r>
    </w:p>
    <w:p w14:paraId="6F16DDC6" w14:textId="77777777" w:rsidR="001B52F1" w:rsidRPr="000722A8" w:rsidRDefault="001B52F1" w:rsidP="000722A8">
      <w:pPr>
        <w:pStyle w:val="ListParagraph"/>
        <w:numPr>
          <w:ilvl w:val="0"/>
          <w:numId w:val="12"/>
        </w:numPr>
        <w:spacing w:before="120" w:after="120" w:line="480" w:lineRule="auto"/>
        <w:ind w:left="720" w:hanging="360"/>
        <w:rPr>
          <w:rFonts w:ascii="Arial" w:hAnsi="Arial" w:cs="Arial"/>
          <w:szCs w:val="24"/>
        </w:rPr>
      </w:pPr>
      <w:r w:rsidRPr="000722A8">
        <w:rPr>
          <w:rFonts w:ascii="Arial" w:hAnsi="Arial" w:cs="Arial"/>
          <w:szCs w:val="24"/>
        </w:rPr>
        <w:t>Inclusion criteria</w:t>
      </w:r>
    </w:p>
    <w:p w14:paraId="5B46EEFD" w14:textId="77777777" w:rsidR="001B52F1" w:rsidRPr="000722A8" w:rsidRDefault="001B52F1" w:rsidP="000722A8">
      <w:pPr>
        <w:pStyle w:val="ListParagraph"/>
        <w:numPr>
          <w:ilvl w:val="0"/>
          <w:numId w:val="14"/>
        </w:numPr>
        <w:spacing w:before="120" w:after="120" w:line="480" w:lineRule="auto"/>
        <w:ind w:left="1080" w:hanging="360"/>
        <w:rPr>
          <w:rFonts w:ascii="Arial" w:hAnsi="Arial" w:cs="Arial"/>
          <w:szCs w:val="24"/>
        </w:rPr>
      </w:pPr>
      <w:r w:rsidRPr="000722A8">
        <w:rPr>
          <w:rFonts w:ascii="Arial" w:hAnsi="Arial" w:cs="Arial"/>
          <w:szCs w:val="24"/>
        </w:rPr>
        <w:t>Study period and criteria for cases in the recent past</w:t>
      </w:r>
    </w:p>
    <w:p w14:paraId="4B4B35B4" w14:textId="77777777" w:rsidR="001B52F1" w:rsidRPr="000722A8" w:rsidRDefault="001B52F1" w:rsidP="000722A8">
      <w:pPr>
        <w:pStyle w:val="ListParagraph"/>
        <w:spacing w:before="120" w:after="120" w:line="480" w:lineRule="auto"/>
        <w:ind w:left="1080"/>
        <w:jc w:val="both"/>
        <w:rPr>
          <w:rFonts w:ascii="Arial" w:hAnsi="Arial" w:cs="Arial"/>
          <w:szCs w:val="24"/>
        </w:rPr>
      </w:pPr>
      <w:r w:rsidRPr="000722A8">
        <w:rPr>
          <w:rFonts w:ascii="Arial" w:hAnsi="Arial" w:cs="Arial"/>
          <w:szCs w:val="24"/>
        </w:rPr>
        <w:tab/>
        <w:t xml:space="preserve">Considering the number of approvals and the time delay expected for seeking them, the study is planned to be initiated in the year 2017 onwards. Therefore, the AES and JE patients / cases reported in the recent past would be defined as those reported during the last 2-3 years, i.e. during the years 2014, 2015 and 2016. </w:t>
      </w:r>
      <w:r w:rsidRPr="000722A8">
        <w:rPr>
          <w:rFonts w:ascii="Arial" w:hAnsi="Arial" w:cs="Arial"/>
          <w:color w:val="000000"/>
          <w:szCs w:val="24"/>
        </w:rPr>
        <w:t xml:space="preserve">The study plans to investigate retrospectively whether and how much was the </w:t>
      </w:r>
      <w:commentRangeStart w:id="221"/>
      <w:r w:rsidRPr="000722A8">
        <w:rPr>
          <w:rFonts w:ascii="Arial" w:hAnsi="Arial" w:cs="Arial"/>
          <w:color w:val="000000"/>
          <w:szCs w:val="24"/>
        </w:rPr>
        <w:t xml:space="preserve">impact of JE vaccination on JE disease burden </w:t>
      </w:r>
      <w:commentRangeEnd w:id="221"/>
      <w:r w:rsidR="003B6F6E">
        <w:rPr>
          <w:rStyle w:val="CommentReference"/>
        </w:rPr>
        <w:commentReference w:id="221"/>
      </w:r>
      <w:r w:rsidRPr="000722A8">
        <w:rPr>
          <w:rFonts w:ascii="Arial" w:hAnsi="Arial" w:cs="Arial"/>
          <w:color w:val="000000"/>
          <w:szCs w:val="24"/>
        </w:rPr>
        <w:t xml:space="preserve">following mass and routine JE vaccinations. We could </w:t>
      </w:r>
      <w:commentRangeStart w:id="222"/>
      <w:r w:rsidRPr="000722A8">
        <w:rPr>
          <w:rFonts w:ascii="Arial" w:hAnsi="Arial" w:cs="Arial"/>
          <w:color w:val="000000"/>
          <w:szCs w:val="24"/>
        </w:rPr>
        <w:t>include any new area if vaccination gets introduced in future</w:t>
      </w:r>
      <w:commentRangeEnd w:id="222"/>
      <w:r w:rsidR="003B6F6E">
        <w:rPr>
          <w:rStyle w:val="CommentReference"/>
        </w:rPr>
        <w:commentReference w:id="222"/>
      </w:r>
      <w:r w:rsidRPr="000722A8">
        <w:rPr>
          <w:rFonts w:ascii="Arial" w:hAnsi="Arial" w:cs="Arial"/>
          <w:color w:val="000000"/>
          <w:szCs w:val="24"/>
        </w:rPr>
        <w:t xml:space="preserve"> during the study period in the year 2017.</w:t>
      </w:r>
    </w:p>
    <w:p w14:paraId="1F581368" w14:textId="77777777" w:rsidR="001B52F1" w:rsidRPr="000722A8" w:rsidRDefault="001B52F1" w:rsidP="000722A8">
      <w:pPr>
        <w:pStyle w:val="ListParagraph"/>
        <w:spacing w:before="120" w:after="120" w:line="480" w:lineRule="auto"/>
        <w:ind w:left="1080"/>
        <w:jc w:val="both"/>
        <w:rPr>
          <w:rFonts w:ascii="Arial" w:hAnsi="Arial" w:cs="Arial"/>
          <w:szCs w:val="24"/>
        </w:rPr>
      </w:pPr>
      <w:r w:rsidRPr="000722A8">
        <w:rPr>
          <w:rFonts w:ascii="Arial" w:hAnsi="Arial" w:cs="Arial"/>
          <w:szCs w:val="24"/>
        </w:rPr>
        <w:tab/>
        <w:t xml:space="preserve">This is being considered in this manner because of the expectation that the </w:t>
      </w:r>
      <w:commentRangeStart w:id="223"/>
      <w:r w:rsidRPr="000722A8">
        <w:rPr>
          <w:rFonts w:ascii="Arial" w:hAnsi="Arial" w:cs="Arial"/>
          <w:szCs w:val="24"/>
        </w:rPr>
        <w:t xml:space="preserve">surveillance reports </w:t>
      </w:r>
      <w:commentRangeEnd w:id="223"/>
      <w:r w:rsidR="003B6F6E">
        <w:rPr>
          <w:rStyle w:val="CommentReference"/>
        </w:rPr>
        <w:commentReference w:id="223"/>
      </w:r>
      <w:r w:rsidRPr="000722A8">
        <w:rPr>
          <w:rFonts w:ascii="Arial" w:hAnsi="Arial" w:cs="Arial"/>
          <w:szCs w:val="24"/>
        </w:rPr>
        <w:t xml:space="preserve">and </w:t>
      </w:r>
      <w:commentRangeStart w:id="224"/>
      <w:r w:rsidRPr="000722A8">
        <w:rPr>
          <w:rFonts w:ascii="Arial" w:hAnsi="Arial" w:cs="Arial"/>
          <w:szCs w:val="24"/>
        </w:rPr>
        <w:t xml:space="preserve">medical records </w:t>
      </w:r>
      <w:commentRangeEnd w:id="224"/>
      <w:r w:rsidR="003B6F6E">
        <w:rPr>
          <w:rStyle w:val="CommentReference"/>
        </w:rPr>
        <w:commentReference w:id="224"/>
      </w:r>
      <w:r w:rsidRPr="000722A8">
        <w:rPr>
          <w:rFonts w:ascii="Arial" w:hAnsi="Arial" w:cs="Arial"/>
          <w:szCs w:val="24"/>
        </w:rPr>
        <w:t xml:space="preserve">would </w:t>
      </w:r>
      <w:r w:rsidRPr="000722A8">
        <w:rPr>
          <w:rFonts w:ascii="Arial" w:hAnsi="Arial" w:cs="Arial"/>
          <w:szCs w:val="24"/>
        </w:rPr>
        <w:lastRenderedPageBreak/>
        <w:t xml:space="preserve">be easily available and accessible for the last 2-3 years. In addition, there would be a </w:t>
      </w:r>
      <w:commentRangeStart w:id="225"/>
      <w:r w:rsidRPr="000722A8">
        <w:rPr>
          <w:rFonts w:ascii="Arial" w:hAnsi="Arial" w:cs="Arial"/>
          <w:szCs w:val="24"/>
        </w:rPr>
        <w:t xml:space="preserve">decrease in contribution of JE in AES cases </w:t>
      </w:r>
      <w:commentRangeEnd w:id="225"/>
      <w:r w:rsidR="00DB17BF">
        <w:rPr>
          <w:rStyle w:val="CommentReference"/>
        </w:rPr>
        <w:commentReference w:id="225"/>
      </w:r>
      <w:r w:rsidRPr="000722A8">
        <w:rPr>
          <w:rFonts w:ascii="Arial" w:hAnsi="Arial" w:cs="Arial"/>
          <w:szCs w:val="24"/>
        </w:rPr>
        <w:t xml:space="preserve">due to vaccination programmes. The JE vaccination was undertaken in the study districts mostly in the year 2010 and </w:t>
      </w:r>
      <w:commentRangeStart w:id="226"/>
      <w:r w:rsidRPr="000722A8">
        <w:rPr>
          <w:rFonts w:ascii="Arial" w:hAnsi="Arial" w:cs="Arial"/>
          <w:szCs w:val="24"/>
        </w:rPr>
        <w:t>thereafter</w:t>
      </w:r>
      <w:commentRangeEnd w:id="226"/>
      <w:r w:rsidR="00DB17BF">
        <w:rPr>
          <w:rStyle w:val="CommentReference"/>
        </w:rPr>
        <w:commentReference w:id="226"/>
      </w:r>
      <w:r w:rsidRPr="000722A8">
        <w:rPr>
          <w:rFonts w:ascii="Arial" w:hAnsi="Arial" w:cs="Arial"/>
          <w:szCs w:val="24"/>
        </w:rPr>
        <w:t xml:space="preserve">. This would make it feasible and easier to ascertain availability of medical and vaccination records for verification of diagnosis and vaccination history for the AES and JE cases. </w:t>
      </w:r>
    </w:p>
    <w:p w14:paraId="10ED4E88" w14:textId="77777777" w:rsidR="001B52F1" w:rsidRPr="000722A8" w:rsidRDefault="001B52F1" w:rsidP="000722A8">
      <w:pPr>
        <w:pStyle w:val="ListParagraph"/>
        <w:numPr>
          <w:ilvl w:val="0"/>
          <w:numId w:val="14"/>
        </w:numPr>
        <w:spacing w:before="120" w:after="120" w:line="480" w:lineRule="auto"/>
        <w:ind w:left="1080" w:hanging="360"/>
        <w:rPr>
          <w:rFonts w:ascii="Arial" w:hAnsi="Arial" w:cs="Arial"/>
          <w:szCs w:val="24"/>
        </w:rPr>
      </w:pPr>
      <w:r w:rsidRPr="000722A8">
        <w:rPr>
          <w:rFonts w:ascii="Arial" w:hAnsi="Arial" w:cs="Arial"/>
          <w:szCs w:val="24"/>
        </w:rPr>
        <w:t>Inclusion of both prevalent and incident cases</w:t>
      </w:r>
    </w:p>
    <w:p w14:paraId="7AEA7166" w14:textId="77777777" w:rsidR="001B52F1" w:rsidRPr="000722A8" w:rsidRDefault="001B52F1" w:rsidP="000722A8">
      <w:pPr>
        <w:pStyle w:val="ListParagraph"/>
        <w:spacing w:before="120" w:after="120" w:line="480" w:lineRule="auto"/>
        <w:ind w:left="1080"/>
        <w:jc w:val="both"/>
        <w:rPr>
          <w:rFonts w:ascii="Arial" w:hAnsi="Arial" w:cs="Arial"/>
          <w:szCs w:val="24"/>
        </w:rPr>
      </w:pPr>
      <w:r w:rsidRPr="000722A8">
        <w:rPr>
          <w:rFonts w:ascii="Arial" w:hAnsi="Arial" w:cs="Arial"/>
          <w:szCs w:val="24"/>
        </w:rPr>
        <w:tab/>
        <w:t xml:space="preserve">Both prevalent and incident cases are planned to be included in the study. Prevalent cases in the last 2-3 years would be included along with incident cases during the study period in the year 2017. This is because </w:t>
      </w:r>
      <w:commentRangeStart w:id="227"/>
      <w:r w:rsidRPr="000722A8">
        <w:rPr>
          <w:rFonts w:ascii="Arial" w:hAnsi="Arial" w:cs="Arial"/>
          <w:szCs w:val="24"/>
        </w:rPr>
        <w:t>JE and AES are very rare diseases with very low incidence</w:t>
      </w:r>
      <w:commentRangeEnd w:id="227"/>
      <w:r w:rsidR="00DB17BF">
        <w:rPr>
          <w:rStyle w:val="CommentReference"/>
        </w:rPr>
        <w:commentReference w:id="227"/>
      </w:r>
      <w:r w:rsidRPr="000722A8">
        <w:rPr>
          <w:rFonts w:ascii="Arial" w:hAnsi="Arial" w:cs="Arial"/>
          <w:szCs w:val="24"/>
        </w:rPr>
        <w:t xml:space="preserve">. Inclusion of prevalent cases along with incident cases would help achieve </w:t>
      </w:r>
      <w:commentRangeStart w:id="228"/>
      <w:r w:rsidRPr="000722A8">
        <w:rPr>
          <w:rFonts w:ascii="Arial" w:hAnsi="Arial" w:cs="Arial"/>
          <w:szCs w:val="24"/>
        </w:rPr>
        <w:t xml:space="preserve">higher representativeness and enough sample size availability for achieving good power </w:t>
      </w:r>
      <w:commentRangeEnd w:id="228"/>
      <w:r w:rsidR="00DB17BF">
        <w:rPr>
          <w:rStyle w:val="CommentReference"/>
        </w:rPr>
        <w:commentReference w:id="228"/>
      </w:r>
      <w:r w:rsidRPr="000722A8">
        <w:rPr>
          <w:rFonts w:ascii="Arial" w:hAnsi="Arial" w:cs="Arial"/>
          <w:szCs w:val="24"/>
        </w:rPr>
        <w:t xml:space="preserve">for interpretation of study findings. </w:t>
      </w:r>
      <w:proofErr w:type="gramStart"/>
      <w:r w:rsidRPr="000722A8">
        <w:rPr>
          <w:rFonts w:ascii="Arial" w:hAnsi="Arial" w:cs="Arial"/>
          <w:szCs w:val="24"/>
        </w:rPr>
        <w:t>Additionally</w:t>
      </w:r>
      <w:proofErr w:type="gramEnd"/>
      <w:r w:rsidRPr="000722A8">
        <w:rPr>
          <w:rFonts w:ascii="Arial" w:hAnsi="Arial" w:cs="Arial"/>
          <w:szCs w:val="24"/>
        </w:rPr>
        <w:t xml:space="preserve"> the data on surveillance, management and vaccination of JE and AES is routinely generated and easily available by the programme. These data would be </w:t>
      </w:r>
      <w:commentRangeStart w:id="229"/>
      <w:r w:rsidRPr="000722A8">
        <w:rPr>
          <w:rFonts w:ascii="Arial" w:hAnsi="Arial" w:cs="Arial"/>
          <w:szCs w:val="24"/>
        </w:rPr>
        <w:t>requested, retrieved, reviewed and analyzed</w:t>
      </w:r>
      <w:commentRangeEnd w:id="229"/>
      <w:r w:rsidR="00DB17BF">
        <w:rPr>
          <w:rStyle w:val="CommentReference"/>
        </w:rPr>
        <w:commentReference w:id="229"/>
      </w:r>
      <w:r w:rsidRPr="000722A8">
        <w:rPr>
          <w:rFonts w:ascii="Arial" w:hAnsi="Arial" w:cs="Arial"/>
          <w:szCs w:val="24"/>
        </w:rPr>
        <w:t xml:space="preserve">. </w:t>
      </w:r>
    </w:p>
    <w:p w14:paraId="0F0D4686" w14:textId="77777777" w:rsidR="001B52F1" w:rsidRPr="000722A8" w:rsidRDefault="001B52F1" w:rsidP="000722A8">
      <w:pPr>
        <w:pStyle w:val="ListParagraph"/>
        <w:spacing w:before="120" w:after="120" w:line="480" w:lineRule="auto"/>
        <w:ind w:left="1080"/>
        <w:jc w:val="both"/>
        <w:rPr>
          <w:rFonts w:ascii="Arial" w:hAnsi="Arial" w:cs="Arial"/>
          <w:color w:val="000000"/>
          <w:szCs w:val="24"/>
        </w:rPr>
      </w:pPr>
      <w:commentRangeStart w:id="230"/>
      <w:r w:rsidRPr="000722A8">
        <w:rPr>
          <w:rFonts w:ascii="Arial" w:hAnsi="Arial" w:cs="Arial"/>
          <w:color w:val="000000"/>
          <w:szCs w:val="24"/>
        </w:rPr>
        <w:t xml:space="preserve">Private clinics and hospitals </w:t>
      </w:r>
      <w:commentRangeEnd w:id="230"/>
      <w:r w:rsidR="00DB17BF">
        <w:rPr>
          <w:rStyle w:val="CommentReference"/>
        </w:rPr>
        <w:commentReference w:id="230"/>
      </w:r>
      <w:r w:rsidRPr="000722A8">
        <w:rPr>
          <w:rFonts w:ascii="Arial" w:hAnsi="Arial" w:cs="Arial"/>
          <w:color w:val="000000"/>
          <w:szCs w:val="24"/>
        </w:rPr>
        <w:t xml:space="preserve">will also be approached for data on hospitalization and consultation by the AES / JE cases. Additionally, IDSP surveillance officers and professional associations like </w:t>
      </w:r>
      <w:commentRangeStart w:id="231"/>
      <w:r w:rsidRPr="000722A8">
        <w:rPr>
          <w:rFonts w:ascii="Arial" w:hAnsi="Arial" w:cs="Arial"/>
          <w:color w:val="000000"/>
          <w:szCs w:val="24"/>
        </w:rPr>
        <w:t xml:space="preserve">Indian Association of neurologists (IAN) and Indian Association of </w:t>
      </w:r>
      <w:r w:rsidRPr="000722A8">
        <w:rPr>
          <w:rFonts w:ascii="Arial" w:hAnsi="Arial" w:cs="Arial"/>
          <w:color w:val="000000"/>
          <w:szCs w:val="24"/>
        </w:rPr>
        <w:lastRenderedPageBreak/>
        <w:t xml:space="preserve">Pediatrics (IAP) </w:t>
      </w:r>
      <w:commentRangeEnd w:id="231"/>
      <w:r w:rsidR="00DB17BF">
        <w:rPr>
          <w:rStyle w:val="CommentReference"/>
        </w:rPr>
        <w:commentReference w:id="231"/>
      </w:r>
      <w:r w:rsidRPr="000722A8">
        <w:rPr>
          <w:rFonts w:ascii="Arial" w:hAnsi="Arial" w:cs="Arial"/>
          <w:color w:val="000000"/>
          <w:szCs w:val="24"/>
        </w:rPr>
        <w:t>would be approached for seeking their help and cooperation.</w:t>
      </w:r>
    </w:p>
    <w:p w14:paraId="0B574EE3" w14:textId="77777777" w:rsidR="001B52F1" w:rsidRPr="000722A8" w:rsidRDefault="001B52F1" w:rsidP="000722A8">
      <w:pPr>
        <w:pStyle w:val="ListParagraph"/>
        <w:numPr>
          <w:ilvl w:val="0"/>
          <w:numId w:val="14"/>
        </w:numPr>
        <w:spacing w:before="120" w:after="120" w:line="480" w:lineRule="auto"/>
        <w:ind w:left="1080" w:hanging="360"/>
        <w:rPr>
          <w:rFonts w:ascii="Arial" w:hAnsi="Arial" w:cs="Arial"/>
          <w:szCs w:val="24"/>
        </w:rPr>
      </w:pPr>
      <w:r w:rsidRPr="000722A8">
        <w:rPr>
          <w:rFonts w:ascii="Arial" w:hAnsi="Arial" w:cs="Arial"/>
          <w:szCs w:val="24"/>
        </w:rPr>
        <w:t>Study participants</w:t>
      </w:r>
    </w:p>
    <w:p w14:paraId="2F7A0387" w14:textId="4D08E6F8" w:rsidR="001B52F1" w:rsidRPr="000722A8" w:rsidRDefault="001B52F1" w:rsidP="000722A8">
      <w:pPr>
        <w:pStyle w:val="ListParagraph"/>
        <w:spacing w:before="120" w:after="120" w:line="480" w:lineRule="auto"/>
        <w:ind w:left="1080"/>
        <w:jc w:val="both"/>
        <w:rPr>
          <w:rFonts w:ascii="Arial" w:hAnsi="Arial" w:cs="Arial"/>
          <w:szCs w:val="24"/>
        </w:rPr>
      </w:pPr>
      <w:r w:rsidRPr="000722A8">
        <w:rPr>
          <w:rFonts w:ascii="Arial" w:hAnsi="Arial" w:cs="Arial"/>
          <w:color w:val="000000"/>
          <w:szCs w:val="24"/>
        </w:rPr>
        <w:t>The study participants would be primarily children aged less than 15 years at the time of onset / admission in hospital due to illness of AES / JE.  This is because a</w:t>
      </w:r>
      <w:r w:rsidRPr="000722A8">
        <w:rPr>
          <w:rFonts w:ascii="Arial" w:hAnsi="Arial" w:cs="Arial"/>
          <w:szCs w:val="24"/>
        </w:rPr>
        <w:t xml:space="preserve">lmost </w:t>
      </w:r>
      <w:commentRangeStart w:id="232"/>
      <w:r w:rsidRPr="000722A8">
        <w:rPr>
          <w:rFonts w:ascii="Arial" w:hAnsi="Arial" w:cs="Arial"/>
          <w:szCs w:val="24"/>
        </w:rPr>
        <w:t>95% of the AES and JE cases occur below 15 years</w:t>
      </w:r>
      <w:commentRangeEnd w:id="232"/>
      <w:r w:rsidR="00DB17BF">
        <w:rPr>
          <w:rStyle w:val="CommentReference"/>
        </w:rPr>
        <w:commentReference w:id="232"/>
      </w:r>
      <w:r w:rsidRPr="000722A8">
        <w:rPr>
          <w:rFonts w:ascii="Arial" w:hAnsi="Arial" w:cs="Arial"/>
          <w:szCs w:val="24"/>
        </w:rPr>
        <w:t xml:space="preserve"> in the study areas. J</w:t>
      </w:r>
      <w:commentRangeStart w:id="233"/>
      <w:r w:rsidRPr="000722A8">
        <w:rPr>
          <w:rFonts w:ascii="Arial" w:hAnsi="Arial" w:cs="Arial"/>
          <w:szCs w:val="24"/>
        </w:rPr>
        <w:t>E is the main etiology of AES among children in the study areas in the last 2-3 years</w:t>
      </w:r>
      <w:commentRangeEnd w:id="233"/>
      <w:r w:rsidR="00DB17BF">
        <w:rPr>
          <w:rStyle w:val="CommentReference"/>
        </w:rPr>
        <w:commentReference w:id="233"/>
      </w:r>
      <w:r w:rsidRPr="000722A8">
        <w:rPr>
          <w:rFonts w:ascii="Arial" w:hAnsi="Arial" w:cs="Arial"/>
          <w:szCs w:val="24"/>
        </w:rPr>
        <w:t>. Therefore, individuals above 15 years are excluded. Also, JE epidemiology</w:t>
      </w:r>
      <w:r w:rsidR="00015F84">
        <w:rPr>
          <w:rFonts w:ascii="Arial" w:hAnsi="Arial" w:cs="Arial"/>
          <w:szCs w:val="24"/>
        </w:rPr>
        <w:t xml:space="preserve"> </w:t>
      </w:r>
      <w:r w:rsidRPr="000722A8">
        <w:rPr>
          <w:rFonts w:ascii="Arial" w:hAnsi="Arial" w:cs="Arial"/>
          <w:szCs w:val="24"/>
        </w:rPr>
        <w:t>and focus of vaccination is mostly on children 1-15 years.</w:t>
      </w:r>
    </w:p>
    <w:p w14:paraId="76E61A32" w14:textId="77777777" w:rsidR="001B52F1" w:rsidRPr="000722A8" w:rsidRDefault="001B52F1" w:rsidP="000722A8">
      <w:pPr>
        <w:pStyle w:val="ListParagraph"/>
        <w:spacing w:before="120" w:after="120" w:line="480" w:lineRule="auto"/>
        <w:ind w:left="1080"/>
        <w:jc w:val="both"/>
        <w:rPr>
          <w:rFonts w:ascii="Arial" w:hAnsi="Arial" w:cs="Arial"/>
          <w:szCs w:val="24"/>
        </w:rPr>
      </w:pPr>
      <w:r w:rsidRPr="000722A8">
        <w:rPr>
          <w:rFonts w:ascii="Arial" w:hAnsi="Arial" w:cs="Arial"/>
          <w:szCs w:val="24"/>
        </w:rPr>
        <w:t xml:space="preserve">All JE confirmed and similar number of representative AES-unknown and / or AES-other agent cases would be </w:t>
      </w:r>
      <w:commentRangeStart w:id="234"/>
      <w:r w:rsidRPr="000722A8">
        <w:rPr>
          <w:rFonts w:ascii="Arial" w:hAnsi="Arial" w:cs="Arial"/>
          <w:szCs w:val="24"/>
        </w:rPr>
        <w:t>sampled randomly f</w:t>
      </w:r>
      <w:commentRangeEnd w:id="234"/>
      <w:r w:rsidR="00015F84">
        <w:rPr>
          <w:rStyle w:val="CommentReference"/>
        </w:rPr>
        <w:commentReference w:id="234"/>
      </w:r>
      <w:r w:rsidRPr="000722A8">
        <w:rPr>
          <w:rFonts w:ascii="Arial" w:hAnsi="Arial" w:cs="Arial"/>
          <w:szCs w:val="24"/>
        </w:rPr>
        <w:t xml:space="preserve">rom the available cases.  </w:t>
      </w:r>
    </w:p>
    <w:p w14:paraId="7487ED4B" w14:textId="77777777" w:rsidR="001B52F1" w:rsidRPr="000722A8" w:rsidRDefault="001B52F1" w:rsidP="000722A8">
      <w:pPr>
        <w:pStyle w:val="ListParagraph"/>
        <w:numPr>
          <w:ilvl w:val="0"/>
          <w:numId w:val="14"/>
        </w:numPr>
        <w:spacing w:before="120" w:after="120" w:line="480" w:lineRule="auto"/>
        <w:ind w:left="1080" w:hanging="360"/>
        <w:rPr>
          <w:rFonts w:ascii="Arial" w:hAnsi="Arial" w:cs="Arial"/>
          <w:szCs w:val="24"/>
        </w:rPr>
      </w:pPr>
      <w:r w:rsidRPr="000722A8">
        <w:rPr>
          <w:rFonts w:ascii="Arial" w:hAnsi="Arial" w:cs="Arial"/>
          <w:szCs w:val="24"/>
        </w:rPr>
        <w:t>Investigations for confirmation of AES/JE and vaccination status</w:t>
      </w:r>
    </w:p>
    <w:p w14:paraId="1DA73D46" w14:textId="77777777" w:rsidR="001B52F1" w:rsidRPr="000722A8" w:rsidRDefault="001B52F1" w:rsidP="000722A8">
      <w:pPr>
        <w:pStyle w:val="ListParagraph"/>
        <w:spacing w:before="120" w:after="120" w:line="480" w:lineRule="auto"/>
        <w:ind w:left="1080"/>
        <w:jc w:val="both"/>
        <w:rPr>
          <w:rFonts w:ascii="Arial" w:hAnsi="Arial" w:cs="Arial"/>
          <w:szCs w:val="24"/>
        </w:rPr>
      </w:pPr>
      <w:r w:rsidRPr="000722A8">
        <w:rPr>
          <w:rFonts w:ascii="Arial" w:hAnsi="Arial" w:cs="Arial"/>
          <w:szCs w:val="24"/>
        </w:rPr>
        <w:t xml:space="preserve">The NVBDCP (programme) recommends and uses </w:t>
      </w:r>
      <w:commentRangeStart w:id="235"/>
      <w:r w:rsidRPr="000722A8">
        <w:rPr>
          <w:rFonts w:ascii="Arial" w:hAnsi="Arial" w:cs="Arial"/>
          <w:szCs w:val="24"/>
        </w:rPr>
        <w:t xml:space="preserve">JE IgM antibody capture ELISA </w:t>
      </w:r>
      <w:commentRangeEnd w:id="235"/>
      <w:r w:rsidR="00015F84">
        <w:rPr>
          <w:rStyle w:val="CommentReference"/>
        </w:rPr>
        <w:commentReference w:id="235"/>
      </w:r>
      <w:r w:rsidRPr="000722A8">
        <w:rPr>
          <w:rFonts w:ascii="Arial" w:hAnsi="Arial" w:cs="Arial"/>
          <w:szCs w:val="24"/>
        </w:rPr>
        <w:t xml:space="preserve">produced and supplied by NIV Pune for detection in </w:t>
      </w:r>
      <w:commentRangeStart w:id="236"/>
      <w:r w:rsidRPr="000722A8">
        <w:rPr>
          <w:rFonts w:ascii="Arial" w:hAnsi="Arial" w:cs="Arial"/>
          <w:szCs w:val="24"/>
        </w:rPr>
        <w:t xml:space="preserve">serum or CSF </w:t>
      </w:r>
      <w:commentRangeEnd w:id="236"/>
      <w:r w:rsidR="00015F84">
        <w:rPr>
          <w:rStyle w:val="CommentReference"/>
        </w:rPr>
        <w:commentReference w:id="236"/>
      </w:r>
      <w:r w:rsidRPr="000722A8">
        <w:rPr>
          <w:rFonts w:ascii="Arial" w:hAnsi="Arial" w:cs="Arial"/>
          <w:szCs w:val="24"/>
        </w:rPr>
        <w:t xml:space="preserve">for confirmation of JE. The study would depend on and utilize the routine laboratory diagnosis being undertaken by using NIV kits and as reported by the laboratories under the programme. These data would be considered for the study and no additional laboratory investigations are planned for this study. </w:t>
      </w:r>
    </w:p>
    <w:p w14:paraId="33E676FB" w14:textId="77777777" w:rsidR="001B52F1" w:rsidRPr="000722A8" w:rsidRDefault="001B52F1" w:rsidP="000722A8">
      <w:pPr>
        <w:pStyle w:val="ListParagraph"/>
        <w:spacing w:before="120" w:after="120" w:line="480" w:lineRule="auto"/>
        <w:ind w:left="1080"/>
        <w:jc w:val="both"/>
        <w:rPr>
          <w:rFonts w:ascii="Arial" w:hAnsi="Arial" w:cs="Arial"/>
          <w:szCs w:val="24"/>
        </w:rPr>
      </w:pPr>
      <w:r w:rsidRPr="000722A8">
        <w:rPr>
          <w:rFonts w:ascii="Arial" w:hAnsi="Arial" w:cs="Arial"/>
          <w:szCs w:val="24"/>
        </w:rPr>
        <w:lastRenderedPageBreak/>
        <w:t xml:space="preserve">In addition, for deciding whether individual is immunized or not, vaccination history would be sought from parents / guardians. It will then be verified by reviewing vaccination card at home. In the absence of vaccination card, positive history of vaccination provided by parents/guardians would be verified by search for vaccination records in the registers / lists at vaccination centres/ facilities. In the absence of confirmation of vaccination by above two methods, parent / guardian history of JE vaccination would be considered </w:t>
      </w:r>
      <w:commentRangeStart w:id="237"/>
      <w:r w:rsidRPr="000722A8">
        <w:rPr>
          <w:rFonts w:ascii="Arial" w:hAnsi="Arial" w:cs="Arial"/>
          <w:szCs w:val="24"/>
        </w:rPr>
        <w:t>probable</w:t>
      </w:r>
      <w:commentRangeEnd w:id="237"/>
      <w:r w:rsidR="00015F84">
        <w:rPr>
          <w:rStyle w:val="CommentReference"/>
        </w:rPr>
        <w:commentReference w:id="237"/>
      </w:r>
      <w:r w:rsidRPr="000722A8">
        <w:rPr>
          <w:rFonts w:ascii="Arial" w:hAnsi="Arial" w:cs="Arial"/>
          <w:szCs w:val="24"/>
        </w:rPr>
        <w:t xml:space="preserve"> vaccination. However, other AES and JE cases without JE vaccination history from the parents/ guardians would be taken as unvaccinated for JE in this study. </w:t>
      </w:r>
    </w:p>
    <w:p w14:paraId="2B6F38C7" w14:textId="77777777" w:rsidR="001B52F1" w:rsidRPr="000722A8" w:rsidRDefault="001B52F1" w:rsidP="000722A8">
      <w:pPr>
        <w:spacing w:before="120" w:after="120" w:line="480" w:lineRule="auto"/>
        <w:ind w:left="1080"/>
        <w:rPr>
          <w:rFonts w:ascii="Arial" w:hAnsi="Arial" w:cs="Arial"/>
          <w:color w:val="000000"/>
          <w:szCs w:val="24"/>
        </w:rPr>
      </w:pPr>
      <w:r w:rsidRPr="000722A8">
        <w:rPr>
          <w:rFonts w:ascii="Arial" w:hAnsi="Arial" w:cs="Arial"/>
          <w:color w:val="000000"/>
          <w:szCs w:val="24"/>
        </w:rPr>
        <w:t xml:space="preserve">Vaccine effectiveness study component would be planned by using the </w:t>
      </w:r>
      <w:commentRangeStart w:id="238"/>
      <w:r w:rsidRPr="000722A8">
        <w:rPr>
          <w:rFonts w:ascii="Arial" w:hAnsi="Arial" w:cs="Arial"/>
          <w:color w:val="000000"/>
          <w:szCs w:val="24"/>
        </w:rPr>
        <w:t>screening method of vaccine effectiveness</w:t>
      </w:r>
      <w:commentRangeEnd w:id="238"/>
      <w:r w:rsidR="00015F84">
        <w:rPr>
          <w:rStyle w:val="CommentReference"/>
        </w:rPr>
        <w:commentReference w:id="238"/>
      </w:r>
      <w:r w:rsidRPr="000722A8">
        <w:rPr>
          <w:rFonts w:ascii="Arial" w:hAnsi="Arial" w:cs="Arial"/>
          <w:color w:val="000000"/>
          <w:szCs w:val="24"/>
        </w:rPr>
        <w:t xml:space="preserve">. However, additionally a freshly launched case control study could be considered if necessary, with retrospective identification of JE cases and search for matched controls. </w:t>
      </w:r>
    </w:p>
    <w:p w14:paraId="64E1E99B" w14:textId="77777777" w:rsidR="001B52F1" w:rsidRPr="000722A8" w:rsidRDefault="001B52F1" w:rsidP="000722A8">
      <w:pPr>
        <w:pStyle w:val="ListParagraph"/>
        <w:numPr>
          <w:ilvl w:val="0"/>
          <w:numId w:val="12"/>
        </w:numPr>
        <w:spacing w:before="120" w:after="120" w:line="480" w:lineRule="auto"/>
        <w:ind w:left="720" w:hanging="360"/>
        <w:rPr>
          <w:rFonts w:ascii="Arial" w:hAnsi="Arial" w:cs="Arial"/>
          <w:szCs w:val="24"/>
        </w:rPr>
      </w:pPr>
      <w:commentRangeStart w:id="239"/>
      <w:r w:rsidRPr="000722A8">
        <w:rPr>
          <w:rFonts w:ascii="Arial" w:hAnsi="Arial" w:cs="Arial"/>
          <w:szCs w:val="24"/>
        </w:rPr>
        <w:t>Exclusion</w:t>
      </w:r>
      <w:commentRangeEnd w:id="239"/>
      <w:r w:rsidR="00015F84">
        <w:rPr>
          <w:rStyle w:val="CommentReference"/>
        </w:rPr>
        <w:commentReference w:id="239"/>
      </w:r>
      <w:r w:rsidRPr="000722A8">
        <w:rPr>
          <w:rFonts w:ascii="Arial" w:hAnsi="Arial" w:cs="Arial"/>
          <w:szCs w:val="24"/>
        </w:rPr>
        <w:t xml:space="preserve"> criteria</w:t>
      </w:r>
    </w:p>
    <w:p w14:paraId="49CBCBCE" w14:textId="77777777" w:rsidR="001B52F1" w:rsidRPr="000722A8" w:rsidRDefault="001B52F1" w:rsidP="000722A8">
      <w:pPr>
        <w:pStyle w:val="ListParagraph"/>
        <w:numPr>
          <w:ilvl w:val="0"/>
          <w:numId w:val="8"/>
        </w:numPr>
        <w:spacing w:before="120" w:after="120" w:line="480" w:lineRule="auto"/>
        <w:ind w:left="1080"/>
        <w:rPr>
          <w:rFonts w:ascii="Arial" w:hAnsi="Arial" w:cs="Arial"/>
          <w:szCs w:val="24"/>
        </w:rPr>
      </w:pPr>
      <w:r w:rsidRPr="000722A8">
        <w:rPr>
          <w:rFonts w:ascii="Arial" w:hAnsi="Arial" w:cs="Arial"/>
          <w:szCs w:val="24"/>
        </w:rPr>
        <w:t xml:space="preserve">Prevalent cases of AES and JE for the year </w:t>
      </w:r>
      <w:commentRangeStart w:id="240"/>
      <w:r w:rsidRPr="000722A8">
        <w:rPr>
          <w:rFonts w:ascii="Arial" w:hAnsi="Arial" w:cs="Arial"/>
          <w:szCs w:val="24"/>
        </w:rPr>
        <w:t>2013 and before</w:t>
      </w:r>
      <w:commentRangeEnd w:id="240"/>
      <w:r w:rsidR="00015F84">
        <w:rPr>
          <w:rStyle w:val="CommentReference"/>
        </w:rPr>
        <w:commentReference w:id="240"/>
      </w:r>
      <w:r w:rsidRPr="000722A8">
        <w:rPr>
          <w:rFonts w:ascii="Arial" w:hAnsi="Arial" w:cs="Arial"/>
          <w:szCs w:val="24"/>
        </w:rPr>
        <w:t>.</w:t>
      </w:r>
    </w:p>
    <w:p w14:paraId="2A567847" w14:textId="77777777" w:rsidR="001B52F1" w:rsidRPr="000722A8" w:rsidRDefault="001B52F1" w:rsidP="000722A8">
      <w:pPr>
        <w:pStyle w:val="ListParagraph"/>
        <w:numPr>
          <w:ilvl w:val="0"/>
          <w:numId w:val="8"/>
        </w:numPr>
        <w:spacing w:before="120" w:after="120" w:line="480" w:lineRule="auto"/>
        <w:ind w:left="1080"/>
        <w:rPr>
          <w:rFonts w:ascii="Arial" w:hAnsi="Arial" w:cs="Arial"/>
          <w:szCs w:val="24"/>
        </w:rPr>
      </w:pPr>
      <w:r w:rsidRPr="000722A8">
        <w:rPr>
          <w:rFonts w:ascii="Arial" w:hAnsi="Arial" w:cs="Arial"/>
          <w:szCs w:val="24"/>
        </w:rPr>
        <w:t>Cases of AES and JE reported from other than included districts.</w:t>
      </w:r>
    </w:p>
    <w:p w14:paraId="5250F87C" w14:textId="77777777" w:rsidR="001B52F1" w:rsidRPr="000722A8" w:rsidRDefault="001B52F1" w:rsidP="000722A8">
      <w:pPr>
        <w:pStyle w:val="ListParagraph"/>
        <w:numPr>
          <w:ilvl w:val="0"/>
          <w:numId w:val="8"/>
        </w:numPr>
        <w:spacing w:before="120" w:after="120" w:line="480" w:lineRule="auto"/>
        <w:ind w:left="1080"/>
        <w:rPr>
          <w:rFonts w:ascii="Arial" w:hAnsi="Arial" w:cs="Arial"/>
          <w:szCs w:val="24"/>
        </w:rPr>
      </w:pPr>
      <w:r w:rsidRPr="000722A8">
        <w:rPr>
          <w:rFonts w:ascii="Arial" w:hAnsi="Arial" w:cs="Arial"/>
          <w:szCs w:val="24"/>
        </w:rPr>
        <w:t>Cases of AES and JE among individuals above 15 years of age at admission.</w:t>
      </w:r>
    </w:p>
    <w:p w14:paraId="07598BD6" w14:textId="77777777" w:rsidR="001B52F1" w:rsidRPr="000722A8" w:rsidRDefault="001B52F1" w:rsidP="000722A8">
      <w:pPr>
        <w:pStyle w:val="ListParagraph"/>
        <w:numPr>
          <w:ilvl w:val="0"/>
          <w:numId w:val="8"/>
        </w:numPr>
        <w:spacing w:before="120" w:after="120" w:line="480" w:lineRule="auto"/>
        <w:ind w:left="1080"/>
        <w:rPr>
          <w:rFonts w:ascii="Arial" w:hAnsi="Arial" w:cs="Arial"/>
          <w:szCs w:val="24"/>
        </w:rPr>
      </w:pPr>
      <w:r w:rsidRPr="000722A8">
        <w:rPr>
          <w:rFonts w:ascii="Arial" w:hAnsi="Arial" w:cs="Arial"/>
          <w:szCs w:val="24"/>
        </w:rPr>
        <w:t>Cases of AES and JE for whom medical records are not available.</w:t>
      </w:r>
    </w:p>
    <w:p w14:paraId="11563B9B" w14:textId="77777777" w:rsidR="001B52F1" w:rsidRPr="000722A8" w:rsidRDefault="001B52F1" w:rsidP="000722A8">
      <w:pPr>
        <w:pStyle w:val="ListParagraph"/>
        <w:numPr>
          <w:ilvl w:val="0"/>
          <w:numId w:val="8"/>
        </w:numPr>
        <w:spacing w:before="120" w:after="120" w:line="480" w:lineRule="auto"/>
        <w:ind w:left="1080"/>
        <w:rPr>
          <w:rFonts w:ascii="Arial" w:hAnsi="Arial" w:cs="Arial"/>
          <w:szCs w:val="24"/>
        </w:rPr>
      </w:pPr>
      <w:r w:rsidRPr="000722A8">
        <w:rPr>
          <w:rFonts w:ascii="Arial" w:hAnsi="Arial" w:cs="Arial"/>
          <w:szCs w:val="24"/>
        </w:rPr>
        <w:lastRenderedPageBreak/>
        <w:t xml:space="preserve">Cases of AES and JE for whom vaccination records are not available.  </w:t>
      </w:r>
    </w:p>
    <w:p w14:paraId="343958E4" w14:textId="77777777" w:rsidR="001B52F1" w:rsidRPr="000722A8" w:rsidRDefault="001B52F1" w:rsidP="000722A8">
      <w:pPr>
        <w:pStyle w:val="ListParagraph"/>
        <w:numPr>
          <w:ilvl w:val="0"/>
          <w:numId w:val="8"/>
        </w:numPr>
        <w:spacing w:before="120" w:after="120" w:line="480" w:lineRule="auto"/>
        <w:ind w:left="1080"/>
        <w:rPr>
          <w:rFonts w:ascii="Arial" w:hAnsi="Arial" w:cs="Arial"/>
          <w:szCs w:val="24"/>
        </w:rPr>
      </w:pPr>
      <w:r w:rsidRPr="000722A8">
        <w:rPr>
          <w:rFonts w:ascii="Arial" w:hAnsi="Arial" w:cs="Arial"/>
          <w:szCs w:val="24"/>
        </w:rPr>
        <w:t>Cases of AES and JE having difficulty in tracing them at their address.</w:t>
      </w:r>
    </w:p>
    <w:p w14:paraId="1713E36B" w14:textId="77777777" w:rsidR="001B52F1" w:rsidRPr="000722A8" w:rsidRDefault="001B52F1" w:rsidP="000722A8">
      <w:pPr>
        <w:pStyle w:val="ListParagraph"/>
        <w:numPr>
          <w:ilvl w:val="0"/>
          <w:numId w:val="8"/>
        </w:numPr>
        <w:spacing w:before="120" w:after="120" w:line="480" w:lineRule="auto"/>
        <w:ind w:left="1080"/>
        <w:rPr>
          <w:rFonts w:ascii="Arial" w:hAnsi="Arial" w:cs="Arial"/>
          <w:szCs w:val="24"/>
        </w:rPr>
      </w:pPr>
      <w:r w:rsidRPr="000722A8">
        <w:rPr>
          <w:rFonts w:ascii="Arial" w:hAnsi="Arial" w:cs="Arial"/>
          <w:szCs w:val="24"/>
        </w:rPr>
        <w:t>Cases of AES and JE for whom primary caregiver is not available.</w:t>
      </w:r>
    </w:p>
    <w:p w14:paraId="71084960" w14:textId="77777777" w:rsidR="001B52F1" w:rsidRPr="000722A8" w:rsidRDefault="001B52F1" w:rsidP="000722A8">
      <w:pPr>
        <w:pStyle w:val="ListParagraph"/>
        <w:numPr>
          <w:ilvl w:val="0"/>
          <w:numId w:val="8"/>
        </w:numPr>
        <w:spacing w:before="120" w:after="120" w:line="480" w:lineRule="auto"/>
        <w:ind w:left="1080"/>
        <w:rPr>
          <w:rFonts w:ascii="Arial" w:hAnsi="Arial" w:cs="Arial"/>
          <w:szCs w:val="24"/>
        </w:rPr>
      </w:pPr>
      <w:r w:rsidRPr="000722A8">
        <w:rPr>
          <w:rFonts w:ascii="Arial" w:hAnsi="Arial" w:cs="Arial"/>
          <w:szCs w:val="24"/>
        </w:rPr>
        <w:t xml:space="preserve">Cases of AES and JE for whom consent for participation is not available. </w:t>
      </w:r>
    </w:p>
    <w:p w14:paraId="65F3C8FB" w14:textId="77777777" w:rsidR="001B52F1" w:rsidRPr="000722A8" w:rsidRDefault="001B52F1" w:rsidP="000722A8">
      <w:pPr>
        <w:pStyle w:val="ListParagraph"/>
        <w:numPr>
          <w:ilvl w:val="0"/>
          <w:numId w:val="8"/>
        </w:numPr>
        <w:spacing w:before="120" w:after="120" w:line="480" w:lineRule="auto"/>
        <w:ind w:left="1080"/>
        <w:rPr>
          <w:rFonts w:ascii="Arial" w:hAnsi="Arial" w:cs="Arial"/>
          <w:szCs w:val="24"/>
        </w:rPr>
      </w:pPr>
      <w:r w:rsidRPr="000722A8">
        <w:rPr>
          <w:rFonts w:ascii="Arial" w:hAnsi="Arial" w:cs="Arial"/>
          <w:szCs w:val="24"/>
        </w:rPr>
        <w:t>Any other factors, not perceived now, but difficult for field activities.</w:t>
      </w:r>
    </w:p>
    <w:p w14:paraId="54722E9B" w14:textId="77777777" w:rsidR="001B52F1" w:rsidRPr="000722A8" w:rsidRDefault="001B52F1" w:rsidP="000722A8">
      <w:pPr>
        <w:pStyle w:val="ListParagraph"/>
        <w:widowControl w:val="0"/>
        <w:numPr>
          <w:ilvl w:val="0"/>
          <w:numId w:val="7"/>
        </w:numPr>
        <w:snapToGrid w:val="0"/>
        <w:spacing w:before="120" w:after="120" w:line="480" w:lineRule="auto"/>
        <w:ind w:left="360"/>
        <w:rPr>
          <w:rFonts w:ascii="Arial" w:hAnsi="Arial" w:cs="Arial"/>
          <w:szCs w:val="24"/>
          <w:lang w:val="en-GB"/>
        </w:rPr>
      </w:pPr>
      <w:r w:rsidRPr="000722A8">
        <w:rPr>
          <w:rFonts w:ascii="Arial" w:hAnsi="Arial" w:cs="Arial"/>
          <w:szCs w:val="24"/>
          <w:lang w:val="en-GB"/>
        </w:rPr>
        <w:t>Case definition and case classifications</w:t>
      </w:r>
    </w:p>
    <w:p w14:paraId="3B72DFF4" w14:textId="77777777" w:rsidR="001B52F1" w:rsidRPr="000722A8" w:rsidRDefault="001B52F1" w:rsidP="000722A8">
      <w:pPr>
        <w:pStyle w:val="ListParagraph"/>
        <w:widowControl w:val="0"/>
        <w:snapToGrid w:val="0"/>
        <w:spacing w:before="120" w:after="120" w:line="480" w:lineRule="auto"/>
        <w:ind w:left="346"/>
        <w:rPr>
          <w:rFonts w:ascii="Arial" w:hAnsi="Arial" w:cs="Arial"/>
          <w:szCs w:val="24"/>
        </w:rPr>
      </w:pPr>
      <w:r w:rsidRPr="000722A8">
        <w:rPr>
          <w:rFonts w:ascii="Arial" w:hAnsi="Arial" w:cs="Arial"/>
          <w:color w:val="231F20"/>
          <w:szCs w:val="24"/>
        </w:rPr>
        <w:t>Clinically, a case of AES is defined as a person of any age, at any time of year with the acute onset of fever and a change in mental status (including confusion, disorientation, coma, or inability to talk) AND/OR new onset of seizures (excluding simple febrile seizures). Other early clinical findings may include an increase in irritability, somnolence or abnormal behavior greater than with usual febrile illness.</w:t>
      </w:r>
    </w:p>
    <w:p w14:paraId="41065FD8" w14:textId="77777777" w:rsidR="001B52F1" w:rsidRPr="000722A8" w:rsidRDefault="001B52F1" w:rsidP="000722A8">
      <w:pPr>
        <w:pStyle w:val="ListParagraph"/>
        <w:widowControl w:val="0"/>
        <w:snapToGrid w:val="0"/>
        <w:spacing w:before="120" w:after="120" w:line="480" w:lineRule="auto"/>
        <w:ind w:left="346"/>
        <w:rPr>
          <w:rFonts w:ascii="Arial" w:hAnsi="Arial" w:cs="Arial"/>
          <w:color w:val="231F20"/>
          <w:szCs w:val="24"/>
        </w:rPr>
      </w:pPr>
      <w:r w:rsidRPr="000722A8">
        <w:rPr>
          <w:rFonts w:ascii="Arial" w:hAnsi="Arial" w:cs="Arial"/>
          <w:color w:val="231F20"/>
          <w:szCs w:val="24"/>
        </w:rPr>
        <w:t xml:space="preserve">A case that meets the clinical case definition for AES as above i.e. suspected case should be classified in one of the following four ways. </w:t>
      </w:r>
    </w:p>
    <w:p w14:paraId="2C97B0E5" w14:textId="77777777" w:rsidR="001B52F1" w:rsidRPr="000722A8" w:rsidRDefault="001B52F1" w:rsidP="000722A8">
      <w:pPr>
        <w:pStyle w:val="ListParagraph"/>
        <w:widowControl w:val="0"/>
        <w:numPr>
          <w:ilvl w:val="0"/>
          <w:numId w:val="9"/>
        </w:numPr>
        <w:snapToGrid w:val="0"/>
        <w:spacing w:before="120" w:after="120" w:line="480" w:lineRule="auto"/>
        <w:ind w:left="720" w:hanging="358"/>
        <w:rPr>
          <w:rFonts w:ascii="Arial" w:hAnsi="Arial" w:cs="Arial"/>
          <w:color w:val="231F20"/>
          <w:szCs w:val="24"/>
        </w:rPr>
      </w:pPr>
      <w:r w:rsidRPr="000722A8">
        <w:rPr>
          <w:rFonts w:ascii="Arial" w:hAnsi="Arial" w:cs="Arial"/>
          <w:bCs/>
          <w:color w:val="231F20"/>
          <w:szCs w:val="24"/>
        </w:rPr>
        <w:t xml:space="preserve">Laboratory-confirmed JE: </w:t>
      </w:r>
      <w:r w:rsidRPr="000722A8">
        <w:rPr>
          <w:rFonts w:ascii="Arial" w:hAnsi="Arial" w:cs="Arial"/>
          <w:color w:val="231F20"/>
          <w:szCs w:val="24"/>
        </w:rPr>
        <w:t>A suspected case laboratory-confirmed as JE.</w:t>
      </w:r>
    </w:p>
    <w:p w14:paraId="526A0959" w14:textId="77777777" w:rsidR="001B52F1" w:rsidRPr="000722A8" w:rsidRDefault="001B52F1" w:rsidP="000722A8">
      <w:pPr>
        <w:pStyle w:val="ListParagraph"/>
        <w:widowControl w:val="0"/>
        <w:numPr>
          <w:ilvl w:val="0"/>
          <w:numId w:val="9"/>
        </w:numPr>
        <w:snapToGrid w:val="0"/>
        <w:spacing w:before="120" w:after="120" w:line="480" w:lineRule="auto"/>
        <w:ind w:left="720" w:hanging="358"/>
        <w:rPr>
          <w:rFonts w:ascii="Arial" w:hAnsi="Arial" w:cs="Arial"/>
          <w:color w:val="231F20"/>
          <w:szCs w:val="24"/>
        </w:rPr>
      </w:pPr>
      <w:r w:rsidRPr="000722A8">
        <w:rPr>
          <w:rFonts w:ascii="Arial" w:hAnsi="Arial" w:cs="Arial"/>
          <w:bCs/>
          <w:color w:val="231F20"/>
          <w:szCs w:val="24"/>
        </w:rPr>
        <w:t xml:space="preserve">Probable JE: </w:t>
      </w:r>
      <w:r w:rsidRPr="000722A8">
        <w:rPr>
          <w:rFonts w:ascii="Arial" w:hAnsi="Arial" w:cs="Arial"/>
          <w:color w:val="231F20"/>
          <w:szCs w:val="24"/>
        </w:rPr>
        <w:t xml:space="preserve">A suspected case that occurs in </w:t>
      </w:r>
      <w:commentRangeStart w:id="241"/>
      <w:r w:rsidRPr="000722A8">
        <w:rPr>
          <w:rFonts w:ascii="Arial" w:hAnsi="Arial" w:cs="Arial"/>
          <w:color w:val="231F20"/>
          <w:szCs w:val="24"/>
        </w:rPr>
        <w:t>close geographic and temporal relationship to a laboratory-confirmed case of JE, in the context of an outbreak</w:t>
      </w:r>
      <w:commentRangeEnd w:id="241"/>
      <w:r w:rsidR="00015F84">
        <w:rPr>
          <w:rStyle w:val="CommentReference"/>
        </w:rPr>
        <w:commentReference w:id="241"/>
      </w:r>
      <w:r w:rsidRPr="000722A8">
        <w:rPr>
          <w:rFonts w:ascii="Arial" w:hAnsi="Arial" w:cs="Arial"/>
          <w:color w:val="231F20"/>
          <w:szCs w:val="24"/>
        </w:rPr>
        <w:t>.</w:t>
      </w:r>
    </w:p>
    <w:p w14:paraId="48F57219" w14:textId="77777777" w:rsidR="001B52F1" w:rsidRPr="000722A8" w:rsidRDefault="001B52F1" w:rsidP="000722A8">
      <w:pPr>
        <w:pStyle w:val="ListParagraph"/>
        <w:widowControl w:val="0"/>
        <w:numPr>
          <w:ilvl w:val="0"/>
          <w:numId w:val="9"/>
        </w:numPr>
        <w:tabs>
          <w:tab w:val="left" w:pos="810"/>
        </w:tabs>
        <w:snapToGrid w:val="0"/>
        <w:spacing w:before="120" w:after="120" w:line="480" w:lineRule="auto"/>
        <w:ind w:left="720" w:hanging="358"/>
        <w:rPr>
          <w:rFonts w:ascii="Arial" w:hAnsi="Arial" w:cs="Arial"/>
          <w:color w:val="231F20"/>
          <w:szCs w:val="24"/>
        </w:rPr>
      </w:pPr>
      <w:r w:rsidRPr="000722A8">
        <w:rPr>
          <w:rFonts w:ascii="Arial" w:hAnsi="Arial" w:cs="Arial"/>
          <w:bCs/>
          <w:color w:val="231F20"/>
          <w:szCs w:val="24"/>
        </w:rPr>
        <w:t>“Acute encephalitis syndrome”</w:t>
      </w:r>
      <w:r w:rsidRPr="000722A8">
        <w:rPr>
          <w:rFonts w:ascii="Arial" w:hAnsi="Arial" w:cs="Arial"/>
          <w:color w:val="231F20"/>
          <w:szCs w:val="24"/>
        </w:rPr>
        <w:t xml:space="preserve"> (due to other agent): A suspected case </w:t>
      </w:r>
      <w:r w:rsidRPr="000722A8">
        <w:rPr>
          <w:rFonts w:ascii="Arial" w:hAnsi="Arial" w:cs="Arial"/>
          <w:color w:val="231F20"/>
          <w:szCs w:val="24"/>
        </w:rPr>
        <w:lastRenderedPageBreak/>
        <w:t xml:space="preserve">in which diagnostic testing is performed and an </w:t>
      </w:r>
      <w:commentRangeStart w:id="242"/>
      <w:r w:rsidRPr="000722A8">
        <w:rPr>
          <w:rFonts w:ascii="Arial" w:hAnsi="Arial" w:cs="Arial"/>
          <w:color w:val="231F20"/>
          <w:szCs w:val="24"/>
        </w:rPr>
        <w:t>etiological agent other than JE virus</w:t>
      </w:r>
      <w:commentRangeEnd w:id="242"/>
      <w:r w:rsidR="00015F84">
        <w:rPr>
          <w:rStyle w:val="CommentReference"/>
        </w:rPr>
        <w:commentReference w:id="242"/>
      </w:r>
      <w:r w:rsidRPr="000722A8">
        <w:rPr>
          <w:rFonts w:ascii="Arial" w:hAnsi="Arial" w:cs="Arial"/>
          <w:color w:val="231F20"/>
          <w:szCs w:val="24"/>
        </w:rPr>
        <w:t>.</w:t>
      </w:r>
    </w:p>
    <w:p w14:paraId="0B270FF6" w14:textId="77777777" w:rsidR="001B52F1" w:rsidRPr="000722A8" w:rsidRDefault="001B52F1" w:rsidP="000722A8">
      <w:pPr>
        <w:pStyle w:val="ListParagraph"/>
        <w:widowControl w:val="0"/>
        <w:numPr>
          <w:ilvl w:val="0"/>
          <w:numId w:val="9"/>
        </w:numPr>
        <w:snapToGrid w:val="0"/>
        <w:spacing w:before="120" w:after="120" w:line="480" w:lineRule="auto"/>
        <w:ind w:left="720" w:hanging="358"/>
        <w:rPr>
          <w:rFonts w:ascii="Arial" w:hAnsi="Arial" w:cs="Arial"/>
          <w:color w:val="231F20"/>
          <w:szCs w:val="24"/>
        </w:rPr>
      </w:pPr>
      <w:r w:rsidRPr="000722A8">
        <w:rPr>
          <w:rFonts w:ascii="Arial" w:hAnsi="Arial" w:cs="Arial"/>
          <w:color w:val="231F20"/>
          <w:szCs w:val="24"/>
        </w:rPr>
        <w:t xml:space="preserve">  </w:t>
      </w:r>
      <w:r w:rsidRPr="000722A8">
        <w:rPr>
          <w:rFonts w:ascii="Arial" w:hAnsi="Arial" w:cs="Arial"/>
          <w:bCs/>
          <w:color w:val="231F20"/>
          <w:szCs w:val="24"/>
        </w:rPr>
        <w:t xml:space="preserve">“Acute encephalitis syndrome” </w:t>
      </w:r>
      <w:r w:rsidRPr="000722A8">
        <w:rPr>
          <w:rFonts w:ascii="Arial" w:hAnsi="Arial" w:cs="Arial"/>
          <w:color w:val="231F20"/>
          <w:szCs w:val="24"/>
        </w:rPr>
        <w:t xml:space="preserve">(due to unknown agent) A suspected case in which no diagnostic testing is performed or in which testing was performed but </w:t>
      </w:r>
      <w:commentRangeStart w:id="243"/>
      <w:r w:rsidRPr="000722A8">
        <w:rPr>
          <w:rFonts w:ascii="Arial" w:hAnsi="Arial" w:cs="Arial"/>
          <w:color w:val="231F20"/>
          <w:szCs w:val="24"/>
        </w:rPr>
        <w:t xml:space="preserve">no etiological agent was identified </w:t>
      </w:r>
      <w:commentRangeEnd w:id="243"/>
      <w:r w:rsidR="00015F84">
        <w:rPr>
          <w:rStyle w:val="CommentReference"/>
        </w:rPr>
        <w:commentReference w:id="243"/>
      </w:r>
      <w:r w:rsidRPr="000722A8">
        <w:rPr>
          <w:rFonts w:ascii="Arial" w:hAnsi="Arial" w:cs="Arial"/>
          <w:color w:val="231F20"/>
          <w:szCs w:val="24"/>
        </w:rPr>
        <w:t>or in which the test results were indeterminate.</w:t>
      </w:r>
    </w:p>
    <w:p w14:paraId="749C12E7" w14:textId="77777777" w:rsidR="001B52F1" w:rsidRPr="000722A8" w:rsidRDefault="001B52F1" w:rsidP="000722A8">
      <w:pPr>
        <w:pStyle w:val="ListParagraph"/>
        <w:autoSpaceDE w:val="0"/>
        <w:autoSpaceDN w:val="0"/>
        <w:adjustRightInd w:val="0"/>
        <w:spacing w:before="120" w:after="120" w:line="480" w:lineRule="auto"/>
        <w:rPr>
          <w:rFonts w:ascii="Arial" w:hAnsi="Arial" w:cs="Arial"/>
          <w:color w:val="231F20"/>
          <w:szCs w:val="24"/>
        </w:rPr>
      </w:pPr>
      <w:r w:rsidRPr="000722A8">
        <w:rPr>
          <w:rFonts w:ascii="Arial" w:hAnsi="Arial" w:cs="Arial"/>
          <w:szCs w:val="24"/>
        </w:rPr>
        <w:t xml:space="preserve">The classification and surveillance are reproduced in </w:t>
      </w:r>
      <w:r w:rsidRPr="000722A8">
        <w:rPr>
          <w:rFonts w:ascii="Arial" w:hAnsi="Arial" w:cs="Arial"/>
          <w:color w:val="231F20"/>
          <w:szCs w:val="24"/>
        </w:rPr>
        <w:t xml:space="preserve">Fig. 1and Fig. 2 in Annex 1. </w:t>
      </w:r>
    </w:p>
    <w:p w14:paraId="228E0D26" w14:textId="77777777" w:rsidR="001B52F1" w:rsidRPr="000722A8" w:rsidRDefault="001B52F1" w:rsidP="000722A8">
      <w:pPr>
        <w:pStyle w:val="ListParagraph"/>
        <w:widowControl w:val="0"/>
        <w:numPr>
          <w:ilvl w:val="0"/>
          <w:numId w:val="7"/>
        </w:numPr>
        <w:snapToGrid w:val="0"/>
        <w:spacing w:before="120" w:after="120" w:line="480" w:lineRule="auto"/>
        <w:ind w:left="360"/>
        <w:rPr>
          <w:rFonts w:ascii="Arial" w:hAnsi="Arial" w:cs="Arial"/>
          <w:szCs w:val="24"/>
          <w:lang w:val="en-GB"/>
        </w:rPr>
      </w:pPr>
      <w:r w:rsidRPr="000722A8">
        <w:rPr>
          <w:rFonts w:ascii="Arial" w:hAnsi="Arial" w:cs="Arial"/>
          <w:szCs w:val="24"/>
        </w:rPr>
        <w:t>Data collection tools (questionnaire / variables and measurements)</w:t>
      </w:r>
    </w:p>
    <w:p w14:paraId="3E9B2D91"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szCs w:val="24"/>
        </w:rPr>
        <w:t xml:space="preserve">              </w:t>
      </w:r>
      <w:r w:rsidRPr="000722A8">
        <w:rPr>
          <w:rFonts w:ascii="Arial" w:hAnsi="Arial" w:cs="Arial"/>
          <w:bCs/>
          <w:szCs w:val="24"/>
        </w:rPr>
        <w:t xml:space="preserve">The study tools, questionnaires and materials suggested by the programme (Fig. 1 – 6 in the annexure) and other available guidelines in practice would be considered. The study questionnaires and forms would be redesigned and pilot testing undertaken. </w:t>
      </w:r>
    </w:p>
    <w:p w14:paraId="622FE772"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ab/>
      </w:r>
      <w:r w:rsidRPr="000722A8">
        <w:rPr>
          <w:rFonts w:ascii="Arial" w:hAnsi="Arial" w:cs="Arial"/>
          <w:bCs/>
          <w:szCs w:val="24"/>
        </w:rPr>
        <w:tab/>
        <w:t xml:space="preserve">In depth interviews, focus group discussions and key informant interviews would be implemented. Facility visits and surveys would be planned for verification of data.  </w:t>
      </w:r>
    </w:p>
    <w:p w14:paraId="62CEDD19"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ab/>
      </w:r>
      <w:r w:rsidRPr="000722A8">
        <w:rPr>
          <w:rFonts w:ascii="Arial" w:hAnsi="Arial" w:cs="Arial"/>
          <w:bCs/>
          <w:szCs w:val="24"/>
        </w:rPr>
        <w:tab/>
        <w:t xml:space="preserve"> State, district and hospital level data would be requested and appraised as per the NVBDCP guidelines for JE /AES in endemic states. Data available from the hospital and health facilities would be obtained, assessed and utilized. The secondary data available for disease surveillance and classification, laboratory diagnosis, clinical management and referral, and vaccination programme would be primarily considered. </w:t>
      </w:r>
      <w:r w:rsidRPr="000722A8">
        <w:rPr>
          <w:rFonts w:ascii="Arial" w:hAnsi="Arial" w:cs="Arial"/>
          <w:bCs/>
          <w:szCs w:val="24"/>
        </w:rPr>
        <w:lastRenderedPageBreak/>
        <w:t xml:space="preserve">The state, district and hospital level data would be requested and appraised for study. </w:t>
      </w:r>
    </w:p>
    <w:p w14:paraId="3504FC5F"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ab/>
      </w:r>
      <w:r w:rsidRPr="000722A8">
        <w:rPr>
          <w:rFonts w:ascii="Arial" w:hAnsi="Arial" w:cs="Arial"/>
          <w:bCs/>
          <w:szCs w:val="24"/>
        </w:rPr>
        <w:tab/>
        <w:t xml:space="preserve">Data would be collected from existing data sources and surveys/ interviews. </w:t>
      </w:r>
      <w:r w:rsidRPr="000722A8">
        <w:rPr>
          <w:rFonts w:ascii="Arial" w:hAnsi="Arial" w:cs="Arial"/>
          <w:bCs/>
          <w:szCs w:val="24"/>
        </w:rPr>
        <w:tab/>
        <w:t xml:space="preserve">The data collection form suggested by the programme taken from Reference 1. </w:t>
      </w:r>
    </w:p>
    <w:p w14:paraId="1B529EC2"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hAnsi="Arial" w:cs="Arial"/>
          <w:bCs/>
          <w:szCs w:val="24"/>
        </w:rPr>
        <w:tab/>
        <w:t xml:space="preserve">The table below indicates the study population and relevant procedures in the study. </w:t>
      </w:r>
    </w:p>
    <w:p w14:paraId="4BA12E93" w14:textId="77777777" w:rsidR="001B52F1" w:rsidRPr="000722A8" w:rsidRDefault="001B52F1" w:rsidP="000722A8">
      <w:pPr>
        <w:spacing w:before="120" w:after="120" w:line="480" w:lineRule="auto"/>
        <w:rPr>
          <w:rFonts w:ascii="Arial" w:hAnsi="Arial" w:cs="Arial"/>
          <w:bCs/>
          <w:szCs w:val="24"/>
        </w:rPr>
      </w:pPr>
      <w:r w:rsidRPr="000722A8">
        <w:rPr>
          <w:rFonts w:ascii="Arial" w:hAnsi="Arial" w:cs="Arial"/>
          <w:bCs/>
          <w:szCs w:val="24"/>
        </w:rPr>
        <w:br w:type="page"/>
      </w:r>
    </w:p>
    <w:p w14:paraId="01849CCA"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p>
    <w:tbl>
      <w:tblPr>
        <w:tblStyle w:val="TableGrid"/>
        <w:tblW w:w="0" w:type="auto"/>
        <w:tblInd w:w="346" w:type="dxa"/>
        <w:tblLook w:val="04A0" w:firstRow="1" w:lastRow="0" w:firstColumn="1" w:lastColumn="0" w:noHBand="0" w:noVBand="1"/>
      </w:tblPr>
      <w:tblGrid>
        <w:gridCol w:w="1617"/>
        <w:gridCol w:w="2084"/>
        <w:gridCol w:w="2298"/>
        <w:gridCol w:w="1838"/>
      </w:tblGrid>
      <w:tr w:rsidR="001B52F1" w:rsidRPr="000722A8" w14:paraId="147F6793" w14:textId="77777777" w:rsidTr="001B52F1">
        <w:tc>
          <w:tcPr>
            <w:tcW w:w="1558" w:type="dxa"/>
          </w:tcPr>
          <w:p w14:paraId="577FADA0"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Objectives</w:t>
            </w:r>
          </w:p>
        </w:tc>
        <w:tc>
          <w:tcPr>
            <w:tcW w:w="1896" w:type="dxa"/>
          </w:tcPr>
          <w:p w14:paraId="5834AE76"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Subcomponents</w:t>
            </w:r>
          </w:p>
        </w:tc>
        <w:tc>
          <w:tcPr>
            <w:tcW w:w="2029" w:type="dxa"/>
          </w:tcPr>
          <w:p w14:paraId="7815DA47"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Community part – patients/</w:t>
            </w:r>
            <w:proofErr w:type="gramStart"/>
            <w:r w:rsidRPr="000722A8">
              <w:rPr>
                <w:rFonts w:ascii="Arial" w:hAnsi="Arial" w:cs="Arial"/>
                <w:bCs/>
                <w:szCs w:val="24"/>
              </w:rPr>
              <w:t>caregivers,  /</w:t>
            </w:r>
            <w:proofErr w:type="gramEnd"/>
            <w:r w:rsidRPr="000722A8">
              <w:rPr>
                <w:rFonts w:ascii="Arial" w:hAnsi="Arial" w:cs="Arial"/>
                <w:bCs/>
                <w:szCs w:val="24"/>
              </w:rPr>
              <w:t xml:space="preserve"> volunteers</w:t>
            </w:r>
          </w:p>
        </w:tc>
        <w:tc>
          <w:tcPr>
            <w:tcW w:w="2469" w:type="dxa"/>
          </w:tcPr>
          <w:p w14:paraId="7963C7D5"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Health system part- field personnel/</w:t>
            </w:r>
          </w:p>
          <w:p w14:paraId="03F621E8"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 xml:space="preserve">hospital staff </w:t>
            </w:r>
          </w:p>
        </w:tc>
      </w:tr>
      <w:tr w:rsidR="001B52F1" w:rsidRPr="000722A8" w14:paraId="36EDEEF7" w14:textId="77777777" w:rsidTr="001B52F1">
        <w:tc>
          <w:tcPr>
            <w:tcW w:w="1558" w:type="dxa"/>
            <w:vMerge w:val="restart"/>
          </w:tcPr>
          <w:p w14:paraId="76B51EE8"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Surveillance</w:t>
            </w:r>
          </w:p>
        </w:tc>
        <w:tc>
          <w:tcPr>
            <w:tcW w:w="1896" w:type="dxa"/>
          </w:tcPr>
          <w:p w14:paraId="1D6FA671"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Detection</w:t>
            </w:r>
          </w:p>
        </w:tc>
        <w:tc>
          <w:tcPr>
            <w:tcW w:w="2029" w:type="dxa"/>
          </w:tcPr>
          <w:p w14:paraId="5F50EFC7"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 xml:space="preserve">Patients / caregiver </w:t>
            </w:r>
            <w:commentRangeStart w:id="244"/>
            <w:r w:rsidRPr="000722A8">
              <w:rPr>
                <w:rFonts w:ascii="Arial" w:hAnsi="Arial" w:cs="Arial"/>
                <w:bCs/>
                <w:szCs w:val="24"/>
              </w:rPr>
              <w:t>knowledge</w:t>
            </w:r>
            <w:commentRangeEnd w:id="244"/>
            <w:r w:rsidR="00015F84">
              <w:rPr>
                <w:rStyle w:val="CommentReference"/>
              </w:rPr>
              <w:commentReference w:id="244"/>
            </w:r>
            <w:r w:rsidRPr="000722A8">
              <w:rPr>
                <w:rFonts w:ascii="Arial" w:hAnsi="Arial" w:cs="Arial"/>
                <w:bCs/>
                <w:szCs w:val="24"/>
              </w:rPr>
              <w:t xml:space="preserve"> of AES</w:t>
            </w:r>
          </w:p>
        </w:tc>
        <w:tc>
          <w:tcPr>
            <w:tcW w:w="2469" w:type="dxa"/>
          </w:tcPr>
          <w:p w14:paraId="3F0B7E02"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Recognition of symptoms of AES</w:t>
            </w:r>
          </w:p>
        </w:tc>
      </w:tr>
      <w:tr w:rsidR="001B52F1" w:rsidRPr="000722A8" w14:paraId="19B0D054" w14:textId="77777777" w:rsidTr="001B52F1">
        <w:tc>
          <w:tcPr>
            <w:tcW w:w="1558" w:type="dxa"/>
            <w:vMerge/>
          </w:tcPr>
          <w:p w14:paraId="60F54435" w14:textId="77777777" w:rsidR="001B52F1" w:rsidRPr="000722A8" w:rsidRDefault="001B52F1" w:rsidP="000722A8">
            <w:pPr>
              <w:pStyle w:val="ListParagraph"/>
              <w:spacing w:before="120" w:after="120" w:line="480" w:lineRule="auto"/>
              <w:ind w:left="0"/>
              <w:jc w:val="both"/>
              <w:rPr>
                <w:rFonts w:ascii="Arial" w:hAnsi="Arial" w:cs="Arial"/>
                <w:bCs/>
                <w:szCs w:val="24"/>
              </w:rPr>
            </w:pPr>
          </w:p>
        </w:tc>
        <w:tc>
          <w:tcPr>
            <w:tcW w:w="1896" w:type="dxa"/>
          </w:tcPr>
          <w:p w14:paraId="3C469439"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Verification</w:t>
            </w:r>
          </w:p>
        </w:tc>
        <w:tc>
          <w:tcPr>
            <w:tcW w:w="2029" w:type="dxa"/>
          </w:tcPr>
          <w:p w14:paraId="7AB128EB" w14:textId="77777777" w:rsidR="001B52F1" w:rsidRPr="000722A8" w:rsidRDefault="001B52F1" w:rsidP="000722A8">
            <w:pPr>
              <w:pStyle w:val="ListParagraph"/>
              <w:spacing w:before="120" w:after="120" w:line="480" w:lineRule="auto"/>
              <w:ind w:left="0"/>
              <w:jc w:val="both"/>
              <w:rPr>
                <w:rFonts w:ascii="Arial" w:hAnsi="Arial" w:cs="Arial"/>
                <w:bCs/>
                <w:szCs w:val="24"/>
              </w:rPr>
            </w:pPr>
            <w:commentRangeStart w:id="245"/>
            <w:r w:rsidRPr="000722A8">
              <w:rPr>
                <w:rFonts w:ascii="Arial" w:hAnsi="Arial" w:cs="Arial"/>
                <w:bCs/>
                <w:szCs w:val="24"/>
              </w:rPr>
              <w:t>Consultation</w:t>
            </w:r>
            <w:commentRangeEnd w:id="245"/>
            <w:r w:rsidR="00015F84">
              <w:rPr>
                <w:rStyle w:val="CommentReference"/>
              </w:rPr>
              <w:commentReference w:id="245"/>
            </w:r>
            <w:r w:rsidRPr="000722A8">
              <w:rPr>
                <w:rFonts w:ascii="Arial" w:hAnsi="Arial" w:cs="Arial"/>
                <w:bCs/>
                <w:szCs w:val="24"/>
              </w:rPr>
              <w:t xml:space="preserve"> / guidance</w:t>
            </w:r>
          </w:p>
        </w:tc>
        <w:tc>
          <w:tcPr>
            <w:tcW w:w="2469" w:type="dxa"/>
          </w:tcPr>
          <w:p w14:paraId="797BB3E2"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 xml:space="preserve">Fulfillment of case definition of </w:t>
            </w:r>
            <w:commentRangeStart w:id="246"/>
            <w:r w:rsidRPr="000722A8">
              <w:rPr>
                <w:rFonts w:ascii="Arial" w:hAnsi="Arial" w:cs="Arial"/>
                <w:bCs/>
                <w:szCs w:val="24"/>
              </w:rPr>
              <w:t>AES</w:t>
            </w:r>
            <w:commentRangeEnd w:id="246"/>
            <w:r w:rsidR="00015F84">
              <w:rPr>
                <w:rStyle w:val="CommentReference"/>
              </w:rPr>
              <w:commentReference w:id="246"/>
            </w:r>
          </w:p>
        </w:tc>
      </w:tr>
      <w:tr w:rsidR="001B52F1" w:rsidRPr="000722A8" w14:paraId="0E512FC9" w14:textId="77777777" w:rsidTr="001B52F1">
        <w:tc>
          <w:tcPr>
            <w:tcW w:w="1558" w:type="dxa"/>
            <w:vMerge/>
          </w:tcPr>
          <w:p w14:paraId="2F34D74C" w14:textId="77777777" w:rsidR="001B52F1" w:rsidRPr="000722A8" w:rsidRDefault="001B52F1" w:rsidP="000722A8">
            <w:pPr>
              <w:pStyle w:val="ListParagraph"/>
              <w:spacing w:before="120" w:after="120" w:line="480" w:lineRule="auto"/>
              <w:ind w:left="0"/>
              <w:jc w:val="both"/>
              <w:rPr>
                <w:rFonts w:ascii="Arial" w:hAnsi="Arial" w:cs="Arial"/>
                <w:bCs/>
                <w:szCs w:val="24"/>
              </w:rPr>
            </w:pPr>
          </w:p>
        </w:tc>
        <w:tc>
          <w:tcPr>
            <w:tcW w:w="1896" w:type="dxa"/>
          </w:tcPr>
          <w:p w14:paraId="19343B9B"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Reporting</w:t>
            </w:r>
          </w:p>
        </w:tc>
        <w:tc>
          <w:tcPr>
            <w:tcW w:w="2029" w:type="dxa"/>
          </w:tcPr>
          <w:p w14:paraId="03DF573E" w14:textId="77777777" w:rsidR="001B52F1" w:rsidRPr="000722A8" w:rsidRDefault="001B52F1" w:rsidP="000722A8">
            <w:pPr>
              <w:pStyle w:val="ListParagraph"/>
              <w:spacing w:before="120" w:after="120" w:line="480" w:lineRule="auto"/>
              <w:ind w:left="0"/>
              <w:jc w:val="both"/>
              <w:rPr>
                <w:rFonts w:ascii="Arial" w:hAnsi="Arial" w:cs="Arial"/>
                <w:bCs/>
                <w:szCs w:val="24"/>
              </w:rPr>
            </w:pPr>
            <w:proofErr w:type="spellStart"/>
            <w:r w:rsidRPr="000722A8">
              <w:rPr>
                <w:rFonts w:ascii="Arial" w:hAnsi="Arial" w:cs="Arial"/>
                <w:bCs/>
                <w:szCs w:val="24"/>
              </w:rPr>
              <w:t>Self</w:t>
            </w:r>
            <w:r w:rsidR="00F45347">
              <w:rPr>
                <w:rFonts w:ascii="Arial" w:hAnsi="Arial" w:cs="Arial"/>
                <w:bCs/>
                <w:szCs w:val="24"/>
              </w:rPr>
              <w:t xml:space="preserve"> </w:t>
            </w:r>
            <w:commentRangeStart w:id="247"/>
            <w:r w:rsidRPr="000722A8">
              <w:rPr>
                <w:rFonts w:ascii="Arial" w:hAnsi="Arial" w:cs="Arial"/>
                <w:bCs/>
                <w:szCs w:val="24"/>
              </w:rPr>
              <w:t>reporting</w:t>
            </w:r>
            <w:commentRangeEnd w:id="247"/>
            <w:proofErr w:type="spellEnd"/>
            <w:r w:rsidR="00015F84">
              <w:rPr>
                <w:rStyle w:val="CommentReference"/>
              </w:rPr>
              <w:commentReference w:id="247"/>
            </w:r>
            <w:r w:rsidRPr="000722A8">
              <w:rPr>
                <w:rFonts w:ascii="Arial" w:hAnsi="Arial" w:cs="Arial"/>
                <w:bCs/>
                <w:szCs w:val="24"/>
              </w:rPr>
              <w:t xml:space="preserve"> to health system</w:t>
            </w:r>
          </w:p>
        </w:tc>
        <w:tc>
          <w:tcPr>
            <w:tcW w:w="2469" w:type="dxa"/>
          </w:tcPr>
          <w:p w14:paraId="2A22A643"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Reporting by system level health staff</w:t>
            </w:r>
          </w:p>
        </w:tc>
      </w:tr>
      <w:tr w:rsidR="001B52F1" w:rsidRPr="000722A8" w14:paraId="7BDCD495" w14:textId="77777777" w:rsidTr="001B52F1">
        <w:tc>
          <w:tcPr>
            <w:tcW w:w="1558" w:type="dxa"/>
            <w:vMerge w:val="restart"/>
          </w:tcPr>
          <w:p w14:paraId="5BA2E485"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Management</w:t>
            </w:r>
          </w:p>
        </w:tc>
        <w:tc>
          <w:tcPr>
            <w:tcW w:w="1896" w:type="dxa"/>
          </w:tcPr>
          <w:p w14:paraId="1325AC7E"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Referral</w:t>
            </w:r>
          </w:p>
        </w:tc>
        <w:tc>
          <w:tcPr>
            <w:tcW w:w="2029" w:type="dxa"/>
          </w:tcPr>
          <w:p w14:paraId="27572003" w14:textId="77777777" w:rsidR="001B52F1" w:rsidRPr="000722A8" w:rsidRDefault="001B52F1" w:rsidP="000722A8">
            <w:pPr>
              <w:pStyle w:val="ListParagraph"/>
              <w:spacing w:before="120" w:after="120" w:line="480" w:lineRule="auto"/>
              <w:ind w:left="0"/>
              <w:jc w:val="both"/>
              <w:rPr>
                <w:rFonts w:ascii="Arial" w:hAnsi="Arial" w:cs="Arial"/>
                <w:bCs/>
                <w:szCs w:val="24"/>
              </w:rPr>
            </w:pPr>
            <w:proofErr w:type="spellStart"/>
            <w:r w:rsidRPr="000722A8">
              <w:rPr>
                <w:rFonts w:ascii="Arial" w:hAnsi="Arial" w:cs="Arial"/>
                <w:bCs/>
                <w:szCs w:val="24"/>
              </w:rPr>
              <w:t>Self transport</w:t>
            </w:r>
            <w:proofErr w:type="spellEnd"/>
          </w:p>
        </w:tc>
        <w:tc>
          <w:tcPr>
            <w:tcW w:w="2469" w:type="dxa"/>
          </w:tcPr>
          <w:p w14:paraId="5473DC72"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 xml:space="preserve">Ambulance with staff </w:t>
            </w:r>
          </w:p>
        </w:tc>
      </w:tr>
      <w:tr w:rsidR="001B52F1" w:rsidRPr="000722A8" w14:paraId="18C3B9B6" w14:textId="77777777" w:rsidTr="001B52F1">
        <w:tc>
          <w:tcPr>
            <w:tcW w:w="1558" w:type="dxa"/>
            <w:vMerge/>
          </w:tcPr>
          <w:p w14:paraId="61D449CB" w14:textId="77777777" w:rsidR="001B52F1" w:rsidRPr="000722A8" w:rsidRDefault="001B52F1" w:rsidP="000722A8">
            <w:pPr>
              <w:pStyle w:val="ListParagraph"/>
              <w:spacing w:before="120" w:after="120" w:line="480" w:lineRule="auto"/>
              <w:ind w:left="0"/>
              <w:jc w:val="both"/>
              <w:rPr>
                <w:rFonts w:ascii="Arial" w:hAnsi="Arial" w:cs="Arial"/>
                <w:bCs/>
                <w:szCs w:val="24"/>
              </w:rPr>
            </w:pPr>
          </w:p>
        </w:tc>
        <w:tc>
          <w:tcPr>
            <w:tcW w:w="1896" w:type="dxa"/>
          </w:tcPr>
          <w:p w14:paraId="281FDFB7"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Diagnosis</w:t>
            </w:r>
          </w:p>
        </w:tc>
        <w:tc>
          <w:tcPr>
            <w:tcW w:w="2029" w:type="dxa"/>
          </w:tcPr>
          <w:p w14:paraId="69D649B1"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Consent for sampling/testing</w:t>
            </w:r>
          </w:p>
        </w:tc>
        <w:tc>
          <w:tcPr>
            <w:tcW w:w="2469" w:type="dxa"/>
          </w:tcPr>
          <w:p w14:paraId="5CD5FFD0"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Sample collection and testing undertaken</w:t>
            </w:r>
          </w:p>
        </w:tc>
      </w:tr>
      <w:tr w:rsidR="001B52F1" w:rsidRPr="000722A8" w14:paraId="6B72DFBF" w14:textId="77777777" w:rsidTr="001B52F1">
        <w:tc>
          <w:tcPr>
            <w:tcW w:w="1558" w:type="dxa"/>
            <w:vMerge/>
          </w:tcPr>
          <w:p w14:paraId="27B84B38" w14:textId="77777777" w:rsidR="001B52F1" w:rsidRPr="000722A8" w:rsidRDefault="001B52F1" w:rsidP="000722A8">
            <w:pPr>
              <w:pStyle w:val="ListParagraph"/>
              <w:spacing w:before="120" w:after="120" w:line="480" w:lineRule="auto"/>
              <w:ind w:left="0"/>
              <w:jc w:val="both"/>
              <w:rPr>
                <w:rFonts w:ascii="Arial" w:hAnsi="Arial" w:cs="Arial"/>
                <w:bCs/>
                <w:szCs w:val="24"/>
              </w:rPr>
            </w:pPr>
          </w:p>
        </w:tc>
        <w:tc>
          <w:tcPr>
            <w:tcW w:w="1896" w:type="dxa"/>
          </w:tcPr>
          <w:p w14:paraId="642A5D7C"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Management</w:t>
            </w:r>
          </w:p>
        </w:tc>
        <w:tc>
          <w:tcPr>
            <w:tcW w:w="2029" w:type="dxa"/>
          </w:tcPr>
          <w:p w14:paraId="48515C73"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Patient experiences</w:t>
            </w:r>
          </w:p>
        </w:tc>
        <w:tc>
          <w:tcPr>
            <w:tcW w:w="2469" w:type="dxa"/>
          </w:tcPr>
          <w:p w14:paraId="74549206"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 xml:space="preserve">Prescriptions/ advice </w:t>
            </w:r>
          </w:p>
        </w:tc>
      </w:tr>
      <w:tr w:rsidR="001B52F1" w:rsidRPr="000722A8" w14:paraId="45279A13" w14:textId="77777777" w:rsidTr="001B52F1">
        <w:tc>
          <w:tcPr>
            <w:tcW w:w="1558" w:type="dxa"/>
            <w:vMerge w:val="restart"/>
          </w:tcPr>
          <w:p w14:paraId="30FE8E0F"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Vaccination</w:t>
            </w:r>
          </w:p>
        </w:tc>
        <w:tc>
          <w:tcPr>
            <w:tcW w:w="1896" w:type="dxa"/>
          </w:tcPr>
          <w:p w14:paraId="309CB00A"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Delivery</w:t>
            </w:r>
          </w:p>
        </w:tc>
        <w:tc>
          <w:tcPr>
            <w:tcW w:w="2029" w:type="dxa"/>
          </w:tcPr>
          <w:p w14:paraId="061A3A44"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Vaccine awareness</w:t>
            </w:r>
          </w:p>
        </w:tc>
        <w:tc>
          <w:tcPr>
            <w:tcW w:w="2469" w:type="dxa"/>
          </w:tcPr>
          <w:p w14:paraId="3739F2E2"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Plan/target setting</w:t>
            </w:r>
          </w:p>
        </w:tc>
      </w:tr>
      <w:tr w:rsidR="001B52F1" w:rsidRPr="000722A8" w14:paraId="0ED66BF2" w14:textId="77777777" w:rsidTr="001B52F1">
        <w:tc>
          <w:tcPr>
            <w:tcW w:w="1558" w:type="dxa"/>
            <w:vMerge/>
          </w:tcPr>
          <w:p w14:paraId="1B4E99CE" w14:textId="77777777" w:rsidR="001B52F1" w:rsidRPr="000722A8" w:rsidRDefault="001B52F1" w:rsidP="000722A8">
            <w:pPr>
              <w:pStyle w:val="ListParagraph"/>
              <w:spacing w:before="120" w:after="120" w:line="480" w:lineRule="auto"/>
              <w:ind w:left="0"/>
              <w:jc w:val="both"/>
              <w:rPr>
                <w:rFonts w:ascii="Arial" w:hAnsi="Arial" w:cs="Arial"/>
                <w:bCs/>
                <w:szCs w:val="24"/>
              </w:rPr>
            </w:pPr>
          </w:p>
        </w:tc>
        <w:tc>
          <w:tcPr>
            <w:tcW w:w="1896" w:type="dxa"/>
          </w:tcPr>
          <w:p w14:paraId="316F3194"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Coverage/Uptake</w:t>
            </w:r>
          </w:p>
        </w:tc>
        <w:tc>
          <w:tcPr>
            <w:tcW w:w="2029" w:type="dxa"/>
          </w:tcPr>
          <w:p w14:paraId="11CDC805"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Vaccination attitude</w:t>
            </w:r>
          </w:p>
        </w:tc>
        <w:tc>
          <w:tcPr>
            <w:tcW w:w="2469" w:type="dxa"/>
          </w:tcPr>
          <w:p w14:paraId="1E7F25B6"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 xml:space="preserve"> % target achieved</w:t>
            </w:r>
          </w:p>
        </w:tc>
      </w:tr>
      <w:tr w:rsidR="001B52F1" w:rsidRPr="000722A8" w14:paraId="32A4F80A" w14:textId="77777777" w:rsidTr="001B52F1">
        <w:tc>
          <w:tcPr>
            <w:tcW w:w="1558" w:type="dxa"/>
            <w:vMerge/>
          </w:tcPr>
          <w:p w14:paraId="52F7D890" w14:textId="77777777" w:rsidR="001B52F1" w:rsidRPr="000722A8" w:rsidRDefault="001B52F1" w:rsidP="000722A8">
            <w:pPr>
              <w:pStyle w:val="ListParagraph"/>
              <w:spacing w:before="120" w:after="120" w:line="480" w:lineRule="auto"/>
              <w:ind w:left="0"/>
              <w:jc w:val="both"/>
              <w:rPr>
                <w:rFonts w:ascii="Arial" w:hAnsi="Arial" w:cs="Arial"/>
                <w:bCs/>
                <w:szCs w:val="24"/>
              </w:rPr>
            </w:pPr>
          </w:p>
        </w:tc>
        <w:tc>
          <w:tcPr>
            <w:tcW w:w="1896" w:type="dxa"/>
          </w:tcPr>
          <w:p w14:paraId="093BE841"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Effectiveness</w:t>
            </w:r>
          </w:p>
        </w:tc>
        <w:tc>
          <w:tcPr>
            <w:tcW w:w="2029" w:type="dxa"/>
          </w:tcPr>
          <w:p w14:paraId="5A49B438"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Vaccination effect</w:t>
            </w:r>
          </w:p>
        </w:tc>
        <w:tc>
          <w:tcPr>
            <w:tcW w:w="2469" w:type="dxa"/>
          </w:tcPr>
          <w:p w14:paraId="5893A16F" w14:textId="77777777" w:rsidR="001B52F1" w:rsidRPr="000722A8" w:rsidRDefault="001B52F1" w:rsidP="000722A8">
            <w:pPr>
              <w:pStyle w:val="ListParagraph"/>
              <w:spacing w:before="120" w:after="120" w:line="480" w:lineRule="auto"/>
              <w:ind w:left="0"/>
              <w:jc w:val="both"/>
              <w:rPr>
                <w:rFonts w:ascii="Arial" w:hAnsi="Arial" w:cs="Arial"/>
                <w:bCs/>
                <w:szCs w:val="24"/>
              </w:rPr>
            </w:pPr>
            <w:r w:rsidRPr="000722A8">
              <w:rPr>
                <w:rFonts w:ascii="Arial" w:hAnsi="Arial" w:cs="Arial"/>
                <w:bCs/>
                <w:szCs w:val="24"/>
              </w:rPr>
              <w:t>Protection from JE</w:t>
            </w:r>
          </w:p>
        </w:tc>
      </w:tr>
    </w:tbl>
    <w:p w14:paraId="7DCC73DE" w14:textId="77777777" w:rsidR="001B52F1" w:rsidRPr="000722A8" w:rsidRDefault="001B52F1" w:rsidP="000722A8">
      <w:pPr>
        <w:pStyle w:val="Heading2"/>
        <w:widowControl w:val="0"/>
        <w:numPr>
          <w:ilvl w:val="0"/>
          <w:numId w:val="7"/>
        </w:numPr>
        <w:tabs>
          <w:tab w:val="left" w:pos="1503"/>
          <w:tab w:val="left" w:pos="3678"/>
          <w:tab w:val="left" w:pos="6478"/>
          <w:tab w:val="left" w:pos="7198"/>
          <w:tab w:val="left" w:pos="7918"/>
          <w:tab w:val="left" w:pos="8638"/>
        </w:tabs>
        <w:snapToGrid w:val="0"/>
        <w:spacing w:before="120" w:after="120" w:line="480" w:lineRule="auto"/>
        <w:ind w:left="360" w:right="-1"/>
        <w:rPr>
          <w:b w:val="0"/>
          <w:i/>
          <w:szCs w:val="24"/>
        </w:rPr>
      </w:pPr>
      <w:r w:rsidRPr="000722A8">
        <w:rPr>
          <w:b w:val="0"/>
          <w:szCs w:val="24"/>
        </w:rPr>
        <w:t>Data management and statistical analysis</w:t>
      </w:r>
    </w:p>
    <w:p w14:paraId="2785FC7E" w14:textId="77777777" w:rsidR="001B52F1" w:rsidRPr="000722A8" w:rsidRDefault="001B52F1" w:rsidP="000722A8">
      <w:pPr>
        <w:pStyle w:val="ListParagraph"/>
        <w:tabs>
          <w:tab w:val="left" w:pos="720"/>
        </w:tabs>
        <w:spacing w:before="120" w:after="120" w:line="480" w:lineRule="auto"/>
        <w:ind w:left="346" w:hanging="360"/>
        <w:jc w:val="both"/>
        <w:rPr>
          <w:rFonts w:ascii="Arial" w:hAnsi="Arial" w:cs="Arial"/>
          <w:szCs w:val="24"/>
          <w:lang w:val="en-GB"/>
        </w:rPr>
      </w:pPr>
      <w:r w:rsidRPr="000722A8">
        <w:rPr>
          <w:rFonts w:ascii="Arial" w:hAnsi="Arial" w:cs="Arial"/>
          <w:szCs w:val="24"/>
          <w:lang w:val="en-GB"/>
        </w:rPr>
        <w:tab/>
      </w:r>
      <w:r w:rsidRPr="000722A8">
        <w:rPr>
          <w:rFonts w:ascii="Arial" w:hAnsi="Arial" w:cs="Arial"/>
          <w:color w:val="C0C0C0"/>
          <w:szCs w:val="24"/>
          <w:lang w:val="en-GB"/>
        </w:rPr>
        <w:t xml:space="preserve">       </w:t>
      </w:r>
      <w:r w:rsidRPr="000722A8">
        <w:rPr>
          <w:rFonts w:ascii="Arial" w:hAnsi="Arial" w:cs="Arial"/>
          <w:bCs/>
          <w:szCs w:val="24"/>
        </w:rPr>
        <w:t xml:space="preserve">The quantitative and qualitative data would be processed, verified and presented for appraising the surveillance, management and vaccination as per the reference guidelines. The data would be collected from existing data sources and surveys/ interviews. </w:t>
      </w:r>
      <w:r w:rsidRPr="000722A8">
        <w:rPr>
          <w:rFonts w:ascii="Arial" w:hAnsi="Arial" w:cs="Arial"/>
          <w:szCs w:val="24"/>
          <w:lang w:val="en-GB"/>
        </w:rPr>
        <w:t xml:space="preserve">These data would be assessed for errors and checks by supervisors. </w:t>
      </w:r>
    </w:p>
    <w:p w14:paraId="5A343687" w14:textId="77777777" w:rsidR="001B52F1" w:rsidRPr="000722A8" w:rsidRDefault="001B52F1" w:rsidP="000722A8">
      <w:pPr>
        <w:spacing w:before="120" w:after="120" w:line="480" w:lineRule="auto"/>
        <w:ind w:left="360"/>
        <w:jc w:val="both"/>
        <w:rPr>
          <w:rFonts w:ascii="Arial" w:hAnsi="Arial" w:cs="Arial"/>
          <w:bCs/>
          <w:szCs w:val="24"/>
        </w:rPr>
      </w:pPr>
      <w:r w:rsidRPr="000722A8">
        <w:rPr>
          <w:rFonts w:ascii="Arial" w:hAnsi="Arial" w:cs="Arial"/>
          <w:szCs w:val="24"/>
          <w:lang w:val="en-GB"/>
        </w:rPr>
        <w:tab/>
      </w:r>
      <w:r w:rsidRPr="000722A8">
        <w:rPr>
          <w:rFonts w:ascii="Arial" w:hAnsi="Arial" w:cs="Arial"/>
          <w:bCs/>
          <w:szCs w:val="24"/>
        </w:rPr>
        <w:t xml:space="preserve">Statistical adequacy would be assessed and appropriate analysis utilized with the help of statistical expertise. Data would be analyzed as per the standard recommendations for quantitative and qualitative approaches and recommended tools. </w:t>
      </w:r>
    </w:p>
    <w:p w14:paraId="201CC132" w14:textId="77777777" w:rsidR="001B52F1" w:rsidRPr="000722A8" w:rsidRDefault="001B52F1" w:rsidP="000722A8">
      <w:pPr>
        <w:pStyle w:val="Heading2"/>
        <w:widowControl w:val="0"/>
        <w:numPr>
          <w:ilvl w:val="0"/>
          <w:numId w:val="7"/>
        </w:numPr>
        <w:tabs>
          <w:tab w:val="left" w:pos="3678"/>
          <w:tab w:val="left" w:pos="6478"/>
          <w:tab w:val="left" w:pos="7198"/>
          <w:tab w:val="left" w:pos="7918"/>
          <w:tab w:val="left" w:pos="8638"/>
        </w:tabs>
        <w:snapToGrid w:val="0"/>
        <w:spacing w:before="120" w:after="120" w:line="480" w:lineRule="auto"/>
        <w:ind w:left="360" w:right="-1"/>
        <w:rPr>
          <w:b w:val="0"/>
          <w:i/>
          <w:szCs w:val="24"/>
        </w:rPr>
      </w:pPr>
      <w:r w:rsidRPr="000722A8">
        <w:rPr>
          <w:b w:val="0"/>
          <w:szCs w:val="24"/>
        </w:rPr>
        <w:t>Quality assurance</w:t>
      </w:r>
    </w:p>
    <w:p w14:paraId="0A2C6113" w14:textId="77777777" w:rsidR="001B52F1" w:rsidRPr="000722A8" w:rsidRDefault="001B52F1" w:rsidP="000722A8">
      <w:pPr>
        <w:spacing w:before="120" w:after="120" w:line="480" w:lineRule="auto"/>
        <w:ind w:left="318" w:hanging="318"/>
        <w:jc w:val="both"/>
        <w:rPr>
          <w:rFonts w:ascii="Arial" w:hAnsi="Arial" w:cs="Arial"/>
          <w:szCs w:val="24"/>
          <w:lang w:val="en-GB"/>
        </w:rPr>
      </w:pPr>
      <w:r w:rsidRPr="000722A8">
        <w:rPr>
          <w:rFonts w:ascii="Arial" w:hAnsi="Arial" w:cs="Arial"/>
          <w:szCs w:val="24"/>
          <w:lang w:val="en-GB"/>
        </w:rPr>
        <w:tab/>
      </w:r>
      <w:r w:rsidRPr="000722A8">
        <w:rPr>
          <w:rFonts w:ascii="Arial" w:hAnsi="Arial" w:cs="Arial"/>
          <w:color w:val="C0C0C0"/>
          <w:szCs w:val="24"/>
          <w:lang w:val="en-GB"/>
        </w:rPr>
        <w:t xml:space="preserve">      </w:t>
      </w:r>
      <w:r w:rsidRPr="000722A8">
        <w:rPr>
          <w:rFonts w:ascii="Arial" w:hAnsi="Arial" w:cs="Arial"/>
          <w:szCs w:val="24"/>
          <w:lang w:val="en-GB"/>
        </w:rPr>
        <w:t xml:space="preserve">Study tools and instruments for data collection would be predesigned, pilot tested and assessed for data quality with verification. The data would </w:t>
      </w:r>
      <w:r w:rsidRPr="000722A8">
        <w:rPr>
          <w:rFonts w:ascii="Arial" w:hAnsi="Arial" w:cs="Arial"/>
          <w:szCs w:val="24"/>
          <w:lang w:val="en-GB"/>
        </w:rPr>
        <w:lastRenderedPageBreak/>
        <w:t>be assessed for errors and checks by supervisors. Verification of data would be done in a subset of records. Supervision and monitoring would be undertaken by the Investigator and Guide.</w:t>
      </w:r>
    </w:p>
    <w:p w14:paraId="6394DB6F" w14:textId="77777777" w:rsidR="001B52F1" w:rsidRPr="000722A8" w:rsidRDefault="001B52F1" w:rsidP="000722A8">
      <w:pPr>
        <w:pStyle w:val="Heading2"/>
        <w:widowControl w:val="0"/>
        <w:numPr>
          <w:ilvl w:val="0"/>
          <w:numId w:val="7"/>
        </w:numPr>
        <w:tabs>
          <w:tab w:val="left" w:pos="3678"/>
          <w:tab w:val="left" w:pos="6478"/>
          <w:tab w:val="left" w:pos="7198"/>
          <w:tab w:val="left" w:pos="7918"/>
          <w:tab w:val="left" w:pos="8638"/>
        </w:tabs>
        <w:snapToGrid w:val="0"/>
        <w:spacing w:before="120" w:after="120" w:line="480" w:lineRule="auto"/>
        <w:ind w:left="360" w:right="-1"/>
        <w:rPr>
          <w:b w:val="0"/>
          <w:i/>
          <w:szCs w:val="24"/>
        </w:rPr>
      </w:pPr>
      <w:r w:rsidRPr="000722A8">
        <w:rPr>
          <w:b w:val="0"/>
          <w:szCs w:val="24"/>
        </w:rPr>
        <w:t>Ethical considerations and consent requirements</w:t>
      </w:r>
    </w:p>
    <w:p w14:paraId="60B320BE" w14:textId="77777777" w:rsidR="001B52F1" w:rsidRPr="000722A8" w:rsidRDefault="001B52F1" w:rsidP="000722A8">
      <w:pPr>
        <w:spacing w:before="120" w:after="120" w:line="480" w:lineRule="auto"/>
        <w:ind w:left="318" w:hanging="318"/>
        <w:jc w:val="both"/>
        <w:rPr>
          <w:rFonts w:ascii="Arial" w:hAnsi="Arial" w:cs="Arial"/>
          <w:bCs/>
          <w:szCs w:val="24"/>
        </w:rPr>
      </w:pPr>
      <w:r w:rsidRPr="000722A8">
        <w:rPr>
          <w:rFonts w:ascii="Arial" w:hAnsi="Arial" w:cs="Arial"/>
          <w:szCs w:val="24"/>
          <w:lang w:val="en-GB"/>
        </w:rPr>
        <w:tab/>
      </w:r>
      <w:r w:rsidRPr="000722A8">
        <w:rPr>
          <w:rFonts w:ascii="Arial" w:hAnsi="Arial" w:cs="Arial"/>
          <w:color w:val="C0C0C0"/>
          <w:szCs w:val="24"/>
          <w:lang w:val="en-GB"/>
        </w:rPr>
        <w:tab/>
      </w:r>
      <w:r w:rsidRPr="000722A8">
        <w:rPr>
          <w:rFonts w:ascii="Arial" w:hAnsi="Arial" w:cs="Arial"/>
          <w:bCs/>
          <w:szCs w:val="24"/>
        </w:rPr>
        <w:t>The study protocol with study tools/questionnaires would be developed, reviewed, piloted and approved from the institutional human ethical committee. Informed consents – either written or verbal – will be sought from study participants. Participants would be considered for compensation as per the national guidelines.</w:t>
      </w:r>
    </w:p>
    <w:p w14:paraId="52FBF6AF" w14:textId="77777777" w:rsidR="001B52F1" w:rsidRPr="000722A8" w:rsidRDefault="001B52F1" w:rsidP="000722A8">
      <w:pPr>
        <w:pStyle w:val="Heading2"/>
        <w:widowControl w:val="0"/>
        <w:numPr>
          <w:ilvl w:val="0"/>
          <w:numId w:val="7"/>
        </w:numPr>
        <w:tabs>
          <w:tab w:val="left" w:pos="318"/>
          <w:tab w:val="left" w:pos="3678"/>
          <w:tab w:val="left" w:pos="6478"/>
          <w:tab w:val="left" w:pos="7198"/>
          <w:tab w:val="left" w:pos="7918"/>
          <w:tab w:val="left" w:pos="8638"/>
        </w:tabs>
        <w:snapToGrid w:val="0"/>
        <w:spacing w:before="120" w:after="120" w:line="480" w:lineRule="auto"/>
        <w:ind w:left="360"/>
        <w:rPr>
          <w:rFonts w:eastAsia="SimSun"/>
          <w:b w:val="0"/>
          <w:i/>
          <w:szCs w:val="24"/>
        </w:rPr>
      </w:pPr>
      <w:r w:rsidRPr="000722A8">
        <w:rPr>
          <w:rFonts w:eastAsia="SimSun"/>
          <w:b w:val="0"/>
          <w:szCs w:val="24"/>
        </w:rPr>
        <w:t>Feasibility and collaboration</w:t>
      </w:r>
    </w:p>
    <w:p w14:paraId="2733735D" w14:textId="77777777" w:rsidR="001B52F1" w:rsidRPr="000722A8" w:rsidRDefault="001B52F1" w:rsidP="000722A8">
      <w:pPr>
        <w:pStyle w:val="ListParagraph"/>
        <w:spacing w:before="120" w:after="120" w:line="480" w:lineRule="auto"/>
        <w:ind w:left="346" w:hanging="360"/>
        <w:jc w:val="both"/>
        <w:rPr>
          <w:rFonts w:ascii="Arial" w:hAnsi="Arial" w:cs="Arial"/>
          <w:bCs/>
          <w:szCs w:val="24"/>
        </w:rPr>
      </w:pPr>
      <w:r w:rsidRPr="000722A8">
        <w:rPr>
          <w:rFonts w:ascii="Arial" w:eastAsia="SimSun" w:hAnsi="Arial" w:cs="Arial"/>
          <w:bCs/>
          <w:szCs w:val="24"/>
          <w:lang w:val="en-GB"/>
        </w:rPr>
        <w:tab/>
      </w:r>
      <w:r w:rsidRPr="000722A8">
        <w:rPr>
          <w:rFonts w:ascii="Arial" w:hAnsi="Arial" w:cs="Arial"/>
          <w:color w:val="C0C0C0"/>
          <w:szCs w:val="24"/>
          <w:lang w:val="en-GB"/>
        </w:rPr>
        <w:t xml:space="preserve">     </w:t>
      </w:r>
      <w:r w:rsidRPr="000722A8">
        <w:rPr>
          <w:rFonts w:ascii="Arial" w:hAnsi="Arial" w:cs="Arial"/>
          <w:bCs/>
          <w:szCs w:val="24"/>
        </w:rPr>
        <w:t xml:space="preserve">All stakeholders mentioned below would be identified and would be approached.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30"/>
        <w:gridCol w:w="2700"/>
        <w:gridCol w:w="3042"/>
      </w:tblGrid>
      <w:tr w:rsidR="001B52F1" w:rsidRPr="000722A8" w14:paraId="528E4BC7" w14:textId="77777777" w:rsidTr="001B52F1">
        <w:trPr>
          <w:trHeight w:val="70"/>
        </w:trPr>
        <w:tc>
          <w:tcPr>
            <w:tcW w:w="3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DD7DD0" w14:textId="77777777" w:rsidR="001B52F1" w:rsidRPr="000722A8" w:rsidRDefault="001B52F1" w:rsidP="000722A8">
            <w:pPr>
              <w:spacing w:before="120" w:after="120" w:line="480" w:lineRule="auto"/>
              <w:jc w:val="center"/>
              <w:rPr>
                <w:rFonts w:ascii="Arial" w:hAnsi="Arial" w:cs="Arial"/>
                <w:szCs w:val="24"/>
              </w:rPr>
            </w:pPr>
            <w:r w:rsidRPr="000722A8">
              <w:rPr>
                <w:rFonts w:ascii="Arial" w:hAnsi="Arial" w:cs="Arial"/>
                <w:bCs/>
                <w:szCs w:val="24"/>
                <w:lang w:eastAsia="zh-CN"/>
              </w:rPr>
              <w:t>Partner organization’s name</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309C41" w14:textId="77777777" w:rsidR="001B52F1" w:rsidRPr="000722A8" w:rsidRDefault="001B52F1" w:rsidP="000722A8">
            <w:pPr>
              <w:spacing w:before="120" w:after="120" w:line="480" w:lineRule="auto"/>
              <w:jc w:val="center"/>
              <w:rPr>
                <w:rFonts w:ascii="Arial" w:hAnsi="Arial" w:cs="Arial"/>
                <w:szCs w:val="24"/>
              </w:rPr>
            </w:pPr>
            <w:r w:rsidRPr="000722A8">
              <w:rPr>
                <w:rFonts w:ascii="Arial" w:hAnsi="Arial" w:cs="Arial"/>
                <w:bCs/>
                <w:szCs w:val="24"/>
                <w:lang w:eastAsia="zh-CN"/>
              </w:rPr>
              <w:t xml:space="preserve">Activities undertaken </w:t>
            </w:r>
          </w:p>
        </w:tc>
        <w:tc>
          <w:tcPr>
            <w:tcW w:w="30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E76805" w14:textId="77777777" w:rsidR="001B52F1" w:rsidRPr="000722A8" w:rsidRDefault="001B52F1" w:rsidP="000722A8">
            <w:pPr>
              <w:spacing w:before="120" w:after="120" w:line="480" w:lineRule="auto"/>
              <w:jc w:val="center"/>
              <w:rPr>
                <w:rFonts w:ascii="Arial" w:hAnsi="Arial" w:cs="Arial"/>
                <w:szCs w:val="24"/>
              </w:rPr>
            </w:pPr>
            <w:r w:rsidRPr="000722A8">
              <w:rPr>
                <w:rFonts w:ascii="Arial" w:hAnsi="Arial" w:cs="Arial"/>
                <w:bCs/>
                <w:szCs w:val="24"/>
                <w:lang w:eastAsia="zh-CN"/>
              </w:rPr>
              <w:t>Type of contribution</w:t>
            </w:r>
          </w:p>
        </w:tc>
      </w:tr>
      <w:tr w:rsidR="001B52F1" w:rsidRPr="000722A8" w14:paraId="0966F91C" w14:textId="77777777" w:rsidTr="001B52F1">
        <w:trPr>
          <w:trHeight w:val="70"/>
        </w:trPr>
        <w:tc>
          <w:tcPr>
            <w:tcW w:w="3330" w:type="dxa"/>
            <w:tcBorders>
              <w:top w:val="single" w:sz="4" w:space="0" w:color="auto"/>
              <w:left w:val="single" w:sz="4" w:space="0" w:color="auto"/>
              <w:bottom w:val="single" w:sz="4" w:space="0" w:color="auto"/>
              <w:right w:val="single" w:sz="4" w:space="0" w:color="auto"/>
            </w:tcBorders>
            <w:shd w:val="clear" w:color="auto" w:fill="auto"/>
          </w:tcPr>
          <w:p w14:paraId="37FDE178"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National Vector borne disease control programme</w:t>
            </w: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21BF79B5"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 xml:space="preserve">Programme implementation </w:t>
            </w: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49ACE8AC"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Implementation and monitoring of programme</w:t>
            </w:r>
          </w:p>
        </w:tc>
      </w:tr>
      <w:tr w:rsidR="001B52F1" w:rsidRPr="000722A8" w14:paraId="7D6DD21C" w14:textId="77777777" w:rsidTr="001B52F1">
        <w:trPr>
          <w:trHeight w:val="70"/>
        </w:trPr>
        <w:tc>
          <w:tcPr>
            <w:tcW w:w="3330" w:type="dxa"/>
            <w:tcBorders>
              <w:top w:val="single" w:sz="4" w:space="0" w:color="auto"/>
              <w:left w:val="single" w:sz="4" w:space="0" w:color="auto"/>
              <w:bottom w:val="single" w:sz="4" w:space="0" w:color="auto"/>
              <w:right w:val="single" w:sz="4" w:space="0" w:color="auto"/>
            </w:tcBorders>
            <w:shd w:val="clear" w:color="auto" w:fill="auto"/>
          </w:tcPr>
          <w:p w14:paraId="4E6F6CDB"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Integrated disease surveillance programme</w:t>
            </w: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23AFE48D"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 xml:space="preserve">Surveillance, investigation &amp; reporting </w:t>
            </w: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2DDFCAA4"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Surveillance and reporting functions of programme</w:t>
            </w:r>
          </w:p>
        </w:tc>
      </w:tr>
      <w:tr w:rsidR="001B52F1" w:rsidRPr="000722A8" w14:paraId="2B7CAEFE" w14:textId="77777777" w:rsidTr="001B52F1">
        <w:trPr>
          <w:trHeight w:val="70"/>
        </w:trPr>
        <w:tc>
          <w:tcPr>
            <w:tcW w:w="3330" w:type="dxa"/>
            <w:tcBorders>
              <w:top w:val="single" w:sz="4" w:space="0" w:color="auto"/>
              <w:left w:val="single" w:sz="4" w:space="0" w:color="auto"/>
              <w:bottom w:val="single" w:sz="4" w:space="0" w:color="auto"/>
              <w:right w:val="single" w:sz="4" w:space="0" w:color="auto"/>
            </w:tcBorders>
            <w:shd w:val="clear" w:color="auto" w:fill="auto"/>
          </w:tcPr>
          <w:p w14:paraId="792288E2"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Universal Immunization programme</w:t>
            </w: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3CEA4B1A"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Immunization programme delivery</w:t>
            </w: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034FE7CF"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 xml:space="preserve">Immunization delivery </w:t>
            </w:r>
            <w:proofErr w:type="gramStart"/>
            <w:r w:rsidRPr="000722A8">
              <w:rPr>
                <w:rFonts w:ascii="Arial" w:hAnsi="Arial" w:cs="Arial"/>
                <w:szCs w:val="24"/>
              </w:rPr>
              <w:t>&amp;  monitoring</w:t>
            </w:r>
            <w:proofErr w:type="gramEnd"/>
            <w:r w:rsidRPr="000722A8">
              <w:rPr>
                <w:rFonts w:ascii="Arial" w:hAnsi="Arial" w:cs="Arial"/>
                <w:szCs w:val="24"/>
              </w:rPr>
              <w:t xml:space="preserve"> functions </w:t>
            </w:r>
          </w:p>
        </w:tc>
      </w:tr>
      <w:tr w:rsidR="001B52F1" w:rsidRPr="000722A8" w14:paraId="72608F16" w14:textId="77777777" w:rsidTr="001B52F1">
        <w:trPr>
          <w:trHeight w:val="70"/>
        </w:trPr>
        <w:tc>
          <w:tcPr>
            <w:tcW w:w="3330" w:type="dxa"/>
            <w:tcBorders>
              <w:top w:val="single" w:sz="4" w:space="0" w:color="auto"/>
              <w:left w:val="single" w:sz="4" w:space="0" w:color="auto"/>
              <w:bottom w:val="single" w:sz="4" w:space="0" w:color="auto"/>
              <w:right w:val="single" w:sz="4" w:space="0" w:color="auto"/>
            </w:tcBorders>
            <w:shd w:val="clear" w:color="auto" w:fill="auto"/>
          </w:tcPr>
          <w:p w14:paraId="695201FE"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lastRenderedPageBreak/>
              <w:t xml:space="preserve">Medical college hospitals- Investigations, diagnosis &amp; management </w:t>
            </w: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0A235534"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 xml:space="preserve">Investigation and treatment </w:t>
            </w: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08885CE6"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 xml:space="preserve">Diagnosis and management functions </w:t>
            </w:r>
          </w:p>
        </w:tc>
      </w:tr>
      <w:tr w:rsidR="001B52F1" w:rsidRPr="000722A8" w14:paraId="53105D38" w14:textId="77777777" w:rsidTr="001B52F1">
        <w:trPr>
          <w:trHeight w:val="70"/>
        </w:trPr>
        <w:tc>
          <w:tcPr>
            <w:tcW w:w="3330" w:type="dxa"/>
            <w:tcBorders>
              <w:top w:val="single" w:sz="4" w:space="0" w:color="auto"/>
              <w:left w:val="single" w:sz="4" w:space="0" w:color="auto"/>
              <w:bottom w:val="single" w:sz="4" w:space="0" w:color="auto"/>
              <w:right w:val="single" w:sz="4" w:space="0" w:color="auto"/>
            </w:tcBorders>
            <w:shd w:val="clear" w:color="auto" w:fill="auto"/>
          </w:tcPr>
          <w:p w14:paraId="7D5E2D49"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Laboratories network –</w:t>
            </w:r>
          </w:p>
          <w:p w14:paraId="20FC31BF"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 xml:space="preserve">JE IgM ELISA on sera / CSF </w:t>
            </w: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060D3958"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Testing and reporting of results of specimens</w:t>
            </w: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445D86FC"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Specimen testing and reporting activities</w:t>
            </w:r>
          </w:p>
        </w:tc>
      </w:tr>
    </w:tbl>
    <w:p w14:paraId="35D507DC" w14:textId="77777777" w:rsidR="001B52F1" w:rsidRPr="000722A8" w:rsidRDefault="001B52F1" w:rsidP="000722A8">
      <w:pPr>
        <w:tabs>
          <w:tab w:val="left" w:pos="318"/>
          <w:tab w:val="right" w:pos="9348"/>
        </w:tabs>
        <w:spacing w:before="120" w:after="120" w:line="480" w:lineRule="auto"/>
        <w:ind w:left="318" w:hanging="318"/>
        <w:jc w:val="both"/>
        <w:rPr>
          <w:rFonts w:ascii="Arial" w:hAnsi="Arial" w:cs="Arial"/>
          <w:szCs w:val="24"/>
          <w:lang w:val="en-GB"/>
        </w:rPr>
      </w:pPr>
      <w:r w:rsidRPr="000722A8">
        <w:rPr>
          <w:rFonts w:ascii="Arial" w:hAnsi="Arial" w:cs="Arial"/>
          <w:color w:val="C0C0C0"/>
          <w:szCs w:val="24"/>
          <w:lang w:val="en-GB"/>
        </w:rPr>
        <w:t xml:space="preserve"> </w:t>
      </w:r>
      <w:r w:rsidRPr="000722A8">
        <w:rPr>
          <w:rFonts w:ascii="Arial" w:hAnsi="Arial" w:cs="Arial"/>
          <w:szCs w:val="24"/>
          <w:lang w:val="en-GB"/>
        </w:rPr>
        <w:t xml:space="preserve">There is continued collaboration and understanding, mutual support and partnership with medical college hospitals and public health departments as the parent institute supports laboratory diagnostic aspects along with training of health care staff as the referral laboratory and diagnostic facility. There is ongoing research partnership with them over last few years for surveillance and </w:t>
      </w:r>
      <w:proofErr w:type="spellStart"/>
      <w:r w:rsidRPr="000722A8">
        <w:rPr>
          <w:rFonts w:ascii="Arial" w:hAnsi="Arial" w:cs="Arial"/>
          <w:szCs w:val="24"/>
          <w:lang w:val="en-GB"/>
        </w:rPr>
        <w:t>etiology</w:t>
      </w:r>
      <w:proofErr w:type="spellEnd"/>
      <w:r w:rsidRPr="000722A8">
        <w:rPr>
          <w:rFonts w:ascii="Arial" w:hAnsi="Arial" w:cs="Arial"/>
          <w:szCs w:val="24"/>
          <w:lang w:val="en-GB"/>
        </w:rPr>
        <w:t xml:space="preserve"> of acute encephalitis syndrome among children. </w:t>
      </w:r>
    </w:p>
    <w:p w14:paraId="489B4695" w14:textId="77777777" w:rsidR="001B52F1" w:rsidRPr="000722A8" w:rsidRDefault="001B52F1" w:rsidP="000722A8">
      <w:pPr>
        <w:spacing w:before="120" w:after="120" w:line="480" w:lineRule="auto"/>
        <w:rPr>
          <w:rFonts w:ascii="Arial" w:hAnsi="Arial" w:cs="Arial"/>
          <w:szCs w:val="24"/>
          <w:lang w:val="en-GB"/>
        </w:rPr>
      </w:pPr>
      <w:r w:rsidRPr="000722A8">
        <w:rPr>
          <w:rFonts w:ascii="Arial" w:hAnsi="Arial" w:cs="Arial"/>
          <w:szCs w:val="24"/>
          <w:lang w:val="en-GB"/>
        </w:rPr>
        <w:br w:type="page"/>
      </w:r>
    </w:p>
    <w:p w14:paraId="07EF9CCC" w14:textId="77777777" w:rsidR="001B52F1" w:rsidRPr="000722A8" w:rsidRDefault="001B52F1" w:rsidP="000722A8">
      <w:pPr>
        <w:pStyle w:val="ListParagraph"/>
        <w:numPr>
          <w:ilvl w:val="0"/>
          <w:numId w:val="7"/>
        </w:numPr>
        <w:tabs>
          <w:tab w:val="left" w:pos="720"/>
        </w:tabs>
        <w:spacing w:before="120" w:after="120" w:line="480" w:lineRule="auto"/>
        <w:ind w:left="360"/>
        <w:rPr>
          <w:rFonts w:ascii="Arial" w:hAnsi="Arial" w:cs="Arial"/>
          <w:szCs w:val="24"/>
          <w:lang w:val="en-GB"/>
        </w:rPr>
      </w:pPr>
      <w:r w:rsidRPr="000722A8">
        <w:rPr>
          <w:rFonts w:ascii="Arial" w:hAnsi="Arial" w:cs="Arial"/>
          <w:szCs w:val="24"/>
          <w:lang w:val="en-GB"/>
        </w:rPr>
        <w:lastRenderedPageBreak/>
        <w:t>Timelines</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24"/>
        <w:gridCol w:w="2240"/>
      </w:tblGrid>
      <w:tr w:rsidR="001B52F1" w:rsidRPr="000722A8" w14:paraId="016479AE" w14:textId="77777777" w:rsidTr="001B52F1">
        <w:trPr>
          <w:trHeight w:val="359"/>
          <w:jc w:val="center"/>
        </w:trPr>
        <w:tc>
          <w:tcPr>
            <w:tcW w:w="7224" w:type="dxa"/>
            <w:shd w:val="clear" w:color="auto" w:fill="D9D9D9" w:themeFill="background1" w:themeFillShade="D9"/>
          </w:tcPr>
          <w:p w14:paraId="0E5EE959" w14:textId="77777777" w:rsidR="001B52F1" w:rsidRPr="000722A8" w:rsidRDefault="001B52F1" w:rsidP="000722A8">
            <w:pPr>
              <w:pStyle w:val="Proposaltext"/>
              <w:tabs>
                <w:tab w:val="left" w:pos="318"/>
                <w:tab w:val="left" w:pos="1315"/>
              </w:tabs>
              <w:spacing w:before="120" w:after="120" w:line="480" w:lineRule="auto"/>
              <w:ind w:left="318" w:hanging="318"/>
              <w:jc w:val="center"/>
              <w:rPr>
                <w:rFonts w:cs="Arial"/>
                <w:sz w:val="24"/>
                <w:szCs w:val="24"/>
              </w:rPr>
            </w:pPr>
            <w:r w:rsidRPr="000722A8">
              <w:rPr>
                <w:rFonts w:cs="Arial"/>
                <w:sz w:val="24"/>
                <w:szCs w:val="24"/>
              </w:rPr>
              <w:t>Study components as per objectives</w:t>
            </w:r>
          </w:p>
        </w:tc>
        <w:tc>
          <w:tcPr>
            <w:tcW w:w="2240" w:type="dxa"/>
            <w:shd w:val="clear" w:color="auto" w:fill="D9D9D9" w:themeFill="background1" w:themeFillShade="D9"/>
          </w:tcPr>
          <w:p w14:paraId="6A2AA763" w14:textId="77777777" w:rsidR="001B52F1" w:rsidRPr="000722A8" w:rsidRDefault="001B52F1" w:rsidP="000722A8">
            <w:pPr>
              <w:pStyle w:val="Proposaltext"/>
              <w:tabs>
                <w:tab w:val="left" w:pos="318"/>
              </w:tabs>
              <w:spacing w:before="120" w:after="120" w:line="480" w:lineRule="auto"/>
              <w:ind w:left="318" w:hanging="318"/>
              <w:jc w:val="center"/>
              <w:rPr>
                <w:rFonts w:cs="Arial"/>
                <w:sz w:val="24"/>
                <w:szCs w:val="24"/>
              </w:rPr>
            </w:pPr>
            <w:r w:rsidRPr="000722A8">
              <w:rPr>
                <w:rFonts w:cs="Arial"/>
                <w:sz w:val="24"/>
                <w:szCs w:val="24"/>
              </w:rPr>
              <w:t>Deadline (by)</w:t>
            </w:r>
          </w:p>
        </w:tc>
      </w:tr>
      <w:tr w:rsidR="001B52F1" w:rsidRPr="000722A8" w14:paraId="12AF10AA" w14:textId="77777777" w:rsidTr="001B52F1">
        <w:trPr>
          <w:trHeight w:val="43"/>
          <w:jc w:val="center"/>
        </w:trPr>
        <w:tc>
          <w:tcPr>
            <w:tcW w:w="7224" w:type="dxa"/>
            <w:shd w:val="clear" w:color="auto" w:fill="auto"/>
          </w:tcPr>
          <w:p w14:paraId="069CAD3B" w14:textId="77777777" w:rsidR="001B52F1" w:rsidRPr="000722A8" w:rsidRDefault="001B52F1" w:rsidP="000722A8">
            <w:pPr>
              <w:pStyle w:val="Proposaltext"/>
              <w:tabs>
                <w:tab w:val="left" w:pos="318"/>
              </w:tabs>
              <w:spacing w:before="120" w:after="120" w:line="480" w:lineRule="auto"/>
              <w:ind w:left="318" w:hanging="318"/>
              <w:rPr>
                <w:rFonts w:cs="Arial"/>
                <w:sz w:val="24"/>
                <w:szCs w:val="24"/>
              </w:rPr>
            </w:pPr>
            <w:r w:rsidRPr="000722A8">
              <w:rPr>
                <w:rFonts w:cs="Arial"/>
                <w:sz w:val="24"/>
                <w:szCs w:val="24"/>
              </w:rPr>
              <w:t>Timeliness, completeness &amp; quality, detection &amp; reporting</w:t>
            </w:r>
          </w:p>
        </w:tc>
        <w:tc>
          <w:tcPr>
            <w:tcW w:w="2240" w:type="dxa"/>
            <w:shd w:val="clear" w:color="auto" w:fill="auto"/>
          </w:tcPr>
          <w:p w14:paraId="43AE5992" w14:textId="77777777" w:rsidR="001B52F1" w:rsidRPr="000722A8" w:rsidRDefault="001B52F1" w:rsidP="000722A8">
            <w:pPr>
              <w:pStyle w:val="Heading2"/>
              <w:tabs>
                <w:tab w:val="left" w:pos="318"/>
              </w:tabs>
              <w:spacing w:before="120" w:after="120" w:line="480" w:lineRule="auto"/>
              <w:ind w:left="318" w:hanging="318"/>
              <w:rPr>
                <w:b w:val="0"/>
                <w:i/>
                <w:szCs w:val="24"/>
              </w:rPr>
            </w:pPr>
            <w:bookmarkStart w:id="248" w:name="_Toc453933304"/>
            <w:r w:rsidRPr="000722A8">
              <w:rPr>
                <w:b w:val="0"/>
                <w:szCs w:val="24"/>
              </w:rPr>
              <w:t>31 March 2017</w:t>
            </w:r>
            <w:bookmarkEnd w:id="248"/>
          </w:p>
        </w:tc>
      </w:tr>
      <w:tr w:rsidR="001B52F1" w:rsidRPr="000722A8" w14:paraId="3755D934" w14:textId="77777777" w:rsidTr="001B52F1">
        <w:trPr>
          <w:trHeight w:val="43"/>
          <w:jc w:val="center"/>
        </w:trPr>
        <w:tc>
          <w:tcPr>
            <w:tcW w:w="7224" w:type="dxa"/>
            <w:shd w:val="clear" w:color="auto" w:fill="auto"/>
          </w:tcPr>
          <w:p w14:paraId="611EFD15" w14:textId="77777777" w:rsidR="001B52F1" w:rsidRPr="000722A8" w:rsidRDefault="001B52F1" w:rsidP="000722A8">
            <w:pPr>
              <w:pStyle w:val="Proposaltext"/>
              <w:tabs>
                <w:tab w:val="left" w:pos="318"/>
              </w:tabs>
              <w:spacing w:before="120" w:after="120" w:line="480" w:lineRule="auto"/>
              <w:ind w:left="318" w:hanging="318"/>
              <w:rPr>
                <w:rFonts w:cs="Arial"/>
                <w:snapToGrid/>
                <w:sz w:val="24"/>
                <w:szCs w:val="24"/>
              </w:rPr>
            </w:pPr>
            <w:r w:rsidRPr="000722A8">
              <w:rPr>
                <w:rFonts w:cs="Arial"/>
                <w:sz w:val="24"/>
                <w:szCs w:val="24"/>
              </w:rPr>
              <w:t>Milestone 1.1Timely and accurate detection of AES cases</w:t>
            </w:r>
          </w:p>
        </w:tc>
        <w:tc>
          <w:tcPr>
            <w:tcW w:w="2240" w:type="dxa"/>
            <w:shd w:val="clear" w:color="auto" w:fill="auto"/>
          </w:tcPr>
          <w:p w14:paraId="7CDFF8B9"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31 March 2017</w:t>
            </w:r>
          </w:p>
        </w:tc>
      </w:tr>
      <w:tr w:rsidR="001B52F1" w:rsidRPr="000722A8" w14:paraId="414659C8" w14:textId="77777777" w:rsidTr="001B52F1">
        <w:trPr>
          <w:trHeight w:val="43"/>
          <w:jc w:val="center"/>
        </w:trPr>
        <w:tc>
          <w:tcPr>
            <w:tcW w:w="7224" w:type="dxa"/>
            <w:shd w:val="clear" w:color="auto" w:fill="auto"/>
          </w:tcPr>
          <w:p w14:paraId="737A6D70" w14:textId="77777777" w:rsidR="001B52F1" w:rsidRPr="000722A8" w:rsidRDefault="001B52F1" w:rsidP="000722A8">
            <w:pPr>
              <w:pStyle w:val="Proposaltext"/>
              <w:tabs>
                <w:tab w:val="left" w:pos="318"/>
              </w:tabs>
              <w:spacing w:before="120" w:after="120" w:line="480" w:lineRule="auto"/>
              <w:ind w:left="318" w:hanging="318"/>
              <w:rPr>
                <w:rFonts w:cs="Arial"/>
                <w:sz w:val="24"/>
                <w:szCs w:val="24"/>
              </w:rPr>
            </w:pPr>
            <w:r w:rsidRPr="000722A8">
              <w:rPr>
                <w:rFonts w:cs="Arial"/>
                <w:sz w:val="24"/>
                <w:szCs w:val="24"/>
              </w:rPr>
              <w:t>Milestone 1.2Timely and complete reporting of AES cases</w:t>
            </w:r>
          </w:p>
        </w:tc>
        <w:tc>
          <w:tcPr>
            <w:tcW w:w="2240" w:type="dxa"/>
            <w:shd w:val="clear" w:color="auto" w:fill="auto"/>
          </w:tcPr>
          <w:p w14:paraId="3AC561D1"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31 March 2017</w:t>
            </w:r>
          </w:p>
        </w:tc>
      </w:tr>
      <w:tr w:rsidR="001B52F1" w:rsidRPr="000722A8" w14:paraId="1453BEE1" w14:textId="77777777" w:rsidTr="001B52F1">
        <w:trPr>
          <w:trHeight w:val="43"/>
          <w:jc w:val="center"/>
        </w:trPr>
        <w:tc>
          <w:tcPr>
            <w:tcW w:w="7224" w:type="dxa"/>
            <w:shd w:val="clear" w:color="auto" w:fill="auto"/>
          </w:tcPr>
          <w:p w14:paraId="42EF12BE" w14:textId="77777777" w:rsidR="001B52F1" w:rsidRPr="000722A8" w:rsidRDefault="001B52F1" w:rsidP="000722A8">
            <w:pPr>
              <w:pStyle w:val="Proposaltext"/>
              <w:tabs>
                <w:tab w:val="left" w:pos="318"/>
              </w:tabs>
              <w:spacing w:before="120" w:after="120" w:line="480" w:lineRule="auto"/>
              <w:ind w:left="318" w:hanging="318"/>
              <w:rPr>
                <w:rFonts w:cs="Arial"/>
                <w:sz w:val="24"/>
                <w:szCs w:val="24"/>
              </w:rPr>
            </w:pPr>
            <w:r w:rsidRPr="000722A8">
              <w:rPr>
                <w:rFonts w:cs="Arial"/>
                <w:sz w:val="24"/>
                <w:szCs w:val="24"/>
              </w:rPr>
              <w:t xml:space="preserve">Timely, complete &amp; accurate detection, diagnosis &amp; referral </w:t>
            </w:r>
          </w:p>
        </w:tc>
        <w:tc>
          <w:tcPr>
            <w:tcW w:w="2240" w:type="dxa"/>
            <w:shd w:val="clear" w:color="auto" w:fill="auto"/>
          </w:tcPr>
          <w:p w14:paraId="68AEC8A1"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30 June 2017</w:t>
            </w:r>
          </w:p>
        </w:tc>
      </w:tr>
      <w:tr w:rsidR="001B52F1" w:rsidRPr="000722A8" w14:paraId="367064A5" w14:textId="77777777" w:rsidTr="001B52F1">
        <w:trPr>
          <w:trHeight w:val="43"/>
          <w:jc w:val="center"/>
        </w:trPr>
        <w:tc>
          <w:tcPr>
            <w:tcW w:w="7224" w:type="dxa"/>
            <w:shd w:val="clear" w:color="auto" w:fill="auto"/>
          </w:tcPr>
          <w:p w14:paraId="6BCE70E9" w14:textId="77777777" w:rsidR="001B52F1" w:rsidRPr="000722A8" w:rsidRDefault="001B52F1" w:rsidP="000722A8">
            <w:pPr>
              <w:pStyle w:val="Proposaltext"/>
              <w:tabs>
                <w:tab w:val="left" w:pos="318"/>
              </w:tabs>
              <w:spacing w:before="120" w:after="120" w:line="480" w:lineRule="auto"/>
              <w:ind w:left="318" w:hanging="318"/>
              <w:rPr>
                <w:rFonts w:cs="Arial"/>
                <w:snapToGrid/>
                <w:sz w:val="24"/>
                <w:szCs w:val="24"/>
              </w:rPr>
            </w:pPr>
            <w:r w:rsidRPr="000722A8">
              <w:rPr>
                <w:rFonts w:cs="Arial"/>
                <w:sz w:val="24"/>
                <w:szCs w:val="24"/>
              </w:rPr>
              <w:t xml:space="preserve">Milestone 2.1Clinical diagnosis using suspected case definition </w:t>
            </w:r>
          </w:p>
        </w:tc>
        <w:tc>
          <w:tcPr>
            <w:tcW w:w="2240" w:type="dxa"/>
            <w:shd w:val="clear" w:color="auto" w:fill="auto"/>
          </w:tcPr>
          <w:p w14:paraId="69CE9D2B"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30 June 2017</w:t>
            </w:r>
          </w:p>
        </w:tc>
      </w:tr>
      <w:tr w:rsidR="001B52F1" w:rsidRPr="000722A8" w14:paraId="1600BDB5" w14:textId="77777777" w:rsidTr="001B52F1">
        <w:trPr>
          <w:trHeight w:val="43"/>
          <w:jc w:val="center"/>
        </w:trPr>
        <w:tc>
          <w:tcPr>
            <w:tcW w:w="7224" w:type="dxa"/>
            <w:shd w:val="clear" w:color="auto" w:fill="auto"/>
          </w:tcPr>
          <w:p w14:paraId="10D1E89C" w14:textId="77777777" w:rsidR="001B52F1" w:rsidRPr="000722A8" w:rsidRDefault="001B52F1" w:rsidP="000722A8">
            <w:pPr>
              <w:pStyle w:val="Proposaltext"/>
              <w:tabs>
                <w:tab w:val="left" w:pos="318"/>
              </w:tabs>
              <w:spacing w:before="120" w:after="120" w:line="480" w:lineRule="auto"/>
              <w:ind w:left="318" w:hanging="318"/>
              <w:rPr>
                <w:rFonts w:cs="Arial"/>
                <w:sz w:val="24"/>
                <w:szCs w:val="24"/>
              </w:rPr>
            </w:pPr>
            <w:r w:rsidRPr="000722A8">
              <w:rPr>
                <w:rFonts w:cs="Arial"/>
                <w:sz w:val="24"/>
                <w:szCs w:val="24"/>
              </w:rPr>
              <w:t>Milestone 2.2Exclusion of non-AES cases as per case definition of AES</w:t>
            </w:r>
          </w:p>
        </w:tc>
        <w:tc>
          <w:tcPr>
            <w:tcW w:w="2240" w:type="dxa"/>
            <w:shd w:val="clear" w:color="auto" w:fill="auto"/>
          </w:tcPr>
          <w:p w14:paraId="5FD553E7"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30 June 2017</w:t>
            </w:r>
          </w:p>
        </w:tc>
      </w:tr>
      <w:tr w:rsidR="001B52F1" w:rsidRPr="000722A8" w14:paraId="043B4923" w14:textId="77777777" w:rsidTr="001B52F1">
        <w:trPr>
          <w:trHeight w:val="43"/>
          <w:jc w:val="center"/>
        </w:trPr>
        <w:tc>
          <w:tcPr>
            <w:tcW w:w="7224" w:type="dxa"/>
            <w:shd w:val="clear" w:color="auto" w:fill="auto"/>
          </w:tcPr>
          <w:p w14:paraId="357A74BD" w14:textId="77777777" w:rsidR="001B52F1" w:rsidRPr="000722A8" w:rsidRDefault="001B52F1" w:rsidP="000722A8">
            <w:pPr>
              <w:pStyle w:val="Proposaltext"/>
              <w:tabs>
                <w:tab w:val="left" w:pos="318"/>
              </w:tabs>
              <w:spacing w:before="120" w:after="120" w:line="480" w:lineRule="auto"/>
              <w:ind w:left="318" w:hanging="318"/>
              <w:rPr>
                <w:rFonts w:cs="Arial"/>
                <w:sz w:val="24"/>
                <w:szCs w:val="24"/>
              </w:rPr>
            </w:pPr>
            <w:r w:rsidRPr="000722A8">
              <w:rPr>
                <w:rFonts w:cs="Arial"/>
                <w:sz w:val="24"/>
                <w:szCs w:val="24"/>
              </w:rPr>
              <w:t xml:space="preserve">Timely &amp; appropriate early management &amp; appropriateness </w:t>
            </w:r>
          </w:p>
        </w:tc>
        <w:tc>
          <w:tcPr>
            <w:tcW w:w="2240" w:type="dxa"/>
            <w:shd w:val="clear" w:color="auto" w:fill="auto"/>
          </w:tcPr>
          <w:p w14:paraId="35DD420A"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30 June 2017</w:t>
            </w:r>
          </w:p>
        </w:tc>
      </w:tr>
      <w:tr w:rsidR="001B52F1" w:rsidRPr="000722A8" w14:paraId="7624290E" w14:textId="77777777" w:rsidTr="001B52F1">
        <w:trPr>
          <w:trHeight w:val="43"/>
          <w:jc w:val="center"/>
        </w:trPr>
        <w:tc>
          <w:tcPr>
            <w:tcW w:w="7224" w:type="dxa"/>
            <w:shd w:val="clear" w:color="auto" w:fill="auto"/>
          </w:tcPr>
          <w:p w14:paraId="71716C79" w14:textId="77777777" w:rsidR="001B52F1" w:rsidRPr="000722A8" w:rsidRDefault="001B52F1" w:rsidP="000722A8">
            <w:pPr>
              <w:pStyle w:val="Proposaltext"/>
              <w:tabs>
                <w:tab w:val="left" w:pos="318"/>
              </w:tabs>
              <w:spacing w:before="120" w:after="120" w:line="480" w:lineRule="auto"/>
              <w:ind w:left="318" w:hanging="318"/>
              <w:rPr>
                <w:rFonts w:cs="Arial"/>
                <w:snapToGrid/>
                <w:sz w:val="24"/>
                <w:szCs w:val="24"/>
              </w:rPr>
            </w:pPr>
            <w:r w:rsidRPr="000722A8">
              <w:rPr>
                <w:rFonts w:cs="Arial"/>
                <w:sz w:val="24"/>
                <w:szCs w:val="24"/>
              </w:rPr>
              <w:t xml:space="preserve">Milestone 3.1Investigation &amp; sampling of requisite proportion of cases </w:t>
            </w:r>
          </w:p>
        </w:tc>
        <w:tc>
          <w:tcPr>
            <w:tcW w:w="2240" w:type="dxa"/>
            <w:shd w:val="clear" w:color="auto" w:fill="auto"/>
          </w:tcPr>
          <w:p w14:paraId="275B56F8"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30 June 2017</w:t>
            </w:r>
          </w:p>
        </w:tc>
      </w:tr>
      <w:tr w:rsidR="001B52F1" w:rsidRPr="000722A8" w14:paraId="3D6FF9B1" w14:textId="77777777" w:rsidTr="001B52F1">
        <w:trPr>
          <w:trHeight w:val="43"/>
          <w:jc w:val="center"/>
        </w:trPr>
        <w:tc>
          <w:tcPr>
            <w:tcW w:w="7224" w:type="dxa"/>
            <w:shd w:val="clear" w:color="auto" w:fill="auto"/>
          </w:tcPr>
          <w:p w14:paraId="6447EA6E" w14:textId="77777777" w:rsidR="001B52F1" w:rsidRPr="000722A8" w:rsidRDefault="001B52F1" w:rsidP="000722A8">
            <w:pPr>
              <w:pStyle w:val="Proposaltext"/>
              <w:tabs>
                <w:tab w:val="left" w:pos="318"/>
              </w:tabs>
              <w:spacing w:before="120" w:after="120" w:line="480" w:lineRule="auto"/>
              <w:ind w:left="318" w:hanging="318"/>
              <w:rPr>
                <w:rFonts w:cs="Arial"/>
                <w:sz w:val="24"/>
                <w:szCs w:val="24"/>
              </w:rPr>
            </w:pPr>
            <w:r w:rsidRPr="000722A8">
              <w:rPr>
                <w:rFonts w:cs="Arial"/>
                <w:sz w:val="24"/>
                <w:szCs w:val="24"/>
              </w:rPr>
              <w:t xml:space="preserve">Milestone 3.2Proportion of AES cases receiving appropriate treatment </w:t>
            </w:r>
          </w:p>
        </w:tc>
        <w:tc>
          <w:tcPr>
            <w:tcW w:w="2240" w:type="dxa"/>
            <w:shd w:val="clear" w:color="auto" w:fill="auto"/>
          </w:tcPr>
          <w:p w14:paraId="35F970FA"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30 June 2017</w:t>
            </w:r>
          </w:p>
        </w:tc>
      </w:tr>
      <w:tr w:rsidR="001B52F1" w:rsidRPr="000722A8" w14:paraId="4E73240B" w14:textId="77777777" w:rsidTr="001B52F1">
        <w:trPr>
          <w:trHeight w:val="43"/>
          <w:jc w:val="center"/>
        </w:trPr>
        <w:tc>
          <w:tcPr>
            <w:tcW w:w="7224" w:type="dxa"/>
            <w:shd w:val="clear" w:color="auto" w:fill="auto"/>
          </w:tcPr>
          <w:p w14:paraId="0BCAD119" w14:textId="77777777" w:rsidR="001B52F1" w:rsidRPr="000722A8" w:rsidRDefault="001B52F1" w:rsidP="000722A8">
            <w:pPr>
              <w:pStyle w:val="Proposaltext"/>
              <w:tabs>
                <w:tab w:val="left" w:pos="318"/>
              </w:tabs>
              <w:spacing w:before="120" w:after="120" w:line="480" w:lineRule="auto"/>
              <w:ind w:left="318" w:hanging="318"/>
              <w:rPr>
                <w:rFonts w:cs="Arial"/>
                <w:sz w:val="24"/>
                <w:szCs w:val="24"/>
              </w:rPr>
            </w:pPr>
            <w:r w:rsidRPr="000722A8">
              <w:rPr>
                <w:rFonts w:cs="Arial"/>
                <w:sz w:val="24"/>
                <w:szCs w:val="24"/>
              </w:rPr>
              <w:t xml:space="preserve">Vaccination programme delivery, coverage &amp; effectiveness </w:t>
            </w:r>
          </w:p>
        </w:tc>
        <w:tc>
          <w:tcPr>
            <w:tcW w:w="2240" w:type="dxa"/>
            <w:shd w:val="clear" w:color="auto" w:fill="auto"/>
          </w:tcPr>
          <w:p w14:paraId="7EC45EBB" w14:textId="77777777" w:rsidR="001B52F1" w:rsidRPr="000722A8" w:rsidRDefault="001B52F1" w:rsidP="000722A8">
            <w:pPr>
              <w:pStyle w:val="Heading2"/>
              <w:tabs>
                <w:tab w:val="left" w:pos="318"/>
              </w:tabs>
              <w:spacing w:before="120" w:after="120" w:line="480" w:lineRule="auto"/>
              <w:ind w:left="318" w:hanging="318"/>
              <w:rPr>
                <w:b w:val="0"/>
                <w:i/>
                <w:szCs w:val="24"/>
              </w:rPr>
            </w:pPr>
            <w:bookmarkStart w:id="249" w:name="_Toc453933307"/>
            <w:r w:rsidRPr="000722A8">
              <w:rPr>
                <w:b w:val="0"/>
                <w:szCs w:val="24"/>
              </w:rPr>
              <w:t>31 September 2017</w:t>
            </w:r>
            <w:bookmarkEnd w:id="249"/>
          </w:p>
        </w:tc>
      </w:tr>
      <w:tr w:rsidR="001B52F1" w:rsidRPr="000722A8" w14:paraId="67D60446" w14:textId="77777777" w:rsidTr="001B52F1">
        <w:trPr>
          <w:trHeight w:val="43"/>
          <w:jc w:val="center"/>
        </w:trPr>
        <w:tc>
          <w:tcPr>
            <w:tcW w:w="7224" w:type="dxa"/>
            <w:shd w:val="clear" w:color="auto" w:fill="auto"/>
          </w:tcPr>
          <w:p w14:paraId="323A9A6E" w14:textId="77777777" w:rsidR="001B52F1" w:rsidRPr="000722A8" w:rsidRDefault="001B52F1" w:rsidP="000722A8">
            <w:pPr>
              <w:pStyle w:val="Proposaltext"/>
              <w:tabs>
                <w:tab w:val="left" w:pos="318"/>
              </w:tabs>
              <w:spacing w:before="120" w:after="120" w:line="480" w:lineRule="auto"/>
              <w:ind w:left="318" w:hanging="318"/>
              <w:rPr>
                <w:rFonts w:cs="Arial"/>
                <w:snapToGrid/>
                <w:sz w:val="24"/>
                <w:szCs w:val="24"/>
              </w:rPr>
            </w:pPr>
            <w:r w:rsidRPr="000722A8">
              <w:rPr>
                <w:rFonts w:cs="Arial"/>
                <w:sz w:val="24"/>
                <w:szCs w:val="24"/>
              </w:rPr>
              <w:lastRenderedPageBreak/>
              <w:t>Milestone 4.1Delivery of mass campaign / routine immunization doses</w:t>
            </w:r>
          </w:p>
        </w:tc>
        <w:tc>
          <w:tcPr>
            <w:tcW w:w="2240" w:type="dxa"/>
            <w:shd w:val="clear" w:color="auto" w:fill="auto"/>
          </w:tcPr>
          <w:p w14:paraId="0D433F09"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31 September 2017</w:t>
            </w:r>
          </w:p>
        </w:tc>
      </w:tr>
      <w:tr w:rsidR="001B52F1" w:rsidRPr="000722A8" w14:paraId="16C2F9E4" w14:textId="77777777" w:rsidTr="001B52F1">
        <w:trPr>
          <w:trHeight w:val="43"/>
          <w:jc w:val="center"/>
        </w:trPr>
        <w:tc>
          <w:tcPr>
            <w:tcW w:w="7224" w:type="dxa"/>
            <w:shd w:val="clear" w:color="auto" w:fill="auto"/>
          </w:tcPr>
          <w:p w14:paraId="186EE0A0" w14:textId="77777777" w:rsidR="001B52F1" w:rsidRPr="000722A8" w:rsidRDefault="001B52F1" w:rsidP="000722A8">
            <w:pPr>
              <w:pStyle w:val="Proposaltext"/>
              <w:tabs>
                <w:tab w:val="left" w:pos="318"/>
              </w:tabs>
              <w:spacing w:before="120" w:after="120" w:line="480" w:lineRule="auto"/>
              <w:ind w:left="318" w:hanging="318"/>
              <w:rPr>
                <w:rFonts w:cs="Arial"/>
                <w:sz w:val="24"/>
                <w:szCs w:val="24"/>
              </w:rPr>
            </w:pPr>
            <w:r w:rsidRPr="000722A8">
              <w:rPr>
                <w:rFonts w:cs="Arial"/>
                <w:sz w:val="24"/>
                <w:szCs w:val="24"/>
              </w:rPr>
              <w:t>Milestone 4.2 Coverage of mass/ routine immunization &amp; effectiveness</w:t>
            </w:r>
          </w:p>
        </w:tc>
        <w:tc>
          <w:tcPr>
            <w:tcW w:w="2240" w:type="dxa"/>
            <w:shd w:val="clear" w:color="auto" w:fill="auto"/>
          </w:tcPr>
          <w:p w14:paraId="70AC22E1"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31 September 2017</w:t>
            </w:r>
          </w:p>
        </w:tc>
      </w:tr>
    </w:tbl>
    <w:p w14:paraId="50F965E3" w14:textId="77777777" w:rsidR="0052720A" w:rsidRPr="000722A8" w:rsidRDefault="0052720A" w:rsidP="000722A8">
      <w:pPr>
        <w:pStyle w:val="ListParagraph"/>
        <w:tabs>
          <w:tab w:val="left" w:pos="720"/>
        </w:tabs>
        <w:spacing w:before="120" w:after="120" w:line="480" w:lineRule="auto"/>
        <w:ind w:left="360"/>
        <w:rPr>
          <w:rFonts w:ascii="Arial" w:hAnsi="Arial" w:cs="Arial"/>
          <w:szCs w:val="24"/>
          <w:lang w:val="en-GB"/>
        </w:rPr>
      </w:pPr>
    </w:p>
    <w:p w14:paraId="0AC688F0" w14:textId="77777777" w:rsidR="0052720A" w:rsidRPr="000722A8" w:rsidRDefault="0052720A" w:rsidP="000722A8">
      <w:pPr>
        <w:spacing w:before="120" w:after="120" w:line="480" w:lineRule="auto"/>
        <w:rPr>
          <w:rFonts w:ascii="Arial" w:hAnsi="Arial" w:cs="Arial"/>
          <w:szCs w:val="24"/>
          <w:lang w:val="en-GB"/>
        </w:rPr>
      </w:pPr>
      <w:r w:rsidRPr="000722A8">
        <w:rPr>
          <w:rFonts w:ascii="Arial" w:hAnsi="Arial" w:cs="Arial"/>
          <w:szCs w:val="24"/>
          <w:lang w:val="en-GB"/>
        </w:rPr>
        <w:br w:type="page"/>
      </w:r>
    </w:p>
    <w:p w14:paraId="7D801FFF" w14:textId="77777777" w:rsidR="001B52F1" w:rsidRPr="000722A8" w:rsidRDefault="001B52F1" w:rsidP="000722A8">
      <w:pPr>
        <w:pStyle w:val="ListParagraph"/>
        <w:numPr>
          <w:ilvl w:val="0"/>
          <w:numId w:val="7"/>
        </w:numPr>
        <w:tabs>
          <w:tab w:val="left" w:pos="720"/>
        </w:tabs>
        <w:spacing w:before="120" w:after="120" w:line="480" w:lineRule="auto"/>
        <w:ind w:left="360"/>
        <w:rPr>
          <w:rFonts w:ascii="Arial" w:hAnsi="Arial" w:cs="Arial"/>
          <w:szCs w:val="24"/>
          <w:lang w:val="en-GB"/>
        </w:rPr>
      </w:pPr>
      <w:r w:rsidRPr="000722A8">
        <w:rPr>
          <w:rFonts w:ascii="Arial" w:hAnsi="Arial" w:cs="Arial"/>
          <w:szCs w:val="24"/>
          <w:lang w:val="en-GB"/>
        </w:rPr>
        <w:lastRenderedPageBreak/>
        <w:t>Study team</w:t>
      </w: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0"/>
        <w:gridCol w:w="3150"/>
        <w:gridCol w:w="3204"/>
      </w:tblGrid>
      <w:tr w:rsidR="001B52F1" w:rsidRPr="000722A8" w14:paraId="537BB12B" w14:textId="77777777" w:rsidTr="001B52F1">
        <w:trPr>
          <w:trHeight w:val="127"/>
          <w:jc w:val="center"/>
        </w:trPr>
        <w:tc>
          <w:tcPr>
            <w:tcW w:w="2990" w:type="dxa"/>
            <w:shd w:val="clear" w:color="auto" w:fill="auto"/>
            <w:vAlign w:val="center"/>
          </w:tcPr>
          <w:p w14:paraId="37587E69" w14:textId="77777777" w:rsidR="001B52F1" w:rsidRPr="000722A8" w:rsidRDefault="001B52F1" w:rsidP="000722A8">
            <w:pPr>
              <w:spacing w:before="120" w:after="120" w:line="480" w:lineRule="auto"/>
              <w:jc w:val="center"/>
              <w:rPr>
                <w:rFonts w:ascii="Arial" w:hAnsi="Arial" w:cs="Arial"/>
                <w:szCs w:val="24"/>
              </w:rPr>
            </w:pPr>
            <w:r w:rsidRPr="000722A8">
              <w:rPr>
                <w:rFonts w:ascii="Arial" w:hAnsi="Arial" w:cs="Arial"/>
                <w:bCs/>
                <w:szCs w:val="24"/>
              </w:rPr>
              <w:t>First, middle and last name</w:t>
            </w:r>
          </w:p>
        </w:tc>
        <w:tc>
          <w:tcPr>
            <w:tcW w:w="3150" w:type="dxa"/>
            <w:shd w:val="clear" w:color="auto" w:fill="auto"/>
            <w:vAlign w:val="center"/>
          </w:tcPr>
          <w:p w14:paraId="58F656E3" w14:textId="77777777" w:rsidR="001B52F1" w:rsidRPr="000722A8" w:rsidRDefault="001B52F1" w:rsidP="000722A8">
            <w:pPr>
              <w:spacing w:before="120" w:after="120" w:line="480" w:lineRule="auto"/>
              <w:jc w:val="center"/>
              <w:rPr>
                <w:rFonts w:ascii="Arial" w:hAnsi="Arial" w:cs="Arial"/>
                <w:szCs w:val="24"/>
              </w:rPr>
            </w:pPr>
            <w:r w:rsidRPr="000722A8">
              <w:rPr>
                <w:rFonts w:ascii="Arial" w:hAnsi="Arial" w:cs="Arial"/>
                <w:bCs/>
                <w:szCs w:val="24"/>
              </w:rPr>
              <w:t>Institution name</w:t>
            </w:r>
          </w:p>
        </w:tc>
        <w:tc>
          <w:tcPr>
            <w:tcW w:w="3204" w:type="dxa"/>
            <w:shd w:val="clear" w:color="auto" w:fill="auto"/>
            <w:vAlign w:val="center"/>
          </w:tcPr>
          <w:p w14:paraId="7D702D02" w14:textId="77777777" w:rsidR="001B52F1" w:rsidRPr="000722A8" w:rsidRDefault="001B52F1" w:rsidP="000722A8">
            <w:pPr>
              <w:spacing w:before="120" w:after="120" w:line="480" w:lineRule="auto"/>
              <w:jc w:val="center"/>
              <w:rPr>
                <w:rFonts w:ascii="Arial" w:hAnsi="Arial" w:cs="Arial"/>
                <w:szCs w:val="24"/>
              </w:rPr>
            </w:pPr>
            <w:r w:rsidRPr="000722A8">
              <w:rPr>
                <w:rFonts w:ascii="Arial" w:hAnsi="Arial" w:cs="Arial"/>
                <w:bCs/>
                <w:szCs w:val="24"/>
              </w:rPr>
              <w:t>Expertise</w:t>
            </w:r>
          </w:p>
        </w:tc>
      </w:tr>
      <w:tr w:rsidR="001B52F1" w:rsidRPr="000722A8" w14:paraId="7254098D" w14:textId="77777777" w:rsidTr="001B52F1">
        <w:trPr>
          <w:trHeight w:val="127"/>
          <w:jc w:val="center"/>
        </w:trPr>
        <w:tc>
          <w:tcPr>
            <w:tcW w:w="2990" w:type="dxa"/>
            <w:shd w:val="clear" w:color="auto" w:fill="auto"/>
          </w:tcPr>
          <w:p w14:paraId="4B4899CF"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Dr Babasaheb Vishwanath Tandale</w:t>
            </w:r>
          </w:p>
        </w:tc>
        <w:tc>
          <w:tcPr>
            <w:tcW w:w="3150" w:type="dxa"/>
            <w:shd w:val="clear" w:color="auto" w:fill="auto"/>
          </w:tcPr>
          <w:p w14:paraId="3B417636"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 xml:space="preserve">National Institute of Virology, Pune, Maharashtra </w:t>
            </w:r>
          </w:p>
        </w:tc>
        <w:tc>
          <w:tcPr>
            <w:tcW w:w="3204" w:type="dxa"/>
            <w:shd w:val="clear" w:color="auto" w:fill="auto"/>
          </w:tcPr>
          <w:p w14:paraId="5960D18E"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 xml:space="preserve">MD (Preventive Social Medicine); Scientist E </w:t>
            </w:r>
          </w:p>
        </w:tc>
      </w:tr>
      <w:tr w:rsidR="001B52F1" w:rsidRPr="000722A8" w14:paraId="4451AB98" w14:textId="77777777" w:rsidTr="001B52F1">
        <w:trPr>
          <w:trHeight w:val="127"/>
          <w:jc w:val="center"/>
        </w:trPr>
        <w:tc>
          <w:tcPr>
            <w:tcW w:w="2990" w:type="dxa"/>
            <w:shd w:val="clear" w:color="auto" w:fill="auto"/>
          </w:tcPr>
          <w:p w14:paraId="1CFF65AE"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 xml:space="preserve">Dr Shekhar </w:t>
            </w:r>
            <w:proofErr w:type="spellStart"/>
            <w:r w:rsidRPr="000722A8">
              <w:rPr>
                <w:rFonts w:ascii="Arial" w:hAnsi="Arial" w:cs="Arial"/>
                <w:szCs w:val="24"/>
              </w:rPr>
              <w:t>Sakaharam</w:t>
            </w:r>
            <w:proofErr w:type="spellEnd"/>
            <w:r w:rsidRPr="000722A8">
              <w:rPr>
                <w:rFonts w:ascii="Arial" w:hAnsi="Arial" w:cs="Arial"/>
                <w:szCs w:val="24"/>
              </w:rPr>
              <w:t xml:space="preserve"> </w:t>
            </w:r>
            <w:proofErr w:type="spellStart"/>
            <w:r w:rsidRPr="000722A8">
              <w:rPr>
                <w:rFonts w:ascii="Arial" w:hAnsi="Arial" w:cs="Arial"/>
                <w:szCs w:val="24"/>
              </w:rPr>
              <w:t>Rajderkar</w:t>
            </w:r>
            <w:proofErr w:type="spellEnd"/>
          </w:p>
        </w:tc>
        <w:tc>
          <w:tcPr>
            <w:tcW w:w="3150" w:type="dxa"/>
            <w:shd w:val="clear" w:color="auto" w:fill="auto"/>
          </w:tcPr>
          <w:p w14:paraId="0CEC76A4"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 xml:space="preserve">Government Medical College, Miraj, Maharashtra </w:t>
            </w:r>
          </w:p>
        </w:tc>
        <w:tc>
          <w:tcPr>
            <w:tcW w:w="3204" w:type="dxa"/>
            <w:shd w:val="clear" w:color="auto" w:fill="auto"/>
          </w:tcPr>
          <w:p w14:paraId="66902E6B"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MD (Preventive Social Medicine); Professor &amp; Head</w:t>
            </w:r>
          </w:p>
        </w:tc>
      </w:tr>
    </w:tbl>
    <w:p w14:paraId="0C30AF34" w14:textId="77777777" w:rsidR="001B52F1" w:rsidRPr="000722A8" w:rsidRDefault="001B52F1" w:rsidP="000722A8">
      <w:pPr>
        <w:spacing w:before="120" w:after="120" w:line="480" w:lineRule="auto"/>
        <w:rPr>
          <w:rFonts w:ascii="Arial" w:hAnsi="Arial" w:cs="Arial"/>
          <w:bCs/>
          <w:szCs w:val="24"/>
        </w:rPr>
      </w:pPr>
      <w:r w:rsidRPr="000722A8">
        <w:rPr>
          <w:rFonts w:ascii="Arial" w:hAnsi="Arial" w:cs="Arial"/>
          <w:bCs/>
          <w:szCs w:val="24"/>
        </w:rPr>
        <w:tab/>
      </w:r>
      <w:commentRangeStart w:id="250"/>
      <w:r w:rsidRPr="000722A8">
        <w:rPr>
          <w:rFonts w:ascii="Arial" w:hAnsi="Arial" w:cs="Arial"/>
          <w:bCs/>
          <w:szCs w:val="24"/>
        </w:rPr>
        <w:t xml:space="preserve">Two project staff </w:t>
      </w:r>
      <w:commentRangeEnd w:id="250"/>
      <w:r w:rsidR="00E2573D">
        <w:rPr>
          <w:rStyle w:val="CommentReference"/>
        </w:rPr>
        <w:commentReference w:id="250"/>
      </w:r>
      <w:r w:rsidRPr="000722A8">
        <w:rPr>
          <w:rFonts w:ascii="Arial" w:hAnsi="Arial" w:cs="Arial"/>
          <w:bCs/>
          <w:szCs w:val="24"/>
        </w:rPr>
        <w:t xml:space="preserve">would be needed for hospital and field </w:t>
      </w:r>
      <w:proofErr w:type="spellStart"/>
      <w:r w:rsidRPr="000722A8">
        <w:rPr>
          <w:rFonts w:ascii="Arial" w:hAnsi="Arial" w:cs="Arial"/>
          <w:bCs/>
          <w:szCs w:val="24"/>
        </w:rPr>
        <w:t>activitie</w:t>
      </w:r>
      <w:proofErr w:type="spellEnd"/>
      <w:r w:rsidRPr="000722A8">
        <w:rPr>
          <w:rFonts w:ascii="Arial" w:hAnsi="Arial" w:cs="Arial"/>
          <w:bCs/>
          <w:szCs w:val="24"/>
        </w:rPr>
        <w:t xml:space="preserve"> – One each of medical social worker and auxiliary nurse midwife for data collection in hospitals/field. </w:t>
      </w:r>
    </w:p>
    <w:p w14:paraId="42BE0E38" w14:textId="77777777" w:rsidR="001B52F1" w:rsidRPr="000722A8" w:rsidRDefault="001B52F1" w:rsidP="000722A8">
      <w:pPr>
        <w:pStyle w:val="ListParagraph"/>
        <w:numPr>
          <w:ilvl w:val="0"/>
          <w:numId w:val="7"/>
        </w:numPr>
        <w:tabs>
          <w:tab w:val="left" w:pos="360"/>
        </w:tabs>
        <w:spacing w:before="120" w:after="120" w:line="480" w:lineRule="auto"/>
        <w:ind w:left="360"/>
        <w:rPr>
          <w:rFonts w:ascii="Arial" w:hAnsi="Arial" w:cs="Arial"/>
          <w:szCs w:val="24"/>
          <w:lang w:val="en-GB"/>
        </w:rPr>
      </w:pPr>
      <w:r w:rsidRPr="000722A8">
        <w:rPr>
          <w:rFonts w:ascii="Arial" w:hAnsi="Arial" w:cs="Arial"/>
          <w:szCs w:val="24"/>
          <w:lang w:val="en-GB"/>
        </w:rPr>
        <w:t>Budget (Subjected to approval of grant/funding support from institute funds)</w:t>
      </w:r>
    </w:p>
    <w:tbl>
      <w:tblPr>
        <w:tblStyle w:val="TableGrid"/>
        <w:tblW w:w="0" w:type="auto"/>
        <w:jc w:val="center"/>
        <w:tblLook w:val="04A0" w:firstRow="1" w:lastRow="0" w:firstColumn="1" w:lastColumn="0" w:noHBand="0" w:noVBand="1"/>
      </w:tblPr>
      <w:tblGrid>
        <w:gridCol w:w="517"/>
        <w:gridCol w:w="2958"/>
        <w:gridCol w:w="1806"/>
        <w:gridCol w:w="2902"/>
      </w:tblGrid>
      <w:tr w:rsidR="001B52F1" w:rsidRPr="000722A8" w14:paraId="073016F6" w14:textId="77777777" w:rsidTr="001B52F1">
        <w:trPr>
          <w:trHeight w:val="521"/>
          <w:jc w:val="center"/>
        </w:trPr>
        <w:tc>
          <w:tcPr>
            <w:tcW w:w="522" w:type="dxa"/>
          </w:tcPr>
          <w:p w14:paraId="10345A41"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Sr</w:t>
            </w:r>
          </w:p>
        </w:tc>
        <w:tc>
          <w:tcPr>
            <w:tcW w:w="3072" w:type="dxa"/>
          </w:tcPr>
          <w:p w14:paraId="43773645"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Item</w:t>
            </w:r>
          </w:p>
        </w:tc>
        <w:tc>
          <w:tcPr>
            <w:tcW w:w="1836" w:type="dxa"/>
          </w:tcPr>
          <w:p w14:paraId="4F69D9EB"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Budget (Lakhs)</w:t>
            </w:r>
          </w:p>
        </w:tc>
        <w:tc>
          <w:tcPr>
            <w:tcW w:w="2940" w:type="dxa"/>
          </w:tcPr>
          <w:p w14:paraId="2AD9F8F2"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Remarks/Justification</w:t>
            </w:r>
          </w:p>
        </w:tc>
      </w:tr>
      <w:tr w:rsidR="001B52F1" w:rsidRPr="000722A8" w14:paraId="5B0934B9" w14:textId="77777777" w:rsidTr="001B52F1">
        <w:trPr>
          <w:trHeight w:val="1664"/>
          <w:jc w:val="center"/>
        </w:trPr>
        <w:tc>
          <w:tcPr>
            <w:tcW w:w="522" w:type="dxa"/>
          </w:tcPr>
          <w:p w14:paraId="5AED93F0"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1</w:t>
            </w:r>
          </w:p>
        </w:tc>
        <w:tc>
          <w:tcPr>
            <w:tcW w:w="3072" w:type="dxa"/>
          </w:tcPr>
          <w:p w14:paraId="67513D58"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Salaries to staff (2)-</w:t>
            </w:r>
          </w:p>
          <w:p w14:paraId="32AB4D09" w14:textId="77777777" w:rsidR="001B52F1" w:rsidRPr="000722A8" w:rsidRDefault="001B52F1" w:rsidP="000722A8">
            <w:pPr>
              <w:pStyle w:val="ListParagraph"/>
              <w:widowControl w:val="0"/>
              <w:numPr>
                <w:ilvl w:val="0"/>
                <w:numId w:val="10"/>
              </w:numPr>
              <w:snapToGrid w:val="0"/>
              <w:spacing w:before="120" w:after="120" w:line="480" w:lineRule="auto"/>
              <w:ind w:left="334"/>
              <w:rPr>
                <w:rFonts w:ascii="Arial" w:hAnsi="Arial" w:cs="Arial"/>
                <w:szCs w:val="24"/>
              </w:rPr>
            </w:pPr>
            <w:r w:rsidRPr="000722A8">
              <w:rPr>
                <w:rFonts w:ascii="Arial" w:hAnsi="Arial" w:cs="Arial"/>
                <w:szCs w:val="24"/>
              </w:rPr>
              <w:t>Medical Social worker</w:t>
            </w:r>
          </w:p>
          <w:p w14:paraId="70B7139B" w14:textId="77777777" w:rsidR="001B52F1" w:rsidRPr="000722A8" w:rsidRDefault="001B52F1" w:rsidP="000722A8">
            <w:pPr>
              <w:pStyle w:val="ListParagraph"/>
              <w:widowControl w:val="0"/>
              <w:numPr>
                <w:ilvl w:val="0"/>
                <w:numId w:val="10"/>
              </w:numPr>
              <w:snapToGrid w:val="0"/>
              <w:spacing w:before="120" w:after="120" w:line="480" w:lineRule="auto"/>
              <w:ind w:left="334"/>
              <w:rPr>
                <w:rFonts w:ascii="Arial" w:hAnsi="Arial" w:cs="Arial"/>
                <w:szCs w:val="24"/>
              </w:rPr>
            </w:pPr>
            <w:r w:rsidRPr="000722A8">
              <w:rPr>
                <w:rFonts w:ascii="Arial" w:hAnsi="Arial" w:cs="Arial"/>
                <w:szCs w:val="24"/>
              </w:rPr>
              <w:t xml:space="preserve">Auxiliary nurse </w:t>
            </w:r>
            <w:r w:rsidRPr="000722A8">
              <w:rPr>
                <w:rFonts w:ascii="Arial" w:hAnsi="Arial" w:cs="Arial"/>
                <w:szCs w:val="24"/>
              </w:rPr>
              <w:lastRenderedPageBreak/>
              <w:t>midwife</w:t>
            </w:r>
          </w:p>
        </w:tc>
        <w:tc>
          <w:tcPr>
            <w:tcW w:w="1836" w:type="dxa"/>
          </w:tcPr>
          <w:p w14:paraId="3A780A22"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lastRenderedPageBreak/>
              <w:t>5.00 (For one year during field component)</w:t>
            </w:r>
          </w:p>
        </w:tc>
        <w:tc>
          <w:tcPr>
            <w:tcW w:w="2940" w:type="dxa"/>
          </w:tcPr>
          <w:p w14:paraId="2A2998B0"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Required for</w:t>
            </w:r>
          </w:p>
          <w:p w14:paraId="18D365B7" w14:textId="77777777" w:rsidR="001B52F1" w:rsidRPr="000722A8" w:rsidRDefault="001B52F1" w:rsidP="000722A8">
            <w:pPr>
              <w:pStyle w:val="ListParagraph"/>
              <w:widowControl w:val="0"/>
              <w:numPr>
                <w:ilvl w:val="0"/>
                <w:numId w:val="11"/>
              </w:numPr>
              <w:snapToGrid w:val="0"/>
              <w:spacing w:before="120" w:after="120" w:line="480" w:lineRule="auto"/>
              <w:ind w:left="323"/>
              <w:rPr>
                <w:rFonts w:ascii="Arial" w:hAnsi="Arial" w:cs="Arial"/>
                <w:szCs w:val="24"/>
              </w:rPr>
            </w:pPr>
            <w:r w:rsidRPr="000722A8">
              <w:rPr>
                <w:rFonts w:ascii="Arial" w:hAnsi="Arial" w:cs="Arial"/>
                <w:szCs w:val="24"/>
              </w:rPr>
              <w:t>Field data &amp; surveys</w:t>
            </w:r>
          </w:p>
          <w:p w14:paraId="00F1E5CA" w14:textId="77777777" w:rsidR="001B52F1" w:rsidRPr="000722A8" w:rsidRDefault="001B52F1" w:rsidP="000722A8">
            <w:pPr>
              <w:pStyle w:val="ListParagraph"/>
              <w:widowControl w:val="0"/>
              <w:numPr>
                <w:ilvl w:val="0"/>
                <w:numId w:val="11"/>
              </w:numPr>
              <w:snapToGrid w:val="0"/>
              <w:spacing w:before="120" w:after="120" w:line="480" w:lineRule="auto"/>
              <w:ind w:left="323"/>
              <w:rPr>
                <w:rFonts w:ascii="Arial" w:hAnsi="Arial" w:cs="Arial"/>
                <w:szCs w:val="24"/>
              </w:rPr>
            </w:pPr>
            <w:r w:rsidRPr="000722A8">
              <w:rPr>
                <w:rFonts w:ascii="Arial" w:hAnsi="Arial" w:cs="Arial"/>
                <w:szCs w:val="24"/>
              </w:rPr>
              <w:t xml:space="preserve">Hospital data &amp; </w:t>
            </w:r>
            <w:r w:rsidRPr="000722A8">
              <w:rPr>
                <w:rFonts w:ascii="Arial" w:hAnsi="Arial" w:cs="Arial"/>
                <w:szCs w:val="24"/>
              </w:rPr>
              <w:lastRenderedPageBreak/>
              <w:t>surveys</w:t>
            </w:r>
          </w:p>
        </w:tc>
      </w:tr>
      <w:tr w:rsidR="001B52F1" w:rsidRPr="000722A8" w14:paraId="29A51A36" w14:textId="77777777" w:rsidTr="001B52F1">
        <w:trPr>
          <w:trHeight w:val="854"/>
          <w:jc w:val="center"/>
        </w:trPr>
        <w:tc>
          <w:tcPr>
            <w:tcW w:w="522" w:type="dxa"/>
          </w:tcPr>
          <w:p w14:paraId="0B387BD9"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lastRenderedPageBreak/>
              <w:t>2</w:t>
            </w:r>
          </w:p>
        </w:tc>
        <w:tc>
          <w:tcPr>
            <w:tcW w:w="3072" w:type="dxa"/>
          </w:tcPr>
          <w:p w14:paraId="10F3DC39"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Trainings, meetings, etc</w:t>
            </w:r>
          </w:p>
        </w:tc>
        <w:tc>
          <w:tcPr>
            <w:tcW w:w="1836" w:type="dxa"/>
          </w:tcPr>
          <w:p w14:paraId="76542682"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2.00</w:t>
            </w:r>
          </w:p>
        </w:tc>
        <w:tc>
          <w:tcPr>
            <w:tcW w:w="2940" w:type="dxa"/>
          </w:tcPr>
          <w:p w14:paraId="15564516"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Honoraria, per diem, etc</w:t>
            </w:r>
          </w:p>
        </w:tc>
      </w:tr>
      <w:tr w:rsidR="001B52F1" w:rsidRPr="000722A8" w14:paraId="10C24E04" w14:textId="77777777" w:rsidTr="001B52F1">
        <w:trPr>
          <w:trHeight w:val="90"/>
          <w:jc w:val="center"/>
        </w:trPr>
        <w:tc>
          <w:tcPr>
            <w:tcW w:w="522" w:type="dxa"/>
          </w:tcPr>
          <w:p w14:paraId="3DEB4C74"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3</w:t>
            </w:r>
          </w:p>
        </w:tc>
        <w:tc>
          <w:tcPr>
            <w:tcW w:w="3072" w:type="dxa"/>
          </w:tcPr>
          <w:p w14:paraId="06E0D8E2"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 xml:space="preserve">Travel </w:t>
            </w:r>
          </w:p>
        </w:tc>
        <w:tc>
          <w:tcPr>
            <w:tcW w:w="1836" w:type="dxa"/>
          </w:tcPr>
          <w:p w14:paraId="7AED084D"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1.50</w:t>
            </w:r>
          </w:p>
        </w:tc>
        <w:tc>
          <w:tcPr>
            <w:tcW w:w="2940" w:type="dxa"/>
          </w:tcPr>
          <w:p w14:paraId="726466A2"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For meetings, field visits</w:t>
            </w:r>
          </w:p>
        </w:tc>
      </w:tr>
      <w:tr w:rsidR="001B52F1" w:rsidRPr="000722A8" w14:paraId="66534147" w14:textId="77777777" w:rsidTr="001B52F1">
        <w:trPr>
          <w:jc w:val="center"/>
        </w:trPr>
        <w:tc>
          <w:tcPr>
            <w:tcW w:w="522" w:type="dxa"/>
          </w:tcPr>
          <w:p w14:paraId="093797FE"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4</w:t>
            </w:r>
          </w:p>
        </w:tc>
        <w:tc>
          <w:tcPr>
            <w:tcW w:w="3072" w:type="dxa"/>
          </w:tcPr>
          <w:p w14:paraId="34CEA904"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 xml:space="preserve">Stationery &amp; other materials </w:t>
            </w:r>
          </w:p>
        </w:tc>
        <w:tc>
          <w:tcPr>
            <w:tcW w:w="1836" w:type="dxa"/>
          </w:tcPr>
          <w:p w14:paraId="7736CBB3"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1.00</w:t>
            </w:r>
          </w:p>
        </w:tc>
        <w:tc>
          <w:tcPr>
            <w:tcW w:w="2940" w:type="dxa"/>
          </w:tcPr>
          <w:p w14:paraId="0C319CA6"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For meetings, trainings, etc</w:t>
            </w:r>
          </w:p>
        </w:tc>
      </w:tr>
      <w:tr w:rsidR="001B52F1" w:rsidRPr="000722A8" w14:paraId="05321B4B" w14:textId="77777777" w:rsidTr="001B52F1">
        <w:trPr>
          <w:jc w:val="center"/>
        </w:trPr>
        <w:tc>
          <w:tcPr>
            <w:tcW w:w="522" w:type="dxa"/>
          </w:tcPr>
          <w:p w14:paraId="22FC2ABE"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5.</w:t>
            </w:r>
          </w:p>
        </w:tc>
        <w:tc>
          <w:tcPr>
            <w:tcW w:w="3072" w:type="dxa"/>
          </w:tcPr>
          <w:p w14:paraId="3F008EB8"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Miscellaneous expenses</w:t>
            </w:r>
          </w:p>
        </w:tc>
        <w:tc>
          <w:tcPr>
            <w:tcW w:w="1836" w:type="dxa"/>
          </w:tcPr>
          <w:p w14:paraId="136FFE91"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0.50</w:t>
            </w:r>
          </w:p>
        </w:tc>
        <w:tc>
          <w:tcPr>
            <w:tcW w:w="2940" w:type="dxa"/>
          </w:tcPr>
          <w:p w14:paraId="4A85AC5C"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Other contingent expenses</w:t>
            </w:r>
          </w:p>
        </w:tc>
      </w:tr>
    </w:tbl>
    <w:p w14:paraId="6E4DC5DD" w14:textId="77777777" w:rsidR="001B52F1" w:rsidRPr="000722A8" w:rsidRDefault="001B52F1" w:rsidP="000722A8">
      <w:pPr>
        <w:pStyle w:val="ListParagraph"/>
        <w:numPr>
          <w:ilvl w:val="0"/>
          <w:numId w:val="7"/>
        </w:numPr>
        <w:tabs>
          <w:tab w:val="left" w:pos="720"/>
        </w:tabs>
        <w:spacing w:before="120" w:after="120" w:line="480" w:lineRule="auto"/>
        <w:ind w:left="360"/>
        <w:rPr>
          <w:rFonts w:ascii="Arial" w:hAnsi="Arial" w:cs="Arial"/>
          <w:szCs w:val="24"/>
          <w:lang w:val="en-GB"/>
        </w:rPr>
      </w:pPr>
      <w:r w:rsidRPr="000722A8">
        <w:rPr>
          <w:rFonts w:ascii="Arial" w:hAnsi="Arial" w:cs="Arial"/>
          <w:szCs w:val="24"/>
          <w:lang w:val="en-GB"/>
        </w:rPr>
        <w:t>Annexures (listed below and annexed)</w:t>
      </w:r>
    </w:p>
    <w:p w14:paraId="38ACA346" w14:textId="77777777" w:rsidR="001B52F1" w:rsidRPr="000722A8" w:rsidRDefault="001B52F1" w:rsidP="000722A8">
      <w:pPr>
        <w:pStyle w:val="ListParagraph"/>
        <w:tabs>
          <w:tab w:val="left" w:pos="720"/>
        </w:tabs>
        <w:spacing w:before="120" w:after="120" w:line="480" w:lineRule="auto"/>
        <w:ind w:left="360"/>
        <w:rPr>
          <w:rFonts w:ascii="Arial" w:hAnsi="Arial" w:cs="Arial"/>
          <w:szCs w:val="24"/>
          <w:lang w:val="en-GB"/>
        </w:rPr>
      </w:pPr>
      <w:r w:rsidRPr="000722A8">
        <w:rPr>
          <w:rFonts w:ascii="Arial" w:hAnsi="Arial" w:cs="Arial"/>
          <w:szCs w:val="24"/>
          <w:lang w:val="en-GB"/>
        </w:rPr>
        <w:t xml:space="preserve">List of Annexures provided in the appendix on revised synopsis are as below. </w:t>
      </w:r>
    </w:p>
    <w:tbl>
      <w:tblPr>
        <w:tblStyle w:val="TableGrid"/>
        <w:tblW w:w="0" w:type="auto"/>
        <w:jc w:val="center"/>
        <w:tblLook w:val="04A0" w:firstRow="1" w:lastRow="0" w:firstColumn="1" w:lastColumn="0" w:noHBand="0" w:noVBand="1"/>
      </w:tblPr>
      <w:tblGrid>
        <w:gridCol w:w="1778"/>
        <w:gridCol w:w="4943"/>
        <w:gridCol w:w="1462"/>
      </w:tblGrid>
      <w:tr w:rsidR="001B52F1" w:rsidRPr="000722A8" w14:paraId="0DA1BDAE" w14:textId="77777777" w:rsidTr="001B52F1">
        <w:trPr>
          <w:jc w:val="center"/>
        </w:trPr>
        <w:tc>
          <w:tcPr>
            <w:tcW w:w="1863" w:type="dxa"/>
          </w:tcPr>
          <w:p w14:paraId="52009529" w14:textId="77777777" w:rsidR="001B52F1" w:rsidRPr="000722A8" w:rsidRDefault="001B52F1" w:rsidP="000722A8">
            <w:pPr>
              <w:spacing w:before="120" w:after="120" w:line="480" w:lineRule="auto"/>
              <w:rPr>
                <w:rFonts w:ascii="Arial" w:hAnsi="Arial" w:cs="Arial"/>
                <w:szCs w:val="24"/>
                <w:lang w:val="en-GB"/>
              </w:rPr>
            </w:pPr>
            <w:r w:rsidRPr="000722A8">
              <w:rPr>
                <w:rFonts w:ascii="Arial" w:hAnsi="Arial" w:cs="Arial"/>
                <w:szCs w:val="24"/>
                <w:lang w:val="en-GB"/>
              </w:rPr>
              <w:t>Annexure serial</w:t>
            </w:r>
          </w:p>
        </w:tc>
        <w:tc>
          <w:tcPr>
            <w:tcW w:w="5437" w:type="dxa"/>
          </w:tcPr>
          <w:p w14:paraId="7B6732D6" w14:textId="77777777" w:rsidR="001B52F1" w:rsidRPr="000722A8" w:rsidRDefault="001B52F1" w:rsidP="000722A8">
            <w:pPr>
              <w:spacing w:before="120" w:after="120" w:line="480" w:lineRule="auto"/>
              <w:rPr>
                <w:rFonts w:ascii="Arial" w:hAnsi="Arial" w:cs="Arial"/>
                <w:szCs w:val="24"/>
                <w:lang w:val="en-GB"/>
              </w:rPr>
            </w:pPr>
            <w:r w:rsidRPr="000722A8">
              <w:rPr>
                <w:rFonts w:ascii="Arial" w:hAnsi="Arial" w:cs="Arial"/>
                <w:szCs w:val="24"/>
                <w:lang w:val="en-GB"/>
              </w:rPr>
              <w:t>Particulars</w:t>
            </w:r>
          </w:p>
        </w:tc>
        <w:tc>
          <w:tcPr>
            <w:tcW w:w="1556" w:type="dxa"/>
          </w:tcPr>
          <w:p w14:paraId="41163FFE" w14:textId="77777777" w:rsidR="001B52F1" w:rsidRPr="000722A8" w:rsidRDefault="001B52F1" w:rsidP="000722A8">
            <w:pPr>
              <w:spacing w:before="120" w:after="120" w:line="480" w:lineRule="auto"/>
              <w:rPr>
                <w:rFonts w:ascii="Arial" w:hAnsi="Arial" w:cs="Arial"/>
                <w:szCs w:val="24"/>
                <w:lang w:val="en-GB"/>
              </w:rPr>
            </w:pPr>
            <w:r w:rsidRPr="000722A8">
              <w:rPr>
                <w:rFonts w:ascii="Arial" w:hAnsi="Arial" w:cs="Arial"/>
                <w:szCs w:val="24"/>
                <w:lang w:val="en-GB"/>
              </w:rPr>
              <w:t>No. of pages</w:t>
            </w:r>
          </w:p>
        </w:tc>
      </w:tr>
      <w:tr w:rsidR="001B52F1" w:rsidRPr="000722A8" w14:paraId="6FA6205C" w14:textId="77777777" w:rsidTr="001B52F1">
        <w:trPr>
          <w:jc w:val="center"/>
        </w:trPr>
        <w:tc>
          <w:tcPr>
            <w:tcW w:w="1863" w:type="dxa"/>
          </w:tcPr>
          <w:p w14:paraId="10F67DDA" w14:textId="77777777" w:rsidR="001B52F1" w:rsidRPr="000722A8" w:rsidRDefault="001B52F1" w:rsidP="000722A8">
            <w:pPr>
              <w:spacing w:before="120" w:after="120" w:line="480" w:lineRule="auto"/>
              <w:rPr>
                <w:rFonts w:ascii="Arial" w:hAnsi="Arial" w:cs="Arial"/>
                <w:szCs w:val="24"/>
                <w:lang w:val="en-GB"/>
              </w:rPr>
            </w:pPr>
            <w:r w:rsidRPr="000722A8">
              <w:rPr>
                <w:rFonts w:ascii="Arial" w:hAnsi="Arial" w:cs="Arial"/>
                <w:szCs w:val="24"/>
                <w:lang w:val="en-GB"/>
              </w:rPr>
              <w:t>1</w:t>
            </w:r>
          </w:p>
        </w:tc>
        <w:tc>
          <w:tcPr>
            <w:tcW w:w="5437" w:type="dxa"/>
          </w:tcPr>
          <w:p w14:paraId="5B46CC2A" w14:textId="77777777" w:rsidR="001B52F1" w:rsidRPr="000722A8" w:rsidRDefault="001B52F1" w:rsidP="000722A8">
            <w:pPr>
              <w:spacing w:before="120" w:after="120" w:line="480" w:lineRule="auto"/>
              <w:rPr>
                <w:rFonts w:ascii="Arial" w:hAnsi="Arial" w:cs="Arial"/>
                <w:szCs w:val="24"/>
                <w:lang w:val="en-GB"/>
              </w:rPr>
            </w:pPr>
            <w:r w:rsidRPr="000722A8">
              <w:rPr>
                <w:rFonts w:ascii="Arial" w:hAnsi="Arial" w:cs="Arial"/>
                <w:szCs w:val="24"/>
                <w:lang w:val="en-GB"/>
              </w:rPr>
              <w:t>Programme recommended methods and questionnaires/ materials for study</w:t>
            </w:r>
          </w:p>
        </w:tc>
        <w:tc>
          <w:tcPr>
            <w:tcW w:w="1556" w:type="dxa"/>
          </w:tcPr>
          <w:p w14:paraId="46135B66" w14:textId="77777777" w:rsidR="001B52F1" w:rsidRPr="000722A8" w:rsidRDefault="001B52F1" w:rsidP="000722A8">
            <w:pPr>
              <w:spacing w:before="120" w:after="120" w:line="480" w:lineRule="auto"/>
              <w:rPr>
                <w:rFonts w:ascii="Arial" w:hAnsi="Arial" w:cs="Arial"/>
                <w:szCs w:val="24"/>
                <w:lang w:val="en-GB"/>
              </w:rPr>
            </w:pPr>
            <w:r w:rsidRPr="000722A8">
              <w:rPr>
                <w:rFonts w:ascii="Arial" w:hAnsi="Arial" w:cs="Arial"/>
                <w:szCs w:val="24"/>
                <w:lang w:val="en-GB"/>
              </w:rPr>
              <w:t>8</w:t>
            </w:r>
          </w:p>
        </w:tc>
      </w:tr>
      <w:tr w:rsidR="001B52F1" w:rsidRPr="000722A8" w14:paraId="3D31514F" w14:textId="77777777" w:rsidTr="001B52F1">
        <w:trPr>
          <w:jc w:val="center"/>
        </w:trPr>
        <w:tc>
          <w:tcPr>
            <w:tcW w:w="1863" w:type="dxa"/>
          </w:tcPr>
          <w:p w14:paraId="53344E20" w14:textId="77777777" w:rsidR="001B52F1" w:rsidRPr="000722A8" w:rsidRDefault="001B52F1" w:rsidP="000722A8">
            <w:pPr>
              <w:spacing w:before="120" w:after="120" w:line="480" w:lineRule="auto"/>
              <w:rPr>
                <w:rFonts w:ascii="Arial" w:hAnsi="Arial" w:cs="Arial"/>
                <w:szCs w:val="24"/>
                <w:lang w:val="en-GB"/>
              </w:rPr>
            </w:pPr>
            <w:r w:rsidRPr="000722A8">
              <w:rPr>
                <w:rFonts w:ascii="Arial" w:hAnsi="Arial" w:cs="Arial"/>
                <w:szCs w:val="24"/>
                <w:lang w:val="en-GB"/>
              </w:rPr>
              <w:t>2</w:t>
            </w:r>
          </w:p>
        </w:tc>
        <w:tc>
          <w:tcPr>
            <w:tcW w:w="5437" w:type="dxa"/>
          </w:tcPr>
          <w:p w14:paraId="18A60043" w14:textId="77777777" w:rsidR="001B52F1" w:rsidRPr="000722A8" w:rsidRDefault="001B52F1" w:rsidP="000722A8">
            <w:pPr>
              <w:spacing w:before="120" w:after="120" w:line="480" w:lineRule="auto"/>
              <w:rPr>
                <w:rFonts w:ascii="Arial" w:hAnsi="Arial" w:cs="Arial"/>
                <w:szCs w:val="24"/>
                <w:lang w:val="en-GB"/>
              </w:rPr>
            </w:pPr>
            <w:r w:rsidRPr="000722A8">
              <w:rPr>
                <w:rFonts w:ascii="Arial" w:hAnsi="Arial" w:cs="Arial"/>
                <w:szCs w:val="24"/>
                <w:lang w:val="en-GB"/>
              </w:rPr>
              <w:t>List of programme documents and references for appendix</w:t>
            </w:r>
          </w:p>
        </w:tc>
        <w:tc>
          <w:tcPr>
            <w:tcW w:w="1556" w:type="dxa"/>
          </w:tcPr>
          <w:p w14:paraId="3364CDA0" w14:textId="77777777" w:rsidR="001B52F1" w:rsidRPr="000722A8" w:rsidRDefault="001B52F1" w:rsidP="000722A8">
            <w:pPr>
              <w:spacing w:before="120" w:after="120" w:line="480" w:lineRule="auto"/>
              <w:rPr>
                <w:rFonts w:ascii="Arial" w:hAnsi="Arial" w:cs="Arial"/>
                <w:szCs w:val="24"/>
                <w:lang w:val="en-GB"/>
              </w:rPr>
            </w:pPr>
            <w:r w:rsidRPr="000722A8">
              <w:rPr>
                <w:rFonts w:ascii="Arial" w:hAnsi="Arial" w:cs="Arial"/>
                <w:szCs w:val="24"/>
                <w:lang w:val="en-GB"/>
              </w:rPr>
              <w:t>2</w:t>
            </w:r>
          </w:p>
        </w:tc>
      </w:tr>
      <w:tr w:rsidR="001B52F1" w:rsidRPr="000722A8" w14:paraId="2E5C50C1" w14:textId="77777777" w:rsidTr="001B52F1">
        <w:trPr>
          <w:jc w:val="center"/>
        </w:trPr>
        <w:tc>
          <w:tcPr>
            <w:tcW w:w="1863" w:type="dxa"/>
          </w:tcPr>
          <w:p w14:paraId="280929E7" w14:textId="77777777" w:rsidR="001B52F1" w:rsidRPr="000722A8" w:rsidRDefault="001B52F1" w:rsidP="000722A8">
            <w:pPr>
              <w:spacing w:before="120" w:after="120" w:line="480" w:lineRule="auto"/>
              <w:rPr>
                <w:rFonts w:ascii="Arial" w:hAnsi="Arial" w:cs="Arial"/>
                <w:szCs w:val="24"/>
                <w:lang w:val="en-GB"/>
              </w:rPr>
            </w:pPr>
            <w:r w:rsidRPr="000722A8">
              <w:rPr>
                <w:rFonts w:ascii="Arial" w:hAnsi="Arial" w:cs="Arial"/>
                <w:szCs w:val="24"/>
                <w:lang w:val="en-GB"/>
              </w:rPr>
              <w:lastRenderedPageBreak/>
              <w:t>3</w:t>
            </w:r>
          </w:p>
        </w:tc>
        <w:tc>
          <w:tcPr>
            <w:tcW w:w="5437" w:type="dxa"/>
          </w:tcPr>
          <w:p w14:paraId="02995378" w14:textId="77777777" w:rsidR="001B52F1" w:rsidRPr="000722A8" w:rsidRDefault="001B52F1" w:rsidP="000722A8">
            <w:pPr>
              <w:spacing w:before="120" w:after="120" w:line="480" w:lineRule="auto"/>
              <w:rPr>
                <w:rFonts w:ascii="Arial" w:hAnsi="Arial" w:cs="Arial"/>
                <w:szCs w:val="24"/>
                <w:lang w:val="en-GB"/>
              </w:rPr>
            </w:pPr>
            <w:r w:rsidRPr="000722A8">
              <w:rPr>
                <w:rFonts w:ascii="Arial" w:hAnsi="Arial" w:cs="Arial"/>
                <w:szCs w:val="24"/>
                <w:lang w:val="en-GB"/>
              </w:rPr>
              <w:t xml:space="preserve">Questionnaire (draft) for JE and AES cases </w:t>
            </w:r>
          </w:p>
        </w:tc>
        <w:tc>
          <w:tcPr>
            <w:tcW w:w="1556" w:type="dxa"/>
          </w:tcPr>
          <w:p w14:paraId="4F23E02F" w14:textId="77777777" w:rsidR="001B52F1" w:rsidRPr="000722A8" w:rsidRDefault="001B52F1" w:rsidP="000722A8">
            <w:pPr>
              <w:spacing w:before="120" w:after="120" w:line="480" w:lineRule="auto"/>
              <w:rPr>
                <w:rFonts w:ascii="Arial" w:hAnsi="Arial" w:cs="Arial"/>
                <w:szCs w:val="24"/>
                <w:lang w:val="en-GB"/>
              </w:rPr>
            </w:pPr>
            <w:r w:rsidRPr="000722A8">
              <w:rPr>
                <w:rFonts w:ascii="Arial" w:hAnsi="Arial" w:cs="Arial"/>
                <w:szCs w:val="24"/>
                <w:lang w:val="en-GB"/>
              </w:rPr>
              <w:t>14</w:t>
            </w:r>
          </w:p>
        </w:tc>
      </w:tr>
    </w:tbl>
    <w:p w14:paraId="2692D940" w14:textId="77777777" w:rsidR="001B52F1" w:rsidRPr="000722A8" w:rsidRDefault="001B52F1" w:rsidP="000722A8">
      <w:pPr>
        <w:spacing w:before="120" w:after="120" w:line="480" w:lineRule="auto"/>
        <w:rPr>
          <w:rFonts w:ascii="Arial" w:hAnsi="Arial" w:cs="Arial"/>
          <w:szCs w:val="24"/>
          <w:lang w:val="en-GB"/>
        </w:rPr>
      </w:pPr>
      <w:r w:rsidRPr="000722A8">
        <w:rPr>
          <w:rFonts w:ascii="Arial" w:hAnsi="Arial" w:cs="Arial"/>
          <w:szCs w:val="24"/>
          <w:lang w:val="en-GB"/>
        </w:rPr>
        <w:br w:type="page"/>
      </w:r>
    </w:p>
    <w:p w14:paraId="6AA53D9F" w14:textId="77777777" w:rsidR="001B52F1" w:rsidRPr="000722A8" w:rsidRDefault="001B52F1" w:rsidP="000722A8">
      <w:pPr>
        <w:pStyle w:val="ListParagraph"/>
        <w:tabs>
          <w:tab w:val="left" w:pos="720"/>
        </w:tabs>
        <w:spacing w:before="120" w:after="120" w:line="480" w:lineRule="auto"/>
        <w:ind w:left="360"/>
        <w:rPr>
          <w:rFonts w:ascii="Arial" w:hAnsi="Arial" w:cs="Arial"/>
          <w:szCs w:val="24"/>
          <w:lang w:val="en-GB"/>
        </w:rPr>
      </w:pPr>
      <w:r w:rsidRPr="000722A8">
        <w:rPr>
          <w:rFonts w:ascii="Arial" w:hAnsi="Arial" w:cs="Arial"/>
          <w:szCs w:val="24"/>
          <w:lang w:val="en-GB"/>
        </w:rPr>
        <w:lastRenderedPageBreak/>
        <w:t>Annexure 1. Questionnaires and formats suggested by the programme</w:t>
      </w:r>
    </w:p>
    <w:p w14:paraId="6039E0A4" w14:textId="77777777" w:rsidR="001B52F1" w:rsidRPr="000722A8" w:rsidRDefault="001B52F1" w:rsidP="000722A8">
      <w:pPr>
        <w:pStyle w:val="ListParagraph"/>
        <w:spacing w:before="120" w:after="120" w:line="480" w:lineRule="auto"/>
        <w:ind w:left="360" w:hanging="360"/>
        <w:rPr>
          <w:rFonts w:ascii="Arial" w:hAnsi="Arial" w:cs="Arial"/>
          <w:bCs/>
          <w:szCs w:val="24"/>
        </w:rPr>
      </w:pPr>
    </w:p>
    <w:p w14:paraId="276BD24A" w14:textId="77777777" w:rsidR="001B52F1" w:rsidRPr="000722A8" w:rsidRDefault="001B52F1" w:rsidP="000722A8">
      <w:pPr>
        <w:pStyle w:val="ListParagraph"/>
        <w:spacing w:before="120" w:after="120" w:line="480" w:lineRule="auto"/>
        <w:ind w:left="360" w:hanging="360"/>
        <w:rPr>
          <w:rFonts w:ascii="Arial" w:hAnsi="Arial" w:cs="Arial"/>
          <w:szCs w:val="24"/>
        </w:rPr>
      </w:pPr>
      <w:r w:rsidRPr="000722A8">
        <w:rPr>
          <w:rFonts w:ascii="Arial" w:hAnsi="Arial" w:cs="Arial"/>
          <w:bCs/>
          <w:szCs w:val="24"/>
        </w:rPr>
        <w:tab/>
        <w:t xml:space="preserve">[Reference programme document 1: </w:t>
      </w:r>
      <w:r w:rsidRPr="000722A8">
        <w:rPr>
          <w:rFonts w:ascii="Arial" w:hAnsi="Arial" w:cs="Arial"/>
          <w:szCs w:val="24"/>
        </w:rPr>
        <w:t>Government of India, Ministry of Health and Family Welfare, Directorate of National Vector Borne Disease Control Programme. Guidelines for surveillance of acute encephalitis syndrome (With special reference to Japanese encephalitis). November 2006.]</w:t>
      </w:r>
      <w:r w:rsidRPr="000722A8">
        <w:rPr>
          <w:rFonts w:ascii="Arial" w:hAnsi="Arial" w:cs="Arial"/>
          <w:bCs/>
          <w:szCs w:val="24"/>
        </w:rPr>
        <w:t xml:space="preserve"> </w:t>
      </w:r>
    </w:p>
    <w:p w14:paraId="6E6F2B22" w14:textId="77777777" w:rsidR="001B52F1" w:rsidRPr="000722A8" w:rsidRDefault="001B52F1" w:rsidP="000722A8">
      <w:pPr>
        <w:pStyle w:val="ListParagraph"/>
        <w:tabs>
          <w:tab w:val="left" w:pos="720"/>
        </w:tabs>
        <w:spacing w:before="120" w:after="120" w:line="480" w:lineRule="auto"/>
        <w:ind w:left="360"/>
        <w:rPr>
          <w:rFonts w:ascii="Arial" w:hAnsi="Arial" w:cs="Arial"/>
          <w:szCs w:val="24"/>
          <w:lang w:val="en-GB"/>
        </w:rPr>
      </w:pPr>
    </w:p>
    <w:p w14:paraId="39D6B7C8" w14:textId="77777777" w:rsidR="001B52F1" w:rsidRPr="000722A8" w:rsidRDefault="001B52F1" w:rsidP="000722A8">
      <w:pPr>
        <w:pStyle w:val="ListParagraph"/>
        <w:tabs>
          <w:tab w:val="left" w:pos="720"/>
        </w:tabs>
        <w:spacing w:before="120" w:after="120" w:line="480" w:lineRule="auto"/>
        <w:ind w:left="360"/>
        <w:rPr>
          <w:rFonts w:ascii="Arial" w:hAnsi="Arial" w:cs="Arial"/>
          <w:szCs w:val="24"/>
          <w:lang w:val="en-GB"/>
        </w:rPr>
      </w:pPr>
      <w:r w:rsidRPr="000722A8">
        <w:rPr>
          <w:rFonts w:ascii="Arial" w:hAnsi="Arial" w:cs="Arial"/>
          <w:noProof/>
          <w:szCs w:val="24"/>
        </w:rPr>
        <w:drawing>
          <wp:inline distT="0" distB="0" distL="0" distR="0" wp14:anchorId="3AA40B7B" wp14:editId="425933BE">
            <wp:extent cx="5207000" cy="287020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207000" cy="2870200"/>
                    </a:xfrm>
                    <a:prstGeom prst="rect">
                      <a:avLst/>
                    </a:prstGeom>
                    <a:noFill/>
                    <a:ln w="9525">
                      <a:noFill/>
                      <a:miter lim="800000"/>
                      <a:headEnd/>
                      <a:tailEnd/>
                    </a:ln>
                  </pic:spPr>
                </pic:pic>
              </a:graphicData>
            </a:graphic>
          </wp:inline>
        </w:drawing>
      </w:r>
    </w:p>
    <w:p w14:paraId="7D553404" w14:textId="77777777" w:rsidR="001B52F1" w:rsidRPr="000722A8" w:rsidRDefault="001B52F1" w:rsidP="000722A8">
      <w:pPr>
        <w:pStyle w:val="ListParagraph"/>
        <w:widowControl w:val="0"/>
        <w:snapToGrid w:val="0"/>
        <w:spacing w:before="120" w:after="120" w:line="480" w:lineRule="auto"/>
        <w:ind w:left="346"/>
        <w:rPr>
          <w:rFonts w:ascii="Arial" w:hAnsi="Arial" w:cs="Arial"/>
          <w:szCs w:val="24"/>
        </w:rPr>
      </w:pPr>
      <w:commentRangeStart w:id="251"/>
      <w:r w:rsidRPr="000722A8">
        <w:rPr>
          <w:rFonts w:ascii="Arial" w:hAnsi="Arial" w:cs="Arial"/>
          <w:bCs/>
          <w:color w:val="231F20"/>
          <w:szCs w:val="24"/>
        </w:rPr>
        <w:t>Figure</w:t>
      </w:r>
      <w:commentRangeEnd w:id="251"/>
      <w:r w:rsidR="00E2573D">
        <w:rPr>
          <w:rStyle w:val="CommentReference"/>
        </w:rPr>
        <w:commentReference w:id="251"/>
      </w:r>
      <w:r w:rsidRPr="000722A8">
        <w:rPr>
          <w:rFonts w:ascii="Arial" w:hAnsi="Arial" w:cs="Arial"/>
          <w:bCs/>
          <w:color w:val="231F20"/>
          <w:szCs w:val="24"/>
        </w:rPr>
        <w:t xml:space="preserve"> 1. Flow chart for Classification of cases</w:t>
      </w:r>
      <w:r w:rsidRPr="000722A8">
        <w:rPr>
          <w:rFonts w:ascii="Arial" w:hAnsi="Arial" w:cs="Arial"/>
          <w:szCs w:val="24"/>
        </w:rPr>
        <w:t xml:space="preserve"> (Reproduced from Ref. 1)</w:t>
      </w:r>
    </w:p>
    <w:p w14:paraId="48B97EC7"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br w:type="page"/>
      </w:r>
    </w:p>
    <w:p w14:paraId="0F4185EB" w14:textId="77777777" w:rsidR="001B52F1" w:rsidRPr="000722A8" w:rsidRDefault="001B52F1" w:rsidP="000722A8">
      <w:pPr>
        <w:pStyle w:val="ListParagraph"/>
        <w:spacing w:before="120" w:after="120" w:line="480" w:lineRule="auto"/>
        <w:rPr>
          <w:rFonts w:ascii="Arial" w:hAnsi="Arial" w:cs="Arial"/>
          <w:color w:val="231F20"/>
          <w:szCs w:val="24"/>
        </w:rPr>
      </w:pPr>
      <w:r w:rsidRPr="000722A8">
        <w:rPr>
          <w:rFonts w:ascii="Arial" w:hAnsi="Arial" w:cs="Arial"/>
          <w:szCs w:val="24"/>
        </w:rPr>
        <w:lastRenderedPageBreak/>
        <w:t xml:space="preserve">Additionally, the process of surveillance of AES is reproduced below (Figure 2).  </w:t>
      </w:r>
    </w:p>
    <w:p w14:paraId="5FBB31E1" w14:textId="77777777" w:rsidR="001B52F1" w:rsidRPr="000722A8" w:rsidRDefault="001B52F1" w:rsidP="000722A8">
      <w:pPr>
        <w:spacing w:before="120" w:after="120" w:line="480" w:lineRule="auto"/>
        <w:ind w:left="1080"/>
        <w:jc w:val="center"/>
        <w:rPr>
          <w:rFonts w:ascii="Arial" w:hAnsi="Arial" w:cs="Arial"/>
          <w:szCs w:val="24"/>
        </w:rPr>
      </w:pPr>
      <w:r w:rsidRPr="000722A8">
        <w:rPr>
          <w:rFonts w:ascii="Arial" w:hAnsi="Arial" w:cs="Arial"/>
          <w:noProof/>
          <w:szCs w:val="24"/>
        </w:rPr>
        <w:drawing>
          <wp:inline distT="0" distB="0" distL="0" distR="0" wp14:anchorId="7322D37E" wp14:editId="1A186FF4">
            <wp:extent cx="4570645" cy="3479800"/>
            <wp:effectExtent l="19050" t="0" r="135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570060" cy="3479355"/>
                    </a:xfrm>
                    <a:prstGeom prst="rect">
                      <a:avLst/>
                    </a:prstGeom>
                    <a:noFill/>
                    <a:ln w="9525">
                      <a:noFill/>
                      <a:miter lim="800000"/>
                      <a:headEnd/>
                      <a:tailEnd/>
                    </a:ln>
                  </pic:spPr>
                </pic:pic>
              </a:graphicData>
            </a:graphic>
          </wp:inline>
        </w:drawing>
      </w:r>
    </w:p>
    <w:p w14:paraId="2B7576B5" w14:textId="77777777" w:rsidR="001B52F1" w:rsidRPr="000722A8" w:rsidRDefault="001B52F1" w:rsidP="000722A8">
      <w:pPr>
        <w:pStyle w:val="ListParagraph"/>
        <w:widowControl w:val="0"/>
        <w:snapToGrid w:val="0"/>
        <w:spacing w:before="120" w:after="120" w:line="480" w:lineRule="auto"/>
        <w:ind w:left="346"/>
        <w:rPr>
          <w:rFonts w:ascii="Arial" w:hAnsi="Arial" w:cs="Arial"/>
          <w:szCs w:val="24"/>
        </w:rPr>
      </w:pPr>
      <w:r w:rsidRPr="000722A8">
        <w:rPr>
          <w:rFonts w:ascii="Arial" w:hAnsi="Arial" w:cs="Arial"/>
          <w:szCs w:val="24"/>
        </w:rPr>
        <w:tab/>
      </w:r>
      <w:r w:rsidRPr="000722A8">
        <w:rPr>
          <w:rFonts w:ascii="Arial" w:hAnsi="Arial" w:cs="Arial"/>
          <w:szCs w:val="24"/>
        </w:rPr>
        <w:tab/>
        <w:t>Figure 2: The process of surveillance of AES</w:t>
      </w:r>
    </w:p>
    <w:p w14:paraId="5457BBCB"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br w:type="page"/>
      </w:r>
    </w:p>
    <w:p w14:paraId="44CC43DF" w14:textId="77777777" w:rsidR="001B52F1" w:rsidRPr="000722A8" w:rsidRDefault="001B52F1" w:rsidP="000722A8">
      <w:pPr>
        <w:pStyle w:val="ListParagraph"/>
        <w:spacing w:before="120" w:after="120" w:line="480" w:lineRule="auto"/>
        <w:ind w:left="1440"/>
        <w:rPr>
          <w:rFonts w:ascii="Arial" w:hAnsi="Arial" w:cs="Arial"/>
          <w:szCs w:val="24"/>
        </w:rPr>
      </w:pPr>
      <w:r w:rsidRPr="000722A8">
        <w:rPr>
          <w:rFonts w:ascii="Arial" w:hAnsi="Arial" w:cs="Arial"/>
          <w:szCs w:val="24"/>
        </w:rPr>
        <w:lastRenderedPageBreak/>
        <w:t xml:space="preserve">Information flow diagram is reproduced below (Figure 3). </w:t>
      </w:r>
    </w:p>
    <w:p w14:paraId="6B5495C7" w14:textId="77777777" w:rsidR="001B52F1" w:rsidRPr="000722A8" w:rsidRDefault="001B52F1" w:rsidP="000722A8">
      <w:pPr>
        <w:spacing w:before="120" w:after="120" w:line="480" w:lineRule="auto"/>
        <w:ind w:left="1080"/>
        <w:jc w:val="center"/>
        <w:rPr>
          <w:rFonts w:ascii="Arial" w:hAnsi="Arial" w:cs="Arial"/>
          <w:szCs w:val="24"/>
        </w:rPr>
      </w:pPr>
      <w:r w:rsidRPr="000722A8">
        <w:rPr>
          <w:rFonts w:ascii="Arial" w:hAnsi="Arial" w:cs="Arial"/>
          <w:noProof/>
          <w:szCs w:val="24"/>
        </w:rPr>
        <w:drawing>
          <wp:inline distT="0" distB="0" distL="0" distR="0" wp14:anchorId="368B9BC3" wp14:editId="24E3638E">
            <wp:extent cx="4006850" cy="4321288"/>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4011684" cy="4326502"/>
                    </a:xfrm>
                    <a:prstGeom prst="rect">
                      <a:avLst/>
                    </a:prstGeom>
                    <a:noFill/>
                    <a:ln w="9525">
                      <a:noFill/>
                      <a:miter lim="800000"/>
                      <a:headEnd/>
                      <a:tailEnd/>
                    </a:ln>
                  </pic:spPr>
                </pic:pic>
              </a:graphicData>
            </a:graphic>
          </wp:inline>
        </w:drawing>
      </w:r>
    </w:p>
    <w:p w14:paraId="2702F658" w14:textId="77777777" w:rsidR="001B52F1" w:rsidRPr="000722A8" w:rsidRDefault="001B52F1" w:rsidP="000722A8">
      <w:pPr>
        <w:spacing w:before="120" w:after="120" w:line="480" w:lineRule="auto"/>
        <w:ind w:left="1080"/>
        <w:jc w:val="center"/>
        <w:rPr>
          <w:rFonts w:ascii="Arial" w:hAnsi="Arial" w:cs="Arial"/>
          <w:szCs w:val="24"/>
        </w:rPr>
      </w:pPr>
      <w:r w:rsidRPr="000722A8">
        <w:rPr>
          <w:rFonts w:ascii="Arial" w:hAnsi="Arial" w:cs="Arial"/>
          <w:noProof/>
          <w:szCs w:val="24"/>
        </w:rPr>
        <w:drawing>
          <wp:inline distT="0" distB="0" distL="0" distR="0" wp14:anchorId="426EFEA6" wp14:editId="372C0BC2">
            <wp:extent cx="5391150" cy="2637813"/>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400388" cy="2642333"/>
                    </a:xfrm>
                    <a:prstGeom prst="rect">
                      <a:avLst/>
                    </a:prstGeom>
                    <a:noFill/>
                    <a:ln w="9525">
                      <a:noFill/>
                      <a:miter lim="800000"/>
                      <a:headEnd/>
                      <a:tailEnd/>
                    </a:ln>
                  </pic:spPr>
                </pic:pic>
              </a:graphicData>
            </a:graphic>
          </wp:inline>
        </w:drawing>
      </w:r>
      <w:r w:rsidRPr="000722A8">
        <w:rPr>
          <w:rFonts w:ascii="Arial" w:hAnsi="Arial" w:cs="Arial"/>
          <w:szCs w:val="24"/>
        </w:rPr>
        <w:br w:type="page"/>
      </w:r>
    </w:p>
    <w:p w14:paraId="37B15BF8" w14:textId="77777777" w:rsidR="001B52F1" w:rsidRPr="000722A8" w:rsidRDefault="001B52F1" w:rsidP="000722A8">
      <w:pPr>
        <w:pStyle w:val="ListParagraph"/>
        <w:spacing w:before="120" w:after="120" w:line="480" w:lineRule="auto"/>
        <w:ind w:left="360" w:hanging="360"/>
        <w:rPr>
          <w:rFonts w:ascii="Arial" w:hAnsi="Arial" w:cs="Arial"/>
          <w:bCs/>
          <w:szCs w:val="24"/>
        </w:rPr>
      </w:pPr>
    </w:p>
    <w:p w14:paraId="2A22164E" w14:textId="77777777" w:rsidR="001B52F1" w:rsidRPr="000722A8" w:rsidRDefault="001B52F1" w:rsidP="00F45347">
      <w:pPr>
        <w:spacing w:before="120" w:after="120" w:line="480" w:lineRule="auto"/>
        <w:jc w:val="center"/>
        <w:rPr>
          <w:rFonts w:ascii="Arial" w:hAnsi="Arial" w:cs="Arial"/>
          <w:szCs w:val="24"/>
        </w:rPr>
      </w:pPr>
      <w:r w:rsidRPr="000722A8">
        <w:rPr>
          <w:rFonts w:ascii="Arial" w:hAnsi="Arial" w:cs="Arial"/>
          <w:noProof/>
          <w:szCs w:val="24"/>
        </w:rPr>
        <w:drawing>
          <wp:inline distT="0" distB="0" distL="0" distR="0" wp14:anchorId="2FCBE912" wp14:editId="3CB917FA">
            <wp:extent cx="5703723" cy="6927509"/>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708381" cy="6933166"/>
                    </a:xfrm>
                    <a:prstGeom prst="rect">
                      <a:avLst/>
                    </a:prstGeom>
                    <a:noFill/>
                    <a:ln w="9525">
                      <a:noFill/>
                      <a:miter lim="800000"/>
                      <a:headEnd/>
                      <a:tailEnd/>
                    </a:ln>
                  </pic:spPr>
                </pic:pic>
              </a:graphicData>
            </a:graphic>
          </wp:inline>
        </w:drawing>
      </w:r>
    </w:p>
    <w:p w14:paraId="78BE86AC" w14:textId="77777777" w:rsidR="001B52F1" w:rsidRPr="000722A8" w:rsidRDefault="001B52F1" w:rsidP="000722A8">
      <w:pPr>
        <w:pStyle w:val="ListParagraph"/>
        <w:spacing w:before="120" w:after="120" w:line="480" w:lineRule="auto"/>
        <w:ind w:left="360" w:hanging="360"/>
        <w:jc w:val="center"/>
        <w:rPr>
          <w:rFonts w:ascii="Arial" w:hAnsi="Arial" w:cs="Arial"/>
          <w:szCs w:val="24"/>
        </w:rPr>
      </w:pPr>
      <w:r w:rsidRPr="000722A8">
        <w:rPr>
          <w:rFonts w:ascii="Arial" w:hAnsi="Arial" w:cs="Arial"/>
          <w:szCs w:val="24"/>
        </w:rPr>
        <w:t>Figure 4. Case investigation form for AES/JE</w:t>
      </w:r>
    </w:p>
    <w:p w14:paraId="40417A9B"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br w:type="page"/>
      </w:r>
      <w:r w:rsidRPr="000722A8">
        <w:rPr>
          <w:rFonts w:ascii="Arial" w:hAnsi="Arial" w:cs="Arial"/>
          <w:szCs w:val="24"/>
        </w:rPr>
        <w:lastRenderedPageBreak/>
        <w:t>Figure 5. Outbreak investigation report form</w:t>
      </w:r>
    </w:p>
    <w:p w14:paraId="2B096B8B" w14:textId="77777777" w:rsidR="001B52F1" w:rsidRPr="000722A8" w:rsidRDefault="001B52F1" w:rsidP="000722A8">
      <w:pPr>
        <w:spacing w:before="120" w:after="120" w:line="480" w:lineRule="auto"/>
        <w:ind w:left="1080"/>
        <w:jc w:val="center"/>
        <w:rPr>
          <w:rFonts w:ascii="Arial" w:hAnsi="Arial" w:cs="Arial"/>
          <w:szCs w:val="24"/>
        </w:rPr>
      </w:pPr>
    </w:p>
    <w:p w14:paraId="236F882B" w14:textId="77777777" w:rsidR="001B52F1" w:rsidRPr="000722A8" w:rsidRDefault="001B52F1" w:rsidP="00F45347">
      <w:pPr>
        <w:spacing w:before="120" w:after="120" w:line="480" w:lineRule="auto"/>
        <w:jc w:val="center"/>
        <w:rPr>
          <w:rFonts w:ascii="Arial" w:hAnsi="Arial" w:cs="Arial"/>
          <w:szCs w:val="24"/>
        </w:rPr>
      </w:pPr>
      <w:r w:rsidRPr="000722A8">
        <w:rPr>
          <w:rFonts w:ascii="Arial" w:hAnsi="Arial" w:cs="Arial"/>
          <w:noProof/>
          <w:szCs w:val="24"/>
        </w:rPr>
        <w:drawing>
          <wp:inline distT="0" distB="0" distL="0" distR="0" wp14:anchorId="23D9B3C1" wp14:editId="71D1B619">
            <wp:extent cx="4683237" cy="6692900"/>
            <wp:effectExtent l="19050" t="0" r="3063"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4683151" cy="6692777"/>
                    </a:xfrm>
                    <a:prstGeom prst="rect">
                      <a:avLst/>
                    </a:prstGeom>
                    <a:noFill/>
                    <a:ln w="9525">
                      <a:noFill/>
                      <a:miter lim="800000"/>
                      <a:headEnd/>
                      <a:tailEnd/>
                    </a:ln>
                  </pic:spPr>
                </pic:pic>
              </a:graphicData>
            </a:graphic>
          </wp:inline>
        </w:drawing>
      </w:r>
    </w:p>
    <w:p w14:paraId="08C796D7" w14:textId="77777777" w:rsidR="001B52F1" w:rsidRPr="000722A8" w:rsidRDefault="001B52F1" w:rsidP="000722A8">
      <w:pPr>
        <w:spacing w:before="120" w:after="120" w:line="480" w:lineRule="auto"/>
        <w:ind w:left="1080"/>
        <w:jc w:val="center"/>
        <w:rPr>
          <w:rFonts w:ascii="Arial" w:hAnsi="Arial" w:cs="Arial"/>
          <w:szCs w:val="24"/>
        </w:rPr>
      </w:pPr>
      <w:r w:rsidRPr="000722A8">
        <w:rPr>
          <w:rFonts w:ascii="Arial" w:hAnsi="Arial" w:cs="Arial"/>
          <w:szCs w:val="24"/>
        </w:rPr>
        <w:t>Continued on next page</w:t>
      </w:r>
    </w:p>
    <w:p w14:paraId="6BF278F0" w14:textId="77777777" w:rsidR="001B52F1" w:rsidRPr="000722A8" w:rsidRDefault="001B52F1" w:rsidP="000722A8">
      <w:pPr>
        <w:pStyle w:val="ListParagraph"/>
        <w:autoSpaceDE w:val="0"/>
        <w:autoSpaceDN w:val="0"/>
        <w:adjustRightInd w:val="0"/>
        <w:spacing w:before="120" w:after="120" w:line="480" w:lineRule="auto"/>
        <w:jc w:val="center"/>
        <w:rPr>
          <w:rFonts w:ascii="Arial" w:hAnsi="Arial" w:cs="Arial"/>
          <w:szCs w:val="24"/>
        </w:rPr>
      </w:pPr>
      <w:r w:rsidRPr="000722A8">
        <w:rPr>
          <w:rFonts w:ascii="Arial" w:hAnsi="Arial" w:cs="Arial"/>
          <w:noProof/>
          <w:szCs w:val="24"/>
        </w:rPr>
        <w:lastRenderedPageBreak/>
        <w:drawing>
          <wp:inline distT="0" distB="0" distL="0" distR="0" wp14:anchorId="1543C5C3" wp14:editId="640673DF">
            <wp:extent cx="5124450" cy="6882009"/>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135887" cy="6897369"/>
                    </a:xfrm>
                    <a:prstGeom prst="rect">
                      <a:avLst/>
                    </a:prstGeom>
                    <a:noFill/>
                    <a:ln w="9525">
                      <a:noFill/>
                      <a:miter lim="800000"/>
                      <a:headEnd/>
                      <a:tailEnd/>
                    </a:ln>
                  </pic:spPr>
                </pic:pic>
              </a:graphicData>
            </a:graphic>
          </wp:inline>
        </w:drawing>
      </w:r>
    </w:p>
    <w:p w14:paraId="5016904A"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br w:type="page"/>
      </w:r>
    </w:p>
    <w:p w14:paraId="0CAA3F87" w14:textId="77777777" w:rsidR="001B52F1" w:rsidRPr="000722A8" w:rsidRDefault="001B52F1" w:rsidP="000722A8">
      <w:pPr>
        <w:spacing w:before="120" w:after="120" w:line="480" w:lineRule="auto"/>
        <w:rPr>
          <w:rFonts w:ascii="Arial" w:hAnsi="Arial" w:cs="Arial"/>
          <w:szCs w:val="24"/>
          <w:lang w:val="en-GB"/>
        </w:rPr>
      </w:pPr>
      <w:r w:rsidRPr="000722A8">
        <w:rPr>
          <w:rFonts w:ascii="Arial" w:hAnsi="Arial" w:cs="Arial"/>
          <w:noProof/>
          <w:szCs w:val="24"/>
        </w:rPr>
        <w:lastRenderedPageBreak/>
        <w:drawing>
          <wp:inline distT="0" distB="0" distL="0" distR="0" wp14:anchorId="66982E64" wp14:editId="7738A03F">
            <wp:extent cx="5486400" cy="4411875"/>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486400" cy="4411875"/>
                    </a:xfrm>
                    <a:prstGeom prst="rect">
                      <a:avLst/>
                    </a:prstGeom>
                    <a:noFill/>
                    <a:ln w="9525">
                      <a:noFill/>
                      <a:miter lim="800000"/>
                      <a:headEnd/>
                      <a:tailEnd/>
                    </a:ln>
                  </pic:spPr>
                </pic:pic>
              </a:graphicData>
            </a:graphic>
          </wp:inline>
        </w:drawing>
      </w:r>
      <w:r w:rsidRPr="000722A8">
        <w:rPr>
          <w:rFonts w:ascii="Arial" w:hAnsi="Arial" w:cs="Arial"/>
          <w:szCs w:val="24"/>
          <w:lang w:val="en-GB"/>
        </w:rPr>
        <w:t>Fig. 6. Case management of JE / AES at community level</w:t>
      </w:r>
    </w:p>
    <w:p w14:paraId="7A53CCF2" w14:textId="77777777" w:rsidR="001B52F1" w:rsidRPr="000722A8" w:rsidRDefault="001B52F1" w:rsidP="000722A8">
      <w:pPr>
        <w:spacing w:before="120" w:after="120" w:line="480" w:lineRule="auto"/>
        <w:rPr>
          <w:rFonts w:ascii="Arial" w:hAnsi="Arial" w:cs="Arial"/>
          <w:szCs w:val="24"/>
          <w:lang w:val="en-GB"/>
        </w:rPr>
      </w:pPr>
      <w:r w:rsidRPr="000722A8">
        <w:rPr>
          <w:rFonts w:ascii="Arial" w:hAnsi="Arial" w:cs="Arial"/>
          <w:szCs w:val="24"/>
          <w:lang w:val="en-GB"/>
        </w:rPr>
        <w:br w:type="page"/>
      </w:r>
    </w:p>
    <w:p w14:paraId="7BEA54E0" w14:textId="77777777" w:rsidR="001B52F1" w:rsidRPr="000722A8" w:rsidRDefault="001B52F1" w:rsidP="000722A8">
      <w:pPr>
        <w:pStyle w:val="ListParagraph"/>
        <w:tabs>
          <w:tab w:val="left" w:pos="720"/>
        </w:tabs>
        <w:spacing w:before="120" w:after="120" w:line="480" w:lineRule="auto"/>
        <w:ind w:left="360"/>
        <w:rPr>
          <w:rFonts w:ascii="Arial" w:hAnsi="Arial" w:cs="Arial"/>
          <w:szCs w:val="24"/>
          <w:lang w:val="en-GB"/>
        </w:rPr>
      </w:pPr>
      <w:r w:rsidRPr="000722A8">
        <w:rPr>
          <w:rFonts w:ascii="Arial" w:hAnsi="Arial" w:cs="Arial"/>
          <w:szCs w:val="24"/>
          <w:lang w:val="en-GB"/>
        </w:rPr>
        <w:lastRenderedPageBreak/>
        <w:t xml:space="preserve">Annexure 2: References used for preparing the appendix with included Annexures: </w:t>
      </w:r>
    </w:p>
    <w:tbl>
      <w:tblPr>
        <w:tblW w:w="50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341"/>
        <w:gridCol w:w="4857"/>
        <w:gridCol w:w="1681"/>
        <w:gridCol w:w="1441"/>
      </w:tblGrid>
      <w:tr w:rsidR="001B52F1" w:rsidRPr="000722A8" w14:paraId="4452EC75" w14:textId="77777777" w:rsidTr="001B52F1">
        <w:trPr>
          <w:trHeight w:val="70"/>
          <w:jc w:val="center"/>
        </w:trPr>
        <w:tc>
          <w:tcPr>
            <w:tcW w:w="205" w:type="pct"/>
            <w:shd w:val="clear" w:color="auto" w:fill="F3F3F3"/>
          </w:tcPr>
          <w:p w14:paraId="67C7040B" w14:textId="77777777" w:rsidR="001B52F1" w:rsidRPr="000722A8" w:rsidRDefault="001B52F1" w:rsidP="000722A8">
            <w:pPr>
              <w:pStyle w:val="BodyText"/>
              <w:spacing w:before="120" w:line="480" w:lineRule="auto"/>
              <w:jc w:val="center"/>
              <w:rPr>
                <w:rFonts w:ascii="Arial" w:hAnsi="Arial" w:cs="Arial"/>
                <w:szCs w:val="24"/>
              </w:rPr>
            </w:pPr>
            <w:r w:rsidRPr="000722A8">
              <w:rPr>
                <w:rFonts w:ascii="Arial" w:hAnsi="Arial" w:cs="Arial"/>
                <w:szCs w:val="24"/>
              </w:rPr>
              <w:t>Sr</w:t>
            </w:r>
          </w:p>
        </w:tc>
        <w:tc>
          <w:tcPr>
            <w:tcW w:w="2918" w:type="pct"/>
            <w:shd w:val="clear" w:color="auto" w:fill="F3F3F3"/>
          </w:tcPr>
          <w:p w14:paraId="58F2FEC6" w14:textId="77777777" w:rsidR="001B52F1" w:rsidRPr="000722A8" w:rsidRDefault="001B52F1" w:rsidP="000722A8">
            <w:pPr>
              <w:pStyle w:val="BodyText"/>
              <w:spacing w:before="120" w:line="480" w:lineRule="auto"/>
              <w:jc w:val="center"/>
              <w:rPr>
                <w:rFonts w:ascii="Arial" w:hAnsi="Arial" w:cs="Arial"/>
                <w:szCs w:val="24"/>
              </w:rPr>
            </w:pPr>
            <w:r w:rsidRPr="000722A8">
              <w:rPr>
                <w:rFonts w:ascii="Arial" w:hAnsi="Arial" w:cs="Arial"/>
                <w:szCs w:val="24"/>
              </w:rPr>
              <w:t>Document Name</w:t>
            </w:r>
          </w:p>
        </w:tc>
        <w:tc>
          <w:tcPr>
            <w:tcW w:w="1010" w:type="pct"/>
            <w:shd w:val="clear" w:color="auto" w:fill="F3F3F3"/>
          </w:tcPr>
          <w:p w14:paraId="7D24D787" w14:textId="77777777" w:rsidR="001B52F1" w:rsidRPr="000722A8" w:rsidRDefault="001B52F1" w:rsidP="000722A8">
            <w:pPr>
              <w:pStyle w:val="BodyText"/>
              <w:spacing w:before="120" w:line="480" w:lineRule="auto"/>
              <w:jc w:val="center"/>
              <w:rPr>
                <w:rFonts w:ascii="Arial" w:hAnsi="Arial" w:cs="Arial"/>
                <w:szCs w:val="24"/>
              </w:rPr>
            </w:pPr>
            <w:r w:rsidRPr="000722A8">
              <w:rPr>
                <w:rFonts w:ascii="Arial" w:hAnsi="Arial" w:cs="Arial"/>
                <w:szCs w:val="24"/>
              </w:rPr>
              <w:t>Description</w:t>
            </w:r>
          </w:p>
        </w:tc>
        <w:tc>
          <w:tcPr>
            <w:tcW w:w="866" w:type="pct"/>
            <w:shd w:val="clear" w:color="auto" w:fill="F3F3F3"/>
          </w:tcPr>
          <w:p w14:paraId="096D61F0" w14:textId="77777777" w:rsidR="001B52F1" w:rsidRPr="000722A8" w:rsidRDefault="001B52F1" w:rsidP="000722A8">
            <w:pPr>
              <w:pStyle w:val="BodyText"/>
              <w:spacing w:before="120" w:line="480" w:lineRule="auto"/>
              <w:jc w:val="center"/>
              <w:rPr>
                <w:rFonts w:ascii="Arial" w:hAnsi="Arial" w:cs="Arial"/>
                <w:szCs w:val="24"/>
              </w:rPr>
            </w:pPr>
            <w:r w:rsidRPr="000722A8">
              <w:rPr>
                <w:rFonts w:ascii="Arial" w:hAnsi="Arial" w:cs="Arial"/>
                <w:szCs w:val="24"/>
              </w:rPr>
              <w:t>Location</w:t>
            </w:r>
          </w:p>
        </w:tc>
      </w:tr>
      <w:tr w:rsidR="001B52F1" w:rsidRPr="000722A8" w14:paraId="3959FF66" w14:textId="77777777" w:rsidTr="001B52F1">
        <w:trPr>
          <w:trHeight w:val="1493"/>
          <w:jc w:val="center"/>
        </w:trPr>
        <w:tc>
          <w:tcPr>
            <w:tcW w:w="205" w:type="pct"/>
          </w:tcPr>
          <w:p w14:paraId="3C462E27"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1</w:t>
            </w:r>
          </w:p>
        </w:tc>
        <w:tc>
          <w:tcPr>
            <w:tcW w:w="2918" w:type="pct"/>
          </w:tcPr>
          <w:p w14:paraId="6B656C5A" w14:textId="77777777" w:rsidR="001B52F1" w:rsidRPr="000722A8" w:rsidRDefault="001B52F1" w:rsidP="000722A8">
            <w:pPr>
              <w:pStyle w:val="BodyText"/>
              <w:spacing w:before="120" w:line="480" w:lineRule="auto"/>
              <w:rPr>
                <w:rFonts w:ascii="Arial" w:hAnsi="Arial" w:cs="Arial"/>
                <w:color w:val="0000FF"/>
                <w:szCs w:val="24"/>
              </w:rPr>
            </w:pPr>
            <w:r w:rsidRPr="000722A8">
              <w:rPr>
                <w:rFonts w:ascii="Arial" w:hAnsi="Arial" w:cs="Arial"/>
                <w:szCs w:val="24"/>
              </w:rPr>
              <w:t>Guidelines for surveillance of acute encephalitis syndrome with special reference to Japanese encephalitis), November 2006</w:t>
            </w:r>
          </w:p>
        </w:tc>
        <w:tc>
          <w:tcPr>
            <w:tcW w:w="1010" w:type="pct"/>
          </w:tcPr>
          <w:p w14:paraId="2CFA9EE6"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Government of India Guidelines</w:t>
            </w:r>
          </w:p>
        </w:tc>
        <w:tc>
          <w:tcPr>
            <w:tcW w:w="866" w:type="pct"/>
          </w:tcPr>
          <w:p w14:paraId="25AEAE1B"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Web</w:t>
            </w:r>
          </w:p>
        </w:tc>
      </w:tr>
      <w:tr w:rsidR="001B52F1" w:rsidRPr="000722A8" w14:paraId="7450EDF4" w14:textId="77777777" w:rsidTr="001B52F1">
        <w:trPr>
          <w:trHeight w:val="70"/>
          <w:jc w:val="center"/>
        </w:trPr>
        <w:tc>
          <w:tcPr>
            <w:tcW w:w="205" w:type="pct"/>
          </w:tcPr>
          <w:p w14:paraId="4CA7D1BB"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2</w:t>
            </w:r>
          </w:p>
        </w:tc>
        <w:tc>
          <w:tcPr>
            <w:tcW w:w="2918" w:type="pct"/>
          </w:tcPr>
          <w:p w14:paraId="5D25DF6E"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Clinical management of acute encephalitis syndrome including Japanese encephalitis, August 2009</w:t>
            </w:r>
          </w:p>
        </w:tc>
        <w:tc>
          <w:tcPr>
            <w:tcW w:w="1010" w:type="pct"/>
          </w:tcPr>
          <w:p w14:paraId="10F95967" w14:textId="77777777" w:rsidR="001B52F1" w:rsidRPr="000722A8" w:rsidRDefault="001B52F1" w:rsidP="000722A8">
            <w:pPr>
              <w:pStyle w:val="BodyText"/>
              <w:spacing w:before="120" w:line="480" w:lineRule="auto"/>
              <w:rPr>
                <w:rFonts w:ascii="Arial" w:hAnsi="Arial" w:cs="Arial"/>
                <w:color w:val="0000FF"/>
                <w:szCs w:val="24"/>
              </w:rPr>
            </w:pPr>
            <w:r w:rsidRPr="000722A8">
              <w:rPr>
                <w:rFonts w:ascii="Arial" w:hAnsi="Arial" w:cs="Arial"/>
                <w:szCs w:val="24"/>
              </w:rPr>
              <w:t>Government of India Guidelines</w:t>
            </w:r>
          </w:p>
        </w:tc>
        <w:tc>
          <w:tcPr>
            <w:tcW w:w="866" w:type="pct"/>
          </w:tcPr>
          <w:p w14:paraId="48E7811C"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Web</w:t>
            </w:r>
          </w:p>
        </w:tc>
      </w:tr>
      <w:tr w:rsidR="001B52F1" w:rsidRPr="000722A8" w14:paraId="44C9209B" w14:textId="77777777" w:rsidTr="001B52F1">
        <w:trPr>
          <w:trHeight w:val="70"/>
          <w:jc w:val="center"/>
        </w:trPr>
        <w:tc>
          <w:tcPr>
            <w:tcW w:w="205" w:type="pct"/>
          </w:tcPr>
          <w:p w14:paraId="5FC5A139"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3</w:t>
            </w:r>
          </w:p>
        </w:tc>
        <w:tc>
          <w:tcPr>
            <w:tcW w:w="2918" w:type="pct"/>
          </w:tcPr>
          <w:p w14:paraId="3BC70403"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National programme for prevention and control of Japanese encephalitis / acute encephalitis syndrome 9Operational guidelines), 2014</w:t>
            </w:r>
          </w:p>
        </w:tc>
        <w:tc>
          <w:tcPr>
            <w:tcW w:w="1010" w:type="pct"/>
          </w:tcPr>
          <w:p w14:paraId="5CF1CE0A"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Government of India Guidelines</w:t>
            </w:r>
          </w:p>
        </w:tc>
        <w:tc>
          <w:tcPr>
            <w:tcW w:w="866" w:type="pct"/>
          </w:tcPr>
          <w:p w14:paraId="437A4580"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Web</w:t>
            </w:r>
          </w:p>
        </w:tc>
      </w:tr>
      <w:tr w:rsidR="001B52F1" w:rsidRPr="000722A8" w14:paraId="6FB5ACA1" w14:textId="77777777" w:rsidTr="001B52F1">
        <w:trPr>
          <w:trHeight w:val="70"/>
          <w:jc w:val="center"/>
        </w:trPr>
        <w:tc>
          <w:tcPr>
            <w:tcW w:w="205" w:type="pct"/>
          </w:tcPr>
          <w:p w14:paraId="72F4C3BB"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4</w:t>
            </w:r>
          </w:p>
        </w:tc>
        <w:tc>
          <w:tcPr>
            <w:tcW w:w="2918" w:type="pct"/>
          </w:tcPr>
          <w:p w14:paraId="3305CC94"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Consensus Guidelines on Evaluation and Management of Suspected Acute</w:t>
            </w:r>
          </w:p>
          <w:p w14:paraId="0086161F"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color w:val="231F20"/>
                <w:szCs w:val="24"/>
              </w:rPr>
              <w:t>Viral Encephalitis in Children in India</w:t>
            </w:r>
          </w:p>
        </w:tc>
        <w:tc>
          <w:tcPr>
            <w:tcW w:w="1010" w:type="pct"/>
          </w:tcPr>
          <w:p w14:paraId="330B5A43"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Indian Academy of Pediatrics, Encephalitis expert group</w:t>
            </w:r>
          </w:p>
        </w:tc>
        <w:tc>
          <w:tcPr>
            <w:tcW w:w="866" w:type="pct"/>
          </w:tcPr>
          <w:p w14:paraId="55927C41"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Web, Sharma S et al. Indian Pediatrics 2012; 49:897-910.</w:t>
            </w:r>
          </w:p>
        </w:tc>
      </w:tr>
      <w:tr w:rsidR="001B52F1" w:rsidRPr="000722A8" w14:paraId="619CB027" w14:textId="77777777" w:rsidTr="001B52F1">
        <w:trPr>
          <w:trHeight w:val="70"/>
          <w:jc w:val="center"/>
        </w:trPr>
        <w:tc>
          <w:tcPr>
            <w:tcW w:w="205" w:type="pct"/>
          </w:tcPr>
          <w:p w14:paraId="27AC8AEF"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5</w:t>
            </w:r>
          </w:p>
        </w:tc>
        <w:tc>
          <w:tcPr>
            <w:tcW w:w="2918" w:type="pct"/>
          </w:tcPr>
          <w:p w14:paraId="215AC2C6"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Operational guide-Japanese encephalitis vaccination in India, September 2010</w:t>
            </w:r>
          </w:p>
        </w:tc>
        <w:tc>
          <w:tcPr>
            <w:tcW w:w="1010" w:type="pct"/>
          </w:tcPr>
          <w:p w14:paraId="31EEF880"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Government of India</w:t>
            </w:r>
          </w:p>
        </w:tc>
        <w:tc>
          <w:tcPr>
            <w:tcW w:w="866" w:type="pct"/>
          </w:tcPr>
          <w:p w14:paraId="37C026C9"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Web</w:t>
            </w:r>
          </w:p>
        </w:tc>
      </w:tr>
      <w:tr w:rsidR="001B52F1" w:rsidRPr="000722A8" w14:paraId="32086E07" w14:textId="77777777" w:rsidTr="001B52F1">
        <w:trPr>
          <w:trHeight w:val="70"/>
          <w:jc w:val="center"/>
        </w:trPr>
        <w:tc>
          <w:tcPr>
            <w:tcW w:w="205" w:type="pct"/>
          </w:tcPr>
          <w:p w14:paraId="531EBEC7"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lastRenderedPageBreak/>
              <w:t>6</w:t>
            </w:r>
          </w:p>
        </w:tc>
        <w:tc>
          <w:tcPr>
            <w:tcW w:w="2918" w:type="pct"/>
          </w:tcPr>
          <w:p w14:paraId="5D89C6BC"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 xml:space="preserve">Mission </w:t>
            </w:r>
            <w:proofErr w:type="spellStart"/>
            <w:r w:rsidRPr="000722A8">
              <w:rPr>
                <w:rFonts w:ascii="Arial" w:hAnsi="Arial" w:cs="Arial"/>
                <w:bCs/>
                <w:color w:val="231F20"/>
                <w:szCs w:val="24"/>
              </w:rPr>
              <w:t>Indradhanush</w:t>
            </w:r>
            <w:proofErr w:type="spellEnd"/>
            <w:r w:rsidRPr="000722A8">
              <w:rPr>
                <w:rFonts w:ascii="Arial" w:hAnsi="Arial" w:cs="Arial"/>
                <w:bCs/>
                <w:color w:val="231F20"/>
                <w:szCs w:val="24"/>
              </w:rPr>
              <w:t>. Operational guidelines, 2015</w:t>
            </w:r>
          </w:p>
        </w:tc>
        <w:tc>
          <w:tcPr>
            <w:tcW w:w="1010" w:type="pct"/>
          </w:tcPr>
          <w:p w14:paraId="099A1076"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Government of India</w:t>
            </w:r>
          </w:p>
        </w:tc>
        <w:tc>
          <w:tcPr>
            <w:tcW w:w="866" w:type="pct"/>
          </w:tcPr>
          <w:p w14:paraId="76764380"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Web</w:t>
            </w:r>
          </w:p>
        </w:tc>
      </w:tr>
      <w:tr w:rsidR="001B52F1" w:rsidRPr="000722A8" w14:paraId="2E2E2D95" w14:textId="77777777" w:rsidTr="001B52F1">
        <w:trPr>
          <w:trHeight w:val="70"/>
          <w:jc w:val="center"/>
        </w:trPr>
        <w:tc>
          <w:tcPr>
            <w:tcW w:w="205" w:type="pct"/>
          </w:tcPr>
          <w:p w14:paraId="0871C502"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7</w:t>
            </w:r>
          </w:p>
        </w:tc>
        <w:tc>
          <w:tcPr>
            <w:tcW w:w="2918" w:type="pct"/>
          </w:tcPr>
          <w:p w14:paraId="0F9F95A0"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 xml:space="preserve">National Vector Borne Disease Control Programme (NVBDCP). Monitoring and evaluation plan. Implementation phase, IMCP-Phase II. </w:t>
            </w:r>
          </w:p>
        </w:tc>
        <w:tc>
          <w:tcPr>
            <w:tcW w:w="1010" w:type="pct"/>
          </w:tcPr>
          <w:p w14:paraId="783BE1EE"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Government of India</w:t>
            </w:r>
          </w:p>
        </w:tc>
        <w:tc>
          <w:tcPr>
            <w:tcW w:w="866" w:type="pct"/>
          </w:tcPr>
          <w:p w14:paraId="2C575A41"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Wen</w:t>
            </w:r>
          </w:p>
        </w:tc>
      </w:tr>
      <w:tr w:rsidR="001B52F1" w:rsidRPr="000722A8" w14:paraId="4865EC33" w14:textId="77777777" w:rsidTr="001B52F1">
        <w:trPr>
          <w:trHeight w:val="70"/>
          <w:jc w:val="center"/>
        </w:trPr>
        <w:tc>
          <w:tcPr>
            <w:tcW w:w="205" w:type="pct"/>
          </w:tcPr>
          <w:p w14:paraId="3C9768EC"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8</w:t>
            </w:r>
          </w:p>
        </w:tc>
        <w:tc>
          <w:tcPr>
            <w:tcW w:w="2918" w:type="pct"/>
          </w:tcPr>
          <w:p w14:paraId="17A0FDA1"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 xml:space="preserve">National Vector Borne Disease Control Programme (NVBDCP). Guidelines for PIP. </w:t>
            </w:r>
          </w:p>
        </w:tc>
        <w:tc>
          <w:tcPr>
            <w:tcW w:w="1010" w:type="pct"/>
          </w:tcPr>
          <w:p w14:paraId="162EBF71"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Government of India</w:t>
            </w:r>
          </w:p>
        </w:tc>
        <w:tc>
          <w:tcPr>
            <w:tcW w:w="866" w:type="pct"/>
          </w:tcPr>
          <w:p w14:paraId="1A72FD23"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Web</w:t>
            </w:r>
          </w:p>
        </w:tc>
      </w:tr>
      <w:tr w:rsidR="001B52F1" w:rsidRPr="000722A8" w14:paraId="4F9B3121" w14:textId="77777777" w:rsidTr="001B52F1">
        <w:trPr>
          <w:trHeight w:val="70"/>
          <w:jc w:val="center"/>
        </w:trPr>
        <w:tc>
          <w:tcPr>
            <w:tcW w:w="205" w:type="pct"/>
          </w:tcPr>
          <w:p w14:paraId="09233B1F"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9</w:t>
            </w:r>
          </w:p>
        </w:tc>
        <w:tc>
          <w:tcPr>
            <w:tcW w:w="2918" w:type="pct"/>
          </w:tcPr>
          <w:p w14:paraId="279FB887"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Sentinel site surveillance of Japanese encephalitis. Version 2.0, March 2006</w:t>
            </w:r>
          </w:p>
        </w:tc>
        <w:tc>
          <w:tcPr>
            <w:tcW w:w="1010" w:type="pct"/>
          </w:tcPr>
          <w:p w14:paraId="3576E996"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PATH</w:t>
            </w:r>
          </w:p>
        </w:tc>
        <w:tc>
          <w:tcPr>
            <w:tcW w:w="866" w:type="pct"/>
          </w:tcPr>
          <w:p w14:paraId="2DEBF177"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Web</w:t>
            </w:r>
          </w:p>
        </w:tc>
      </w:tr>
      <w:tr w:rsidR="001B52F1" w:rsidRPr="000722A8" w14:paraId="2C19A154" w14:textId="77777777" w:rsidTr="001B52F1">
        <w:trPr>
          <w:trHeight w:val="70"/>
          <w:jc w:val="center"/>
        </w:trPr>
        <w:tc>
          <w:tcPr>
            <w:tcW w:w="205" w:type="pct"/>
          </w:tcPr>
          <w:p w14:paraId="0FB8A319"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10</w:t>
            </w:r>
          </w:p>
        </w:tc>
        <w:tc>
          <w:tcPr>
            <w:tcW w:w="2918" w:type="pct"/>
          </w:tcPr>
          <w:p w14:paraId="39559CF8"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WHO recommended surveillance standards: Japanese encephalitis</w:t>
            </w:r>
          </w:p>
        </w:tc>
        <w:tc>
          <w:tcPr>
            <w:tcW w:w="1010" w:type="pct"/>
          </w:tcPr>
          <w:p w14:paraId="2473BA5A"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 xml:space="preserve">WHO </w:t>
            </w:r>
          </w:p>
        </w:tc>
        <w:tc>
          <w:tcPr>
            <w:tcW w:w="866" w:type="pct"/>
          </w:tcPr>
          <w:p w14:paraId="06C0C386"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Web</w:t>
            </w:r>
          </w:p>
        </w:tc>
      </w:tr>
      <w:tr w:rsidR="001B52F1" w:rsidRPr="000722A8" w14:paraId="6748151A" w14:textId="77777777" w:rsidTr="001B52F1">
        <w:trPr>
          <w:trHeight w:val="70"/>
          <w:jc w:val="center"/>
        </w:trPr>
        <w:tc>
          <w:tcPr>
            <w:tcW w:w="205" w:type="pct"/>
          </w:tcPr>
          <w:p w14:paraId="6E4EEF73"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11</w:t>
            </w:r>
          </w:p>
        </w:tc>
        <w:tc>
          <w:tcPr>
            <w:tcW w:w="2918" w:type="pct"/>
          </w:tcPr>
          <w:p w14:paraId="65450A1B"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 xml:space="preserve">Integrated disease surveillance programme. Assessment tool for status of laboratory component in states. </w:t>
            </w:r>
          </w:p>
        </w:tc>
        <w:tc>
          <w:tcPr>
            <w:tcW w:w="1010" w:type="pct"/>
          </w:tcPr>
          <w:p w14:paraId="24A1AD6A"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Government of India</w:t>
            </w:r>
          </w:p>
        </w:tc>
        <w:tc>
          <w:tcPr>
            <w:tcW w:w="866" w:type="pct"/>
          </w:tcPr>
          <w:p w14:paraId="69867BCB"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Web</w:t>
            </w:r>
          </w:p>
        </w:tc>
      </w:tr>
      <w:tr w:rsidR="001B52F1" w:rsidRPr="000722A8" w14:paraId="63E8F944" w14:textId="77777777" w:rsidTr="001B52F1">
        <w:trPr>
          <w:trHeight w:val="70"/>
          <w:jc w:val="center"/>
        </w:trPr>
        <w:tc>
          <w:tcPr>
            <w:tcW w:w="205" w:type="pct"/>
          </w:tcPr>
          <w:p w14:paraId="535E7809"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12</w:t>
            </w:r>
          </w:p>
        </w:tc>
        <w:tc>
          <w:tcPr>
            <w:tcW w:w="2918" w:type="pct"/>
          </w:tcPr>
          <w:p w14:paraId="6A2FD931"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Vaccination coverage cluster surveys: Reference manual, version 3., July 2015</w:t>
            </w:r>
          </w:p>
        </w:tc>
        <w:tc>
          <w:tcPr>
            <w:tcW w:w="1010" w:type="pct"/>
          </w:tcPr>
          <w:p w14:paraId="48AC2A88"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WHO</w:t>
            </w:r>
          </w:p>
        </w:tc>
        <w:tc>
          <w:tcPr>
            <w:tcW w:w="866" w:type="pct"/>
          </w:tcPr>
          <w:p w14:paraId="0FE8754E"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Web</w:t>
            </w:r>
          </w:p>
        </w:tc>
      </w:tr>
      <w:tr w:rsidR="001B52F1" w:rsidRPr="000722A8" w14:paraId="4AFAB6CE" w14:textId="77777777" w:rsidTr="001B52F1">
        <w:trPr>
          <w:trHeight w:val="70"/>
          <w:jc w:val="center"/>
        </w:trPr>
        <w:tc>
          <w:tcPr>
            <w:tcW w:w="205" w:type="pct"/>
          </w:tcPr>
          <w:p w14:paraId="7BAF8DED"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13</w:t>
            </w:r>
          </w:p>
        </w:tc>
        <w:tc>
          <w:tcPr>
            <w:tcW w:w="2918" w:type="pct"/>
          </w:tcPr>
          <w:p w14:paraId="18E4B057"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 xml:space="preserve">Case management of acute encephalitis syndrome / Japanese encephalitis. </w:t>
            </w:r>
          </w:p>
        </w:tc>
        <w:tc>
          <w:tcPr>
            <w:tcW w:w="1010" w:type="pct"/>
          </w:tcPr>
          <w:p w14:paraId="184DBB2C"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Government of India</w:t>
            </w:r>
          </w:p>
        </w:tc>
        <w:tc>
          <w:tcPr>
            <w:tcW w:w="866" w:type="pct"/>
          </w:tcPr>
          <w:p w14:paraId="791237FC"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Web</w:t>
            </w:r>
          </w:p>
        </w:tc>
      </w:tr>
      <w:tr w:rsidR="001B52F1" w:rsidRPr="000722A8" w14:paraId="5E5CB030" w14:textId="77777777" w:rsidTr="001B52F1">
        <w:trPr>
          <w:trHeight w:val="70"/>
          <w:jc w:val="center"/>
        </w:trPr>
        <w:tc>
          <w:tcPr>
            <w:tcW w:w="205" w:type="pct"/>
          </w:tcPr>
          <w:p w14:paraId="0F43EB35"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lastRenderedPageBreak/>
              <w:t xml:space="preserve">14 </w:t>
            </w:r>
          </w:p>
        </w:tc>
        <w:tc>
          <w:tcPr>
            <w:tcW w:w="2918" w:type="pct"/>
          </w:tcPr>
          <w:p w14:paraId="3BA31916" w14:textId="77777777" w:rsidR="001B52F1" w:rsidRPr="000722A8" w:rsidRDefault="001B52F1" w:rsidP="000722A8">
            <w:pPr>
              <w:autoSpaceDE w:val="0"/>
              <w:autoSpaceDN w:val="0"/>
              <w:adjustRightInd w:val="0"/>
              <w:spacing w:before="120" w:after="120" w:line="480" w:lineRule="auto"/>
              <w:rPr>
                <w:rFonts w:ascii="Arial" w:hAnsi="Arial" w:cs="Arial"/>
                <w:bCs/>
                <w:color w:val="231F20"/>
                <w:szCs w:val="24"/>
              </w:rPr>
            </w:pPr>
            <w:r w:rsidRPr="000722A8">
              <w:rPr>
                <w:rFonts w:ascii="Arial" w:hAnsi="Arial" w:cs="Arial"/>
                <w:bCs/>
                <w:color w:val="231F20"/>
                <w:szCs w:val="24"/>
              </w:rPr>
              <w:t>Field guidelines for the evaluation of a surveillance system</w:t>
            </w:r>
          </w:p>
        </w:tc>
        <w:tc>
          <w:tcPr>
            <w:tcW w:w="1010" w:type="pct"/>
          </w:tcPr>
          <w:p w14:paraId="7B0629BF"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CDC</w:t>
            </w:r>
          </w:p>
        </w:tc>
        <w:tc>
          <w:tcPr>
            <w:tcW w:w="866" w:type="pct"/>
          </w:tcPr>
          <w:p w14:paraId="367C6C8A" w14:textId="77777777" w:rsidR="001B52F1" w:rsidRPr="000722A8" w:rsidRDefault="001B52F1" w:rsidP="000722A8">
            <w:pPr>
              <w:pStyle w:val="BodyText"/>
              <w:spacing w:before="120" w:line="480" w:lineRule="auto"/>
              <w:rPr>
                <w:rFonts w:ascii="Arial" w:hAnsi="Arial" w:cs="Arial"/>
                <w:szCs w:val="24"/>
              </w:rPr>
            </w:pPr>
            <w:r w:rsidRPr="000722A8">
              <w:rPr>
                <w:rFonts w:ascii="Arial" w:hAnsi="Arial" w:cs="Arial"/>
                <w:szCs w:val="24"/>
              </w:rPr>
              <w:t>Web</w:t>
            </w:r>
          </w:p>
        </w:tc>
      </w:tr>
    </w:tbl>
    <w:p w14:paraId="24E01B46" w14:textId="77777777" w:rsidR="001B52F1" w:rsidRPr="000722A8" w:rsidRDefault="001B52F1" w:rsidP="000722A8">
      <w:pPr>
        <w:pStyle w:val="ListParagraph"/>
        <w:tabs>
          <w:tab w:val="left" w:pos="720"/>
        </w:tabs>
        <w:spacing w:before="120" w:after="120" w:line="480" w:lineRule="auto"/>
        <w:ind w:left="360"/>
        <w:rPr>
          <w:rFonts w:ascii="Arial" w:hAnsi="Arial" w:cs="Arial"/>
          <w:szCs w:val="24"/>
          <w:lang w:val="en-GB"/>
        </w:rPr>
      </w:pPr>
    </w:p>
    <w:p w14:paraId="44830D3E" w14:textId="77777777" w:rsidR="001B52F1" w:rsidRPr="000722A8" w:rsidRDefault="001B52F1" w:rsidP="000722A8">
      <w:pPr>
        <w:spacing w:before="120" w:after="120" w:line="480" w:lineRule="auto"/>
        <w:rPr>
          <w:rFonts w:ascii="Arial" w:hAnsi="Arial" w:cs="Arial"/>
          <w:bCs/>
          <w:color w:val="000000"/>
          <w:szCs w:val="24"/>
        </w:rPr>
      </w:pPr>
      <w:r w:rsidRPr="000722A8">
        <w:rPr>
          <w:rFonts w:ascii="Arial" w:hAnsi="Arial" w:cs="Arial"/>
          <w:bCs/>
          <w:szCs w:val="24"/>
        </w:rPr>
        <w:br w:type="page"/>
      </w:r>
    </w:p>
    <w:p w14:paraId="729FE1EE" w14:textId="77777777" w:rsidR="001B52F1" w:rsidRPr="000722A8" w:rsidRDefault="001B52F1" w:rsidP="000722A8">
      <w:pPr>
        <w:pStyle w:val="Default"/>
        <w:tabs>
          <w:tab w:val="left" w:pos="4536"/>
        </w:tabs>
        <w:spacing w:before="120" w:after="120" w:line="480" w:lineRule="auto"/>
        <w:jc w:val="center"/>
        <w:outlineLvl w:val="0"/>
        <w:rPr>
          <w:rFonts w:ascii="Arial" w:hAnsi="Arial" w:cs="Arial"/>
          <w:bCs/>
        </w:rPr>
      </w:pPr>
      <w:commentRangeStart w:id="252"/>
      <w:r w:rsidRPr="000722A8">
        <w:rPr>
          <w:rFonts w:ascii="Arial" w:hAnsi="Arial" w:cs="Arial"/>
          <w:bCs/>
        </w:rPr>
        <w:lastRenderedPageBreak/>
        <w:t>Annexure</w:t>
      </w:r>
      <w:commentRangeEnd w:id="252"/>
      <w:r w:rsidR="00E2573D">
        <w:rPr>
          <w:rStyle w:val="CommentReference"/>
          <w:rFonts w:ascii="Calibri" w:eastAsia="Times New Roman" w:hAnsi="Calibri"/>
          <w:color w:val="auto"/>
        </w:rPr>
        <w:commentReference w:id="252"/>
      </w:r>
      <w:r w:rsidRPr="000722A8">
        <w:rPr>
          <w:rFonts w:ascii="Arial" w:hAnsi="Arial" w:cs="Arial"/>
          <w:bCs/>
        </w:rPr>
        <w:t xml:space="preserve"> 3: </w:t>
      </w:r>
      <w:r w:rsidR="006B1632" w:rsidRPr="000722A8">
        <w:rPr>
          <w:rFonts w:ascii="Arial" w:hAnsi="Arial" w:cs="Arial"/>
          <w:bCs/>
        </w:rPr>
        <w:t>STUDY</w:t>
      </w:r>
      <w:r w:rsidRPr="000722A8">
        <w:rPr>
          <w:rFonts w:ascii="Arial" w:hAnsi="Arial" w:cs="Arial"/>
          <w:bCs/>
        </w:rPr>
        <w:t xml:space="preserve"> QUESTIONNAIRE: </w:t>
      </w:r>
      <w:commentRangeStart w:id="253"/>
      <w:r w:rsidRPr="000722A8">
        <w:rPr>
          <w:rFonts w:ascii="Arial" w:hAnsi="Arial" w:cs="Arial"/>
          <w:bCs/>
        </w:rPr>
        <w:t>CASES</w:t>
      </w:r>
      <w:commentRangeEnd w:id="253"/>
      <w:r w:rsidR="00E2573D">
        <w:rPr>
          <w:rStyle w:val="CommentReference"/>
          <w:rFonts w:ascii="Calibri" w:eastAsia="Times New Roman" w:hAnsi="Calibri"/>
          <w:color w:val="auto"/>
        </w:rPr>
        <w:commentReference w:id="253"/>
      </w:r>
      <w:r w:rsidRPr="000722A8">
        <w:rPr>
          <w:rFonts w:ascii="Arial" w:hAnsi="Arial" w:cs="Arial"/>
          <w:bCs/>
        </w:rPr>
        <w:t xml:space="preserve"> of JE and AES                                                                                                                                                                                                                 </w:t>
      </w:r>
    </w:p>
    <w:p w14:paraId="7AAB6291" w14:textId="77777777" w:rsidR="001B52F1" w:rsidRPr="000722A8" w:rsidRDefault="001B52F1" w:rsidP="000722A8">
      <w:pPr>
        <w:pStyle w:val="Default"/>
        <w:pBdr>
          <w:top w:val="single" w:sz="4" w:space="0" w:color="auto"/>
          <w:left w:val="single" w:sz="4" w:space="4" w:color="auto"/>
          <w:bottom w:val="single" w:sz="4" w:space="1" w:color="auto"/>
          <w:right w:val="single" w:sz="4" w:space="4" w:color="auto"/>
        </w:pBdr>
        <w:spacing w:before="120" w:after="120" w:line="480" w:lineRule="auto"/>
        <w:ind w:left="90"/>
        <w:rPr>
          <w:rFonts w:ascii="Arial" w:hAnsi="Arial" w:cs="Arial"/>
        </w:rPr>
      </w:pPr>
      <w:r w:rsidRPr="000722A8">
        <w:rPr>
          <w:rFonts w:ascii="Arial" w:hAnsi="Arial" w:cs="Arial"/>
        </w:rPr>
        <w:t xml:space="preserve">Project Title: </w:t>
      </w:r>
      <w:r w:rsidRPr="000722A8">
        <w:rPr>
          <w:rFonts w:ascii="Arial" w:hAnsi="Arial" w:cs="Arial"/>
        </w:rPr>
        <w:tab/>
      </w:r>
    </w:p>
    <w:p w14:paraId="1BF13F4D" w14:textId="77777777" w:rsidR="001B52F1" w:rsidRPr="000722A8" w:rsidRDefault="001B52F1" w:rsidP="000722A8">
      <w:pPr>
        <w:pStyle w:val="Default"/>
        <w:pBdr>
          <w:top w:val="single" w:sz="4" w:space="0" w:color="auto"/>
          <w:left w:val="single" w:sz="4" w:space="4" w:color="auto"/>
          <w:bottom w:val="single" w:sz="4" w:space="1" w:color="auto"/>
          <w:right w:val="single" w:sz="4" w:space="4" w:color="auto"/>
        </w:pBdr>
        <w:spacing w:before="120" w:after="120" w:line="480" w:lineRule="auto"/>
        <w:ind w:left="90"/>
        <w:rPr>
          <w:rFonts w:ascii="Arial" w:hAnsi="Arial" w:cs="Arial"/>
          <w:bCs/>
          <w:iCs/>
          <w:cs/>
          <w:lang w:bidi="hi-IN"/>
        </w:rPr>
      </w:pPr>
      <w:r w:rsidRPr="000722A8">
        <w:rPr>
          <w:rFonts w:ascii="Arial" w:hAnsi="Arial" w:cs="Arial"/>
          <w:bCs/>
          <w:spacing w:val="-3"/>
        </w:rPr>
        <w:t>CRITICAL APPRAISAL OF SURVEILLANCE, MANAGEMENT AND VACCINATION OF JAPANESE ENCEPHALITIS AND ACUTE ENCEPHALITIS SYNDROME IN INDIA: PROGRAMME IMPLEMENTATION RESEARCH IN SELECTED ENDEMIC STATES</w:t>
      </w:r>
    </w:p>
    <w:p w14:paraId="111632BC" w14:textId="77777777" w:rsidR="001B52F1" w:rsidRPr="000722A8" w:rsidRDefault="001B52F1" w:rsidP="000722A8">
      <w:pPr>
        <w:pBdr>
          <w:top w:val="single" w:sz="4" w:space="0" w:color="auto"/>
          <w:left w:val="single" w:sz="4" w:space="4" w:color="auto"/>
          <w:bottom w:val="single" w:sz="4" w:space="0" w:color="auto"/>
          <w:right w:val="single" w:sz="4" w:space="4" w:color="auto"/>
        </w:pBdr>
        <w:tabs>
          <w:tab w:val="left" w:pos="2520"/>
          <w:tab w:val="left" w:pos="4536"/>
        </w:tabs>
        <w:spacing w:before="120" w:after="120" w:line="480" w:lineRule="auto"/>
        <w:rPr>
          <w:rFonts w:ascii="Arial" w:hAnsi="Arial" w:cs="Arial"/>
          <w:szCs w:val="24"/>
        </w:rPr>
      </w:pPr>
      <w:r w:rsidRPr="000722A8">
        <w:rPr>
          <w:rFonts w:ascii="Arial" w:hAnsi="Arial" w:cs="Arial"/>
          <w:szCs w:val="24"/>
        </w:rPr>
        <w:t>Complete from Screening Interview or Log before beginning questionnaire:</w:t>
      </w:r>
    </w:p>
    <w:p w14:paraId="1BA50DE5" w14:textId="77777777" w:rsidR="001B52F1" w:rsidRPr="000722A8" w:rsidRDefault="001B52F1" w:rsidP="000722A8">
      <w:pPr>
        <w:pBdr>
          <w:top w:val="single" w:sz="4" w:space="0" w:color="auto"/>
          <w:left w:val="single" w:sz="4" w:space="4" w:color="auto"/>
          <w:bottom w:val="single" w:sz="4" w:space="0" w:color="auto"/>
          <w:right w:val="single" w:sz="4" w:space="4" w:color="auto"/>
        </w:pBdr>
        <w:tabs>
          <w:tab w:val="left" w:pos="2040"/>
          <w:tab w:val="left" w:pos="4536"/>
        </w:tabs>
        <w:spacing w:before="120" w:after="120" w:line="480" w:lineRule="auto"/>
        <w:jc w:val="both"/>
        <w:rPr>
          <w:rFonts w:ascii="Arial" w:hAnsi="Arial" w:cs="Arial"/>
          <w:szCs w:val="24"/>
        </w:rPr>
      </w:pPr>
      <w:r w:rsidRPr="000722A8">
        <w:rPr>
          <w:rFonts w:ascii="Arial" w:hAnsi="Arial" w:cs="Arial"/>
          <w:szCs w:val="24"/>
        </w:rPr>
        <w:t>Month and Year of Birth:</w:t>
      </w:r>
      <w:r w:rsidRPr="000722A8">
        <w:rPr>
          <w:rFonts w:ascii="Arial" w:hAnsi="Arial" w:cs="Arial"/>
          <w:bCs/>
          <w:szCs w:val="24"/>
        </w:rPr>
        <w:t xml:space="preserve"> </w:t>
      </w:r>
      <w:r w:rsidRPr="000722A8">
        <w:rPr>
          <w:rFonts w:ascii="Arial" w:hAnsi="Arial" w:cs="Arial"/>
          <w:szCs w:val="24"/>
        </w:rPr>
        <w:fldChar w:fldCharType="begin">
          <w:ffData>
            <w:name w:val="Check1"/>
            <w:enabled/>
            <w:calcOnExit w:val="0"/>
            <w:checkBox>
              <w:sizeAuto/>
              <w:default w:val="0"/>
            </w:checkBox>
          </w:ffData>
        </w:fldChar>
      </w:r>
      <w:r w:rsidRPr="000722A8">
        <w:rPr>
          <w:rFonts w:ascii="Arial" w:hAnsi="Arial" w:cs="Arial"/>
          <w:szCs w:val="24"/>
        </w:rPr>
        <w:instrText xml:space="preserve"> FORMCHECKBOX </w:instrText>
      </w:r>
      <w:r w:rsidR="008D1EBC">
        <w:rPr>
          <w:rFonts w:ascii="Arial" w:hAnsi="Arial" w:cs="Arial"/>
          <w:szCs w:val="24"/>
        </w:rPr>
      </w:r>
      <w:r w:rsidR="008D1EBC">
        <w:rPr>
          <w:rFonts w:ascii="Arial" w:hAnsi="Arial" w:cs="Arial"/>
          <w:szCs w:val="24"/>
        </w:rPr>
        <w:fldChar w:fldCharType="separate"/>
      </w:r>
      <w:r w:rsidRPr="000722A8">
        <w:rPr>
          <w:rFonts w:ascii="Arial" w:hAnsi="Arial" w:cs="Arial"/>
          <w:szCs w:val="24"/>
        </w:rPr>
        <w:fldChar w:fldCharType="end"/>
      </w:r>
      <w:r w:rsidRPr="000722A8">
        <w:rPr>
          <w:rFonts w:ascii="Arial" w:hAnsi="Arial" w:cs="Arial"/>
          <w:szCs w:val="24"/>
        </w:rPr>
        <w:fldChar w:fldCharType="begin">
          <w:ffData>
            <w:name w:val="Check1"/>
            <w:enabled/>
            <w:calcOnExit w:val="0"/>
            <w:checkBox>
              <w:sizeAuto/>
              <w:default w:val="0"/>
            </w:checkBox>
          </w:ffData>
        </w:fldChar>
      </w:r>
      <w:r w:rsidRPr="000722A8">
        <w:rPr>
          <w:rFonts w:ascii="Arial" w:hAnsi="Arial" w:cs="Arial"/>
          <w:szCs w:val="24"/>
        </w:rPr>
        <w:instrText xml:space="preserve"> FORMCHECKBOX </w:instrText>
      </w:r>
      <w:r w:rsidR="008D1EBC">
        <w:rPr>
          <w:rFonts w:ascii="Arial" w:hAnsi="Arial" w:cs="Arial"/>
          <w:szCs w:val="24"/>
        </w:rPr>
      </w:r>
      <w:r w:rsidR="008D1EBC">
        <w:rPr>
          <w:rFonts w:ascii="Arial" w:hAnsi="Arial" w:cs="Arial"/>
          <w:szCs w:val="24"/>
        </w:rPr>
        <w:fldChar w:fldCharType="separate"/>
      </w:r>
      <w:r w:rsidRPr="000722A8">
        <w:rPr>
          <w:rFonts w:ascii="Arial" w:hAnsi="Arial" w:cs="Arial"/>
          <w:szCs w:val="24"/>
        </w:rPr>
        <w:fldChar w:fldCharType="end"/>
      </w:r>
      <w:r w:rsidRPr="000722A8">
        <w:rPr>
          <w:rFonts w:ascii="Arial" w:hAnsi="Arial" w:cs="Arial"/>
          <w:szCs w:val="24"/>
        </w:rPr>
        <w:t>/</w:t>
      </w:r>
      <w:r w:rsidRPr="000722A8">
        <w:rPr>
          <w:rFonts w:ascii="Arial" w:hAnsi="Arial" w:cs="Arial"/>
          <w:szCs w:val="24"/>
        </w:rPr>
        <w:fldChar w:fldCharType="begin">
          <w:ffData>
            <w:name w:val="Check1"/>
            <w:enabled/>
            <w:calcOnExit w:val="0"/>
            <w:checkBox>
              <w:sizeAuto/>
              <w:default w:val="0"/>
            </w:checkBox>
          </w:ffData>
        </w:fldChar>
      </w:r>
      <w:r w:rsidRPr="000722A8">
        <w:rPr>
          <w:rFonts w:ascii="Arial" w:hAnsi="Arial" w:cs="Arial"/>
          <w:szCs w:val="24"/>
        </w:rPr>
        <w:instrText xml:space="preserve"> FORMCHECKBOX </w:instrText>
      </w:r>
      <w:r w:rsidR="008D1EBC">
        <w:rPr>
          <w:rFonts w:ascii="Arial" w:hAnsi="Arial" w:cs="Arial"/>
          <w:szCs w:val="24"/>
        </w:rPr>
      </w:r>
      <w:r w:rsidR="008D1EBC">
        <w:rPr>
          <w:rFonts w:ascii="Arial" w:hAnsi="Arial" w:cs="Arial"/>
          <w:szCs w:val="24"/>
        </w:rPr>
        <w:fldChar w:fldCharType="separate"/>
      </w:r>
      <w:r w:rsidRPr="000722A8">
        <w:rPr>
          <w:rFonts w:ascii="Arial" w:hAnsi="Arial" w:cs="Arial"/>
          <w:szCs w:val="24"/>
        </w:rPr>
        <w:fldChar w:fldCharType="end"/>
      </w:r>
      <w:r w:rsidRPr="000722A8">
        <w:rPr>
          <w:rFonts w:ascii="Arial" w:hAnsi="Arial" w:cs="Arial"/>
          <w:szCs w:val="24"/>
        </w:rPr>
        <w:fldChar w:fldCharType="begin">
          <w:ffData>
            <w:name w:val="Check1"/>
            <w:enabled/>
            <w:calcOnExit w:val="0"/>
            <w:checkBox>
              <w:sizeAuto/>
              <w:default w:val="0"/>
            </w:checkBox>
          </w:ffData>
        </w:fldChar>
      </w:r>
      <w:r w:rsidRPr="000722A8">
        <w:rPr>
          <w:rFonts w:ascii="Arial" w:hAnsi="Arial" w:cs="Arial"/>
          <w:szCs w:val="24"/>
        </w:rPr>
        <w:instrText xml:space="preserve"> FORMCHECKBOX </w:instrText>
      </w:r>
      <w:r w:rsidR="008D1EBC">
        <w:rPr>
          <w:rFonts w:ascii="Arial" w:hAnsi="Arial" w:cs="Arial"/>
          <w:szCs w:val="24"/>
        </w:rPr>
      </w:r>
      <w:r w:rsidR="008D1EBC">
        <w:rPr>
          <w:rFonts w:ascii="Arial" w:hAnsi="Arial" w:cs="Arial"/>
          <w:szCs w:val="24"/>
        </w:rPr>
        <w:fldChar w:fldCharType="separate"/>
      </w:r>
      <w:r w:rsidRPr="000722A8">
        <w:rPr>
          <w:rFonts w:ascii="Arial" w:hAnsi="Arial" w:cs="Arial"/>
          <w:szCs w:val="24"/>
        </w:rPr>
        <w:fldChar w:fldCharType="end"/>
      </w:r>
      <w:r w:rsidRPr="000722A8">
        <w:rPr>
          <w:rFonts w:ascii="Arial" w:hAnsi="Arial" w:cs="Arial"/>
          <w:szCs w:val="24"/>
        </w:rPr>
        <w:t>/</w:t>
      </w:r>
      <w:r w:rsidRPr="000722A8">
        <w:rPr>
          <w:rFonts w:ascii="Arial" w:hAnsi="Arial" w:cs="Arial"/>
          <w:szCs w:val="24"/>
        </w:rPr>
        <w:fldChar w:fldCharType="begin">
          <w:ffData>
            <w:name w:val="Check1"/>
            <w:enabled/>
            <w:calcOnExit w:val="0"/>
            <w:checkBox>
              <w:sizeAuto/>
              <w:default w:val="0"/>
            </w:checkBox>
          </w:ffData>
        </w:fldChar>
      </w:r>
      <w:r w:rsidRPr="000722A8">
        <w:rPr>
          <w:rFonts w:ascii="Arial" w:hAnsi="Arial" w:cs="Arial"/>
          <w:szCs w:val="24"/>
        </w:rPr>
        <w:instrText xml:space="preserve"> FORMCHECKBOX </w:instrText>
      </w:r>
      <w:r w:rsidR="008D1EBC">
        <w:rPr>
          <w:rFonts w:ascii="Arial" w:hAnsi="Arial" w:cs="Arial"/>
          <w:szCs w:val="24"/>
        </w:rPr>
      </w:r>
      <w:r w:rsidR="008D1EBC">
        <w:rPr>
          <w:rFonts w:ascii="Arial" w:hAnsi="Arial" w:cs="Arial"/>
          <w:szCs w:val="24"/>
        </w:rPr>
        <w:fldChar w:fldCharType="separate"/>
      </w:r>
      <w:r w:rsidRPr="000722A8">
        <w:rPr>
          <w:rFonts w:ascii="Arial" w:hAnsi="Arial" w:cs="Arial"/>
          <w:szCs w:val="24"/>
        </w:rPr>
        <w:fldChar w:fldCharType="end"/>
      </w:r>
      <w:r w:rsidRPr="000722A8">
        <w:rPr>
          <w:rFonts w:ascii="Arial" w:hAnsi="Arial" w:cs="Arial"/>
          <w:szCs w:val="24"/>
        </w:rPr>
        <w:fldChar w:fldCharType="begin">
          <w:ffData>
            <w:name w:val="Check1"/>
            <w:enabled/>
            <w:calcOnExit w:val="0"/>
            <w:checkBox>
              <w:sizeAuto/>
              <w:default w:val="0"/>
            </w:checkBox>
          </w:ffData>
        </w:fldChar>
      </w:r>
      <w:r w:rsidRPr="000722A8">
        <w:rPr>
          <w:rFonts w:ascii="Arial" w:hAnsi="Arial" w:cs="Arial"/>
          <w:szCs w:val="24"/>
        </w:rPr>
        <w:instrText xml:space="preserve"> FORMCHECKBOX </w:instrText>
      </w:r>
      <w:r w:rsidR="008D1EBC">
        <w:rPr>
          <w:rFonts w:ascii="Arial" w:hAnsi="Arial" w:cs="Arial"/>
          <w:szCs w:val="24"/>
        </w:rPr>
      </w:r>
      <w:r w:rsidR="008D1EBC">
        <w:rPr>
          <w:rFonts w:ascii="Arial" w:hAnsi="Arial" w:cs="Arial"/>
          <w:szCs w:val="24"/>
        </w:rPr>
        <w:fldChar w:fldCharType="separate"/>
      </w:r>
      <w:r w:rsidRPr="000722A8">
        <w:rPr>
          <w:rFonts w:ascii="Arial" w:hAnsi="Arial" w:cs="Arial"/>
          <w:szCs w:val="24"/>
        </w:rPr>
        <w:fldChar w:fldCharType="end"/>
      </w:r>
      <w:r w:rsidRPr="000722A8">
        <w:rPr>
          <w:rFonts w:ascii="Arial" w:hAnsi="Arial" w:cs="Arial"/>
          <w:szCs w:val="24"/>
        </w:rPr>
        <w:fldChar w:fldCharType="begin">
          <w:ffData>
            <w:name w:val="Check1"/>
            <w:enabled/>
            <w:calcOnExit w:val="0"/>
            <w:checkBox>
              <w:sizeAuto/>
              <w:default w:val="0"/>
            </w:checkBox>
          </w:ffData>
        </w:fldChar>
      </w:r>
      <w:r w:rsidRPr="000722A8">
        <w:rPr>
          <w:rFonts w:ascii="Arial" w:hAnsi="Arial" w:cs="Arial"/>
          <w:szCs w:val="24"/>
        </w:rPr>
        <w:instrText xml:space="preserve"> FORMCHECKBOX </w:instrText>
      </w:r>
      <w:r w:rsidR="008D1EBC">
        <w:rPr>
          <w:rFonts w:ascii="Arial" w:hAnsi="Arial" w:cs="Arial"/>
          <w:szCs w:val="24"/>
        </w:rPr>
      </w:r>
      <w:r w:rsidR="008D1EBC">
        <w:rPr>
          <w:rFonts w:ascii="Arial" w:hAnsi="Arial" w:cs="Arial"/>
          <w:szCs w:val="24"/>
        </w:rPr>
        <w:fldChar w:fldCharType="separate"/>
      </w:r>
      <w:r w:rsidRPr="000722A8">
        <w:rPr>
          <w:rFonts w:ascii="Arial" w:hAnsi="Arial" w:cs="Arial"/>
          <w:szCs w:val="24"/>
        </w:rPr>
        <w:fldChar w:fldCharType="end"/>
      </w:r>
      <w:r w:rsidRPr="000722A8">
        <w:rPr>
          <w:rFonts w:ascii="Arial" w:hAnsi="Arial" w:cs="Arial"/>
          <w:szCs w:val="24"/>
        </w:rPr>
        <w:fldChar w:fldCharType="begin">
          <w:ffData>
            <w:name w:val="Check1"/>
            <w:enabled/>
            <w:calcOnExit w:val="0"/>
            <w:checkBox>
              <w:sizeAuto/>
              <w:default w:val="0"/>
            </w:checkBox>
          </w:ffData>
        </w:fldChar>
      </w:r>
      <w:r w:rsidRPr="000722A8">
        <w:rPr>
          <w:rFonts w:ascii="Arial" w:hAnsi="Arial" w:cs="Arial"/>
          <w:szCs w:val="24"/>
        </w:rPr>
        <w:instrText xml:space="preserve"> FORMCHECKBOX </w:instrText>
      </w:r>
      <w:r w:rsidR="008D1EBC">
        <w:rPr>
          <w:rFonts w:ascii="Arial" w:hAnsi="Arial" w:cs="Arial"/>
          <w:szCs w:val="24"/>
        </w:rPr>
      </w:r>
      <w:r w:rsidR="008D1EBC">
        <w:rPr>
          <w:rFonts w:ascii="Arial" w:hAnsi="Arial" w:cs="Arial"/>
          <w:szCs w:val="24"/>
        </w:rPr>
        <w:fldChar w:fldCharType="separate"/>
      </w:r>
      <w:r w:rsidRPr="000722A8">
        <w:rPr>
          <w:rFonts w:ascii="Arial" w:hAnsi="Arial" w:cs="Arial"/>
          <w:szCs w:val="24"/>
        </w:rPr>
        <w:fldChar w:fldCharType="end"/>
      </w:r>
      <w:r w:rsidRPr="000722A8">
        <w:rPr>
          <w:rFonts w:ascii="Arial" w:hAnsi="Arial" w:cs="Arial"/>
          <w:szCs w:val="24"/>
        </w:rPr>
        <w:t xml:space="preserve"> Current Age: </w:t>
      </w:r>
      <w:r w:rsidRPr="000722A8">
        <w:rPr>
          <w:rFonts w:ascii="Arial" w:hAnsi="Arial" w:cs="Arial"/>
          <w:szCs w:val="24"/>
        </w:rPr>
        <w:fldChar w:fldCharType="begin">
          <w:ffData>
            <w:name w:val="Check1"/>
            <w:enabled/>
            <w:calcOnExit w:val="0"/>
            <w:checkBox>
              <w:sizeAuto/>
              <w:default w:val="0"/>
            </w:checkBox>
          </w:ffData>
        </w:fldChar>
      </w:r>
      <w:r w:rsidRPr="000722A8">
        <w:rPr>
          <w:rFonts w:ascii="Arial" w:hAnsi="Arial" w:cs="Arial"/>
          <w:szCs w:val="24"/>
        </w:rPr>
        <w:instrText xml:space="preserve"> FORMCHECKBOX </w:instrText>
      </w:r>
      <w:r w:rsidR="008D1EBC">
        <w:rPr>
          <w:rFonts w:ascii="Arial" w:hAnsi="Arial" w:cs="Arial"/>
          <w:szCs w:val="24"/>
        </w:rPr>
      </w:r>
      <w:r w:rsidR="008D1EBC">
        <w:rPr>
          <w:rFonts w:ascii="Arial" w:hAnsi="Arial" w:cs="Arial"/>
          <w:szCs w:val="24"/>
        </w:rPr>
        <w:fldChar w:fldCharType="separate"/>
      </w:r>
      <w:r w:rsidRPr="000722A8">
        <w:rPr>
          <w:rFonts w:ascii="Arial" w:hAnsi="Arial" w:cs="Arial"/>
          <w:szCs w:val="24"/>
        </w:rPr>
        <w:fldChar w:fldCharType="end"/>
      </w:r>
      <w:r w:rsidRPr="000722A8">
        <w:rPr>
          <w:rFonts w:ascii="Arial" w:hAnsi="Arial" w:cs="Arial"/>
          <w:szCs w:val="24"/>
        </w:rPr>
        <w:fldChar w:fldCharType="begin">
          <w:ffData>
            <w:name w:val="Check1"/>
            <w:enabled/>
            <w:calcOnExit w:val="0"/>
            <w:checkBox>
              <w:sizeAuto/>
              <w:default w:val="0"/>
            </w:checkBox>
          </w:ffData>
        </w:fldChar>
      </w:r>
      <w:r w:rsidRPr="000722A8">
        <w:rPr>
          <w:rFonts w:ascii="Arial" w:hAnsi="Arial" w:cs="Arial"/>
          <w:szCs w:val="24"/>
        </w:rPr>
        <w:instrText xml:space="preserve"> FORMCHECKBOX </w:instrText>
      </w:r>
      <w:r w:rsidR="008D1EBC">
        <w:rPr>
          <w:rFonts w:ascii="Arial" w:hAnsi="Arial" w:cs="Arial"/>
          <w:szCs w:val="24"/>
        </w:rPr>
      </w:r>
      <w:r w:rsidR="008D1EBC">
        <w:rPr>
          <w:rFonts w:ascii="Arial" w:hAnsi="Arial" w:cs="Arial"/>
          <w:szCs w:val="24"/>
        </w:rPr>
        <w:fldChar w:fldCharType="separate"/>
      </w:r>
      <w:r w:rsidRPr="000722A8">
        <w:rPr>
          <w:rFonts w:ascii="Arial" w:hAnsi="Arial" w:cs="Arial"/>
          <w:szCs w:val="24"/>
        </w:rPr>
        <w:fldChar w:fldCharType="end"/>
      </w:r>
      <w:r w:rsidRPr="000722A8">
        <w:rPr>
          <w:rFonts w:ascii="Arial" w:hAnsi="Arial" w:cs="Arial"/>
          <w:szCs w:val="24"/>
        </w:rPr>
        <w:t xml:space="preserve"> </w:t>
      </w:r>
      <w:r w:rsidRPr="000722A8">
        <w:rPr>
          <w:rFonts w:ascii="Arial" w:hAnsi="Arial" w:cs="Arial"/>
          <w:szCs w:val="24"/>
        </w:rPr>
        <w:tab/>
        <w:t>Sex</w:t>
      </w:r>
      <w:r w:rsidRPr="000722A8">
        <w:rPr>
          <w:rFonts w:ascii="Arial" w:hAnsi="Arial" w:cs="Arial"/>
          <w:szCs w:val="24"/>
          <w:cs/>
          <w:lang w:bidi="hi-IN"/>
        </w:rPr>
        <w:t xml:space="preserve">  </w:t>
      </w:r>
      <w:r w:rsidRPr="000722A8">
        <w:rPr>
          <w:rFonts w:ascii="Arial" w:hAnsi="Arial" w:cs="Arial"/>
          <w:szCs w:val="24"/>
        </w:rPr>
        <w:t xml:space="preserve">: </w:t>
      </w:r>
      <w:r w:rsidRPr="000722A8">
        <w:rPr>
          <w:rFonts w:ascii="Arial" w:hAnsi="Arial" w:cs="Arial"/>
          <w:szCs w:val="24"/>
        </w:rPr>
        <w:fldChar w:fldCharType="begin">
          <w:ffData>
            <w:name w:val="Check1"/>
            <w:enabled/>
            <w:calcOnExit w:val="0"/>
            <w:checkBox>
              <w:sizeAuto/>
              <w:default w:val="0"/>
            </w:checkBox>
          </w:ffData>
        </w:fldChar>
      </w:r>
      <w:r w:rsidRPr="000722A8">
        <w:rPr>
          <w:rFonts w:ascii="Arial" w:hAnsi="Arial" w:cs="Arial"/>
          <w:szCs w:val="24"/>
        </w:rPr>
        <w:instrText xml:space="preserve"> FORMCHECKBOX </w:instrText>
      </w:r>
      <w:r w:rsidR="008D1EBC">
        <w:rPr>
          <w:rFonts w:ascii="Arial" w:hAnsi="Arial" w:cs="Arial"/>
          <w:szCs w:val="24"/>
        </w:rPr>
      </w:r>
      <w:r w:rsidR="008D1EBC">
        <w:rPr>
          <w:rFonts w:ascii="Arial" w:hAnsi="Arial" w:cs="Arial"/>
          <w:szCs w:val="24"/>
        </w:rPr>
        <w:fldChar w:fldCharType="separate"/>
      </w:r>
      <w:r w:rsidRPr="000722A8">
        <w:rPr>
          <w:rFonts w:ascii="Arial" w:hAnsi="Arial" w:cs="Arial"/>
          <w:szCs w:val="24"/>
        </w:rPr>
        <w:fldChar w:fldCharType="end"/>
      </w:r>
      <w:r w:rsidRPr="000722A8">
        <w:rPr>
          <w:rFonts w:ascii="Arial" w:hAnsi="Arial" w:cs="Arial"/>
          <w:szCs w:val="24"/>
        </w:rPr>
        <w:t xml:space="preserve">                                    </w:t>
      </w:r>
    </w:p>
    <w:p w14:paraId="2612DB7E" w14:textId="77777777" w:rsidR="001B52F1" w:rsidRPr="000722A8" w:rsidRDefault="001B52F1" w:rsidP="000722A8">
      <w:pPr>
        <w:pBdr>
          <w:top w:val="single" w:sz="4" w:space="0" w:color="auto"/>
          <w:left w:val="single" w:sz="4" w:space="4" w:color="auto"/>
          <w:bottom w:val="single" w:sz="4" w:space="0" w:color="auto"/>
          <w:right w:val="single" w:sz="4" w:space="4" w:color="auto"/>
        </w:pBdr>
        <w:tabs>
          <w:tab w:val="left" w:pos="2040"/>
          <w:tab w:val="left" w:pos="4536"/>
        </w:tabs>
        <w:spacing w:before="120" w:after="120" w:line="480" w:lineRule="auto"/>
        <w:jc w:val="both"/>
        <w:rPr>
          <w:rFonts w:ascii="Arial" w:hAnsi="Arial" w:cs="Arial"/>
          <w:bCs/>
          <w:szCs w:val="24"/>
        </w:rPr>
      </w:pPr>
      <w:r w:rsidRPr="000722A8">
        <w:rPr>
          <w:rFonts w:ascii="Arial" w:hAnsi="Arial" w:cs="Arial"/>
          <w:szCs w:val="24"/>
        </w:rPr>
        <w:t>Place of</w:t>
      </w:r>
      <w:r w:rsidRPr="000722A8">
        <w:rPr>
          <w:rFonts w:ascii="Arial" w:hAnsi="Arial" w:cs="Arial"/>
          <w:color w:val="000000"/>
          <w:szCs w:val="24"/>
        </w:rPr>
        <w:t xml:space="preserve"> residence (village): </w:t>
      </w:r>
      <w:r w:rsidRPr="000722A8">
        <w:rPr>
          <w:rFonts w:ascii="Arial" w:hAnsi="Arial" w:cs="Arial"/>
          <w:bCs/>
          <w:szCs w:val="24"/>
        </w:rPr>
        <w:t>______________________________________________</w:t>
      </w:r>
    </w:p>
    <w:p w14:paraId="3C7B2752" w14:textId="77777777" w:rsidR="001B52F1" w:rsidRPr="000722A8" w:rsidRDefault="001B52F1" w:rsidP="000722A8">
      <w:pPr>
        <w:pBdr>
          <w:top w:val="single" w:sz="4" w:space="0" w:color="auto"/>
          <w:left w:val="single" w:sz="4" w:space="4" w:color="auto"/>
          <w:bottom w:val="single" w:sz="4" w:space="0" w:color="auto"/>
          <w:right w:val="single" w:sz="4" w:space="4" w:color="auto"/>
        </w:pBdr>
        <w:tabs>
          <w:tab w:val="left" w:pos="2520"/>
          <w:tab w:val="left" w:pos="4536"/>
        </w:tabs>
        <w:spacing w:before="120" w:after="120" w:line="480" w:lineRule="auto"/>
        <w:outlineLvl w:val="0"/>
        <w:rPr>
          <w:rFonts w:ascii="Arial" w:hAnsi="Arial" w:cs="Arial"/>
          <w:szCs w:val="24"/>
          <w:lang w:bidi="hi-IN"/>
        </w:rPr>
      </w:pPr>
      <w:r w:rsidRPr="000722A8">
        <w:rPr>
          <w:rFonts w:ascii="Arial" w:hAnsi="Arial" w:cs="Arial"/>
          <w:bCs/>
          <w:szCs w:val="24"/>
        </w:rPr>
        <w:t xml:space="preserve">Relationship of respondent to subject:  ______________________________________                     </w:t>
      </w:r>
    </w:p>
    <w:p w14:paraId="5BA0579E" w14:textId="77777777" w:rsidR="001B52F1" w:rsidRPr="000722A8" w:rsidRDefault="001B52F1" w:rsidP="000722A8">
      <w:pPr>
        <w:pStyle w:val="Default"/>
        <w:tabs>
          <w:tab w:val="left" w:pos="4536"/>
        </w:tabs>
        <w:spacing w:before="120" w:after="120" w:line="480" w:lineRule="auto"/>
        <w:outlineLvl w:val="0"/>
        <w:rPr>
          <w:rFonts w:ascii="Arial" w:hAnsi="Arial" w:cs="Arial"/>
          <w:bCs/>
        </w:rPr>
      </w:pPr>
      <w:r w:rsidRPr="000722A8">
        <w:rPr>
          <w:rFonts w:ascii="Arial" w:hAnsi="Arial" w:cs="Arial"/>
          <w:bCs/>
          <w:cs/>
          <w:lang w:bidi="hi-IN"/>
        </w:rPr>
        <w:t>A</w:t>
      </w:r>
      <w:r w:rsidRPr="000722A8">
        <w:rPr>
          <w:rFonts w:ascii="Arial" w:hAnsi="Arial" w:cs="Arial"/>
          <w:bCs/>
        </w:rPr>
        <w:t xml:space="preserve">. DETAILS OF THE RESPONDENT: </w:t>
      </w:r>
    </w:p>
    <w:p w14:paraId="314E38A4" w14:textId="77777777" w:rsidR="001B52F1" w:rsidRPr="000722A8" w:rsidRDefault="001B52F1" w:rsidP="000722A8">
      <w:pPr>
        <w:widowControl w:val="0"/>
        <w:tabs>
          <w:tab w:val="num" w:pos="3960"/>
          <w:tab w:val="left" w:pos="4536"/>
        </w:tabs>
        <w:autoSpaceDE w:val="0"/>
        <w:autoSpaceDN w:val="0"/>
        <w:adjustRightInd w:val="0"/>
        <w:spacing w:before="120" w:after="120" w:line="480" w:lineRule="auto"/>
        <w:ind w:left="360" w:hanging="360"/>
        <w:rPr>
          <w:rFonts w:ascii="Arial" w:hAnsi="Arial" w:cs="Arial"/>
          <w:szCs w:val="24"/>
        </w:rPr>
      </w:pPr>
      <w:r w:rsidRPr="000722A8">
        <w:rPr>
          <w:rFonts w:ascii="Arial" w:hAnsi="Arial" w:cs="Arial"/>
          <w:szCs w:val="24"/>
        </w:rPr>
        <w:t xml:space="preserve">1.   Are you able to read and write?   </w:t>
      </w:r>
      <w:r w:rsidRPr="000722A8">
        <w:rPr>
          <w:rFonts w:ascii="Arial" w:hAnsi="Arial" w:cs="Arial"/>
          <w:szCs w:val="24"/>
          <w:cs/>
          <w:lang w:bidi="hi-IN"/>
        </w:rPr>
        <w:t xml:space="preserve"> </w:t>
      </w:r>
      <w:r w:rsidRPr="000722A8">
        <w:rPr>
          <w:rFonts w:ascii="Arial" w:hAnsi="Arial" w:cs="Arial"/>
          <w:szCs w:val="24"/>
        </w:rPr>
        <w:t xml:space="preserve">Yes (Literate) </w:t>
      </w:r>
      <w:r w:rsidRPr="000722A8">
        <w:rPr>
          <w:rFonts w:ascii="Arial" w:hAnsi="Arial" w:cs="Arial"/>
          <w:szCs w:val="24"/>
        </w:rPr>
        <w:sym w:font="Wingdings" w:char="F0A8"/>
      </w:r>
      <w:r w:rsidRPr="000722A8">
        <w:rPr>
          <w:rFonts w:ascii="Arial" w:hAnsi="Arial" w:cs="Arial"/>
          <w:szCs w:val="24"/>
        </w:rPr>
        <w:t xml:space="preserve">     No (</w:t>
      </w:r>
      <w:proofErr w:type="gramStart"/>
      <w:r w:rsidRPr="000722A8">
        <w:rPr>
          <w:rFonts w:ascii="Arial" w:hAnsi="Arial" w:cs="Arial"/>
          <w:szCs w:val="24"/>
        </w:rPr>
        <w:t xml:space="preserve">Illiterate)   </w:t>
      </w:r>
      <w:proofErr w:type="gramEnd"/>
      <w:r w:rsidRPr="000722A8">
        <w:rPr>
          <w:rFonts w:ascii="Arial" w:hAnsi="Arial" w:cs="Arial"/>
          <w:szCs w:val="24"/>
        </w:rPr>
        <w:t xml:space="preserve">          </w:t>
      </w:r>
      <w:r w:rsidRPr="000722A8">
        <w:rPr>
          <w:rFonts w:ascii="Arial" w:hAnsi="Arial" w:cs="Arial"/>
          <w:szCs w:val="24"/>
        </w:rPr>
        <w:tab/>
      </w:r>
      <w:r w:rsidRPr="000722A8">
        <w:rPr>
          <w:rFonts w:ascii="Arial" w:hAnsi="Arial" w:cs="Arial"/>
          <w:szCs w:val="24"/>
        </w:rPr>
        <w:sym w:font="Wingdings" w:char="F0A8"/>
      </w:r>
    </w:p>
    <w:p w14:paraId="20DFC92A" w14:textId="77777777" w:rsidR="001B52F1" w:rsidRPr="000722A8" w:rsidRDefault="001B52F1" w:rsidP="000722A8">
      <w:pPr>
        <w:pStyle w:val="Default"/>
        <w:tabs>
          <w:tab w:val="left" w:pos="1320"/>
          <w:tab w:val="left" w:pos="4536"/>
        </w:tabs>
        <w:spacing w:before="120" w:after="120" w:line="480" w:lineRule="auto"/>
        <w:outlineLvl w:val="0"/>
        <w:rPr>
          <w:rFonts w:ascii="Arial" w:hAnsi="Arial" w:cs="Arial"/>
        </w:rPr>
      </w:pPr>
      <w:r w:rsidRPr="000722A8">
        <w:rPr>
          <w:rFonts w:ascii="Arial" w:hAnsi="Arial" w:cs="Arial"/>
          <w:cs/>
          <w:lang w:bidi="hi-IN"/>
        </w:rPr>
        <w:t>2</w:t>
      </w:r>
      <w:r w:rsidRPr="000722A8">
        <w:rPr>
          <w:rFonts w:ascii="Arial" w:hAnsi="Arial" w:cs="Arial"/>
        </w:rPr>
        <w:t>. Please tell me the level of school education you have completed (Tick only one):</w:t>
      </w:r>
    </w:p>
    <w:p w14:paraId="44352514" w14:textId="77777777" w:rsidR="001B52F1" w:rsidRPr="000722A8" w:rsidRDefault="001B52F1" w:rsidP="000722A8">
      <w:pPr>
        <w:pStyle w:val="Default"/>
        <w:tabs>
          <w:tab w:val="left" w:pos="4536"/>
        </w:tabs>
        <w:spacing w:before="120" w:after="120" w:line="480" w:lineRule="auto"/>
        <w:rPr>
          <w:rFonts w:ascii="Arial" w:hAnsi="Arial" w:cs="Arial"/>
        </w:rPr>
      </w:pPr>
      <w:r w:rsidRPr="000722A8">
        <w:rPr>
          <w:rFonts w:ascii="Arial" w:hAnsi="Arial" w:cs="Arial"/>
        </w:rPr>
        <w:t xml:space="preserve">       None</w:t>
      </w:r>
      <w:r w:rsidRPr="000722A8">
        <w:rPr>
          <w:rFonts w:ascii="Arial" w:hAnsi="Arial" w:cs="Arial"/>
        </w:rPr>
        <w:tab/>
      </w:r>
      <w:r w:rsidRPr="000722A8">
        <w:rPr>
          <w:rFonts w:ascii="Arial" w:hAnsi="Arial" w:cs="Arial"/>
        </w:rPr>
        <w:tab/>
      </w:r>
      <w:r w:rsidRPr="000722A8">
        <w:rPr>
          <w:rFonts w:ascii="Arial" w:hAnsi="Arial" w:cs="Arial"/>
        </w:rPr>
        <w:tab/>
        <w:t xml:space="preserve">                                 </w:t>
      </w:r>
      <w:r w:rsidRPr="000722A8">
        <w:rPr>
          <w:rFonts w:ascii="Arial" w:hAnsi="Arial" w:cs="Arial"/>
        </w:rPr>
        <w:sym w:font="Wingdings" w:char="F0A8"/>
      </w:r>
      <w:r w:rsidRPr="000722A8">
        <w:rPr>
          <w:rFonts w:ascii="Arial" w:hAnsi="Arial" w:cs="Arial"/>
        </w:rPr>
        <w:t xml:space="preserve">                                            </w:t>
      </w:r>
    </w:p>
    <w:p w14:paraId="45DC3B6B" w14:textId="77777777" w:rsidR="001B52F1" w:rsidRPr="000722A8" w:rsidRDefault="001B52F1" w:rsidP="000722A8">
      <w:pPr>
        <w:pStyle w:val="Default"/>
        <w:tabs>
          <w:tab w:val="left" w:pos="4536"/>
        </w:tabs>
        <w:spacing w:before="120" w:after="120" w:line="480" w:lineRule="auto"/>
        <w:rPr>
          <w:rFonts w:ascii="Arial" w:hAnsi="Arial" w:cs="Arial"/>
        </w:rPr>
      </w:pPr>
      <w:r w:rsidRPr="000722A8">
        <w:rPr>
          <w:rFonts w:ascii="Arial" w:hAnsi="Arial" w:cs="Arial"/>
        </w:rPr>
        <w:t xml:space="preserve">       Primary school                             </w:t>
      </w:r>
      <w:r w:rsidRPr="000722A8">
        <w:rPr>
          <w:rFonts w:ascii="Arial" w:hAnsi="Arial" w:cs="Arial"/>
        </w:rPr>
        <w:tab/>
      </w:r>
      <w:r w:rsidRPr="000722A8">
        <w:rPr>
          <w:rFonts w:ascii="Arial" w:hAnsi="Arial" w:cs="Arial"/>
        </w:rPr>
        <w:tab/>
      </w:r>
      <w:r w:rsidRPr="000722A8">
        <w:rPr>
          <w:rFonts w:ascii="Arial" w:hAnsi="Arial" w:cs="Arial"/>
        </w:rPr>
        <w:tab/>
        <w:t xml:space="preserve">(Class 1- 4)             </w:t>
      </w:r>
      <w:r w:rsidRPr="000722A8">
        <w:rPr>
          <w:rFonts w:ascii="Arial" w:hAnsi="Arial" w:cs="Arial"/>
        </w:rPr>
        <w:tab/>
        <w:t xml:space="preserve"> </w:t>
      </w:r>
      <w:r w:rsidRPr="000722A8">
        <w:rPr>
          <w:rFonts w:ascii="Arial" w:hAnsi="Arial" w:cs="Arial"/>
        </w:rPr>
        <w:sym w:font="Wingdings" w:char="F0A8"/>
      </w:r>
      <w:r w:rsidRPr="000722A8">
        <w:rPr>
          <w:rFonts w:ascii="Arial" w:hAnsi="Arial" w:cs="Arial"/>
        </w:rPr>
        <w:t xml:space="preserve"> </w:t>
      </w:r>
    </w:p>
    <w:p w14:paraId="2CE058D4" w14:textId="77777777" w:rsidR="001B52F1" w:rsidRPr="000722A8" w:rsidRDefault="001B52F1" w:rsidP="000722A8">
      <w:pPr>
        <w:pStyle w:val="Default"/>
        <w:tabs>
          <w:tab w:val="num" w:pos="2160"/>
          <w:tab w:val="left" w:pos="4536"/>
        </w:tabs>
        <w:spacing w:before="120" w:after="120" w:line="480" w:lineRule="auto"/>
        <w:rPr>
          <w:rFonts w:ascii="Arial" w:hAnsi="Arial" w:cs="Arial"/>
        </w:rPr>
      </w:pPr>
      <w:r w:rsidRPr="000722A8">
        <w:rPr>
          <w:rFonts w:ascii="Arial" w:hAnsi="Arial" w:cs="Arial"/>
        </w:rPr>
        <w:lastRenderedPageBreak/>
        <w:t xml:space="preserve">       Middle school                             </w:t>
      </w:r>
      <w:r w:rsidRPr="000722A8">
        <w:rPr>
          <w:rFonts w:ascii="Arial" w:hAnsi="Arial" w:cs="Arial"/>
        </w:rPr>
        <w:tab/>
      </w:r>
      <w:r w:rsidRPr="000722A8">
        <w:rPr>
          <w:rFonts w:ascii="Arial" w:hAnsi="Arial" w:cs="Arial"/>
        </w:rPr>
        <w:tab/>
      </w:r>
      <w:r w:rsidRPr="000722A8">
        <w:rPr>
          <w:rFonts w:ascii="Arial" w:hAnsi="Arial" w:cs="Arial"/>
        </w:rPr>
        <w:tab/>
        <w:t xml:space="preserve">(Class 5-7)              </w:t>
      </w:r>
      <w:r w:rsidR="00F45347">
        <w:rPr>
          <w:rFonts w:ascii="Arial" w:hAnsi="Arial" w:cs="Arial"/>
        </w:rPr>
        <w:t xml:space="preserve">  </w:t>
      </w:r>
      <w:r w:rsidRPr="000722A8">
        <w:rPr>
          <w:rFonts w:ascii="Arial" w:hAnsi="Arial" w:cs="Arial"/>
        </w:rPr>
        <w:sym w:font="Wingdings" w:char="F0A8"/>
      </w:r>
    </w:p>
    <w:p w14:paraId="35BC9881" w14:textId="77777777" w:rsidR="001B52F1" w:rsidRPr="000722A8" w:rsidRDefault="001B52F1" w:rsidP="000722A8">
      <w:pPr>
        <w:pStyle w:val="Default"/>
        <w:tabs>
          <w:tab w:val="num" w:pos="2160"/>
          <w:tab w:val="left" w:pos="4536"/>
        </w:tabs>
        <w:spacing w:before="120" w:after="120" w:line="480" w:lineRule="auto"/>
        <w:rPr>
          <w:rFonts w:ascii="Arial" w:hAnsi="Arial" w:cs="Arial"/>
        </w:rPr>
      </w:pPr>
      <w:r w:rsidRPr="000722A8">
        <w:rPr>
          <w:rFonts w:ascii="Arial" w:hAnsi="Arial" w:cs="Arial"/>
        </w:rPr>
        <w:t xml:space="preserve">       High school                                         </w:t>
      </w:r>
      <w:r w:rsidRPr="000722A8">
        <w:rPr>
          <w:rFonts w:ascii="Arial" w:hAnsi="Arial" w:cs="Arial"/>
        </w:rPr>
        <w:tab/>
      </w:r>
      <w:r w:rsidRPr="000722A8">
        <w:rPr>
          <w:rFonts w:ascii="Arial" w:hAnsi="Arial" w:cs="Arial"/>
        </w:rPr>
        <w:tab/>
      </w:r>
      <w:r w:rsidRPr="000722A8">
        <w:rPr>
          <w:rFonts w:ascii="Arial" w:hAnsi="Arial" w:cs="Arial"/>
        </w:rPr>
        <w:tab/>
        <w:t xml:space="preserve">(Class 8-10)              </w:t>
      </w:r>
      <w:r w:rsidRPr="000722A8">
        <w:rPr>
          <w:rFonts w:ascii="Arial" w:hAnsi="Arial" w:cs="Arial"/>
        </w:rPr>
        <w:sym w:font="Wingdings" w:char="F0A8"/>
      </w:r>
    </w:p>
    <w:p w14:paraId="1F335E63" w14:textId="77777777" w:rsidR="001B52F1" w:rsidRPr="000722A8" w:rsidRDefault="001B52F1" w:rsidP="000722A8">
      <w:pPr>
        <w:pStyle w:val="Default"/>
        <w:tabs>
          <w:tab w:val="num" w:pos="2160"/>
          <w:tab w:val="left" w:pos="4536"/>
        </w:tabs>
        <w:spacing w:before="120" w:after="120" w:line="480" w:lineRule="auto"/>
        <w:rPr>
          <w:rFonts w:ascii="Arial" w:hAnsi="Arial" w:cs="Arial"/>
        </w:rPr>
      </w:pPr>
      <w:r w:rsidRPr="000722A8">
        <w:rPr>
          <w:rFonts w:ascii="Arial" w:hAnsi="Arial" w:cs="Arial"/>
        </w:rPr>
        <w:t xml:space="preserve">       Higher Secondary school   </w:t>
      </w:r>
      <w:r w:rsidRPr="000722A8">
        <w:rPr>
          <w:rFonts w:ascii="Arial" w:hAnsi="Arial" w:cs="Arial"/>
        </w:rPr>
        <w:tab/>
      </w:r>
      <w:r w:rsidRPr="000722A8">
        <w:rPr>
          <w:rFonts w:ascii="Arial" w:hAnsi="Arial" w:cs="Arial"/>
        </w:rPr>
        <w:tab/>
      </w:r>
      <w:r w:rsidRPr="000722A8">
        <w:rPr>
          <w:rFonts w:ascii="Arial" w:hAnsi="Arial" w:cs="Arial"/>
        </w:rPr>
        <w:tab/>
        <w:t xml:space="preserve">(Class 11–12)            </w:t>
      </w:r>
      <w:r w:rsidRPr="000722A8">
        <w:rPr>
          <w:rFonts w:ascii="Arial" w:hAnsi="Arial" w:cs="Arial"/>
        </w:rPr>
        <w:sym w:font="Wingdings" w:char="F0A8"/>
      </w:r>
      <w:r w:rsidRPr="000722A8">
        <w:rPr>
          <w:rFonts w:ascii="Arial" w:hAnsi="Arial" w:cs="Arial"/>
        </w:rPr>
        <w:t xml:space="preserve">               </w:t>
      </w:r>
    </w:p>
    <w:p w14:paraId="10B8C76C" w14:textId="77777777" w:rsidR="001B52F1" w:rsidRPr="000722A8" w:rsidRDefault="001B52F1" w:rsidP="000722A8">
      <w:pPr>
        <w:pStyle w:val="Default"/>
        <w:tabs>
          <w:tab w:val="left" w:pos="4536"/>
        </w:tabs>
        <w:spacing w:before="120" w:after="120" w:line="480" w:lineRule="auto"/>
        <w:rPr>
          <w:rFonts w:ascii="Arial" w:hAnsi="Arial" w:cs="Arial"/>
        </w:rPr>
      </w:pPr>
      <w:r w:rsidRPr="000722A8">
        <w:rPr>
          <w:rFonts w:ascii="Arial" w:hAnsi="Arial" w:cs="Arial"/>
        </w:rPr>
        <w:t xml:space="preserve">       Graduate and above</w:t>
      </w:r>
      <w:r w:rsidRPr="000722A8">
        <w:rPr>
          <w:rFonts w:ascii="Arial" w:hAnsi="Arial" w:cs="Arial"/>
        </w:rPr>
        <w:tab/>
      </w:r>
      <w:r w:rsidRPr="000722A8">
        <w:rPr>
          <w:rFonts w:ascii="Arial" w:hAnsi="Arial" w:cs="Arial"/>
        </w:rPr>
        <w:tab/>
      </w:r>
      <w:r w:rsidRPr="000722A8">
        <w:rPr>
          <w:rFonts w:ascii="Arial" w:hAnsi="Arial" w:cs="Arial"/>
        </w:rPr>
        <w:tab/>
        <w:t xml:space="preserve">                                   </w:t>
      </w:r>
      <w:r w:rsidRPr="000722A8">
        <w:rPr>
          <w:rFonts w:ascii="Arial" w:hAnsi="Arial" w:cs="Arial"/>
        </w:rPr>
        <w:sym w:font="Wingdings" w:char="F0A8"/>
      </w:r>
      <w:r w:rsidRPr="000722A8">
        <w:rPr>
          <w:rFonts w:ascii="Arial" w:hAnsi="Arial" w:cs="Arial"/>
        </w:rPr>
        <w:tab/>
      </w:r>
    </w:p>
    <w:p w14:paraId="1BC72A57" w14:textId="77777777" w:rsidR="001B52F1" w:rsidRPr="000722A8" w:rsidRDefault="001B52F1" w:rsidP="000722A8">
      <w:pPr>
        <w:pStyle w:val="List2"/>
        <w:tabs>
          <w:tab w:val="num" w:pos="2160"/>
          <w:tab w:val="left" w:pos="4536"/>
        </w:tabs>
        <w:spacing w:before="120" w:after="120" w:line="480" w:lineRule="auto"/>
        <w:rPr>
          <w:rFonts w:ascii="Arial" w:hAnsi="Arial" w:cs="Arial"/>
        </w:rPr>
      </w:pPr>
      <w:r w:rsidRPr="000722A8">
        <w:rPr>
          <w:rFonts w:ascii="Arial" w:hAnsi="Arial" w:cs="Arial"/>
        </w:rPr>
        <w:t xml:space="preserve">       Don’t know</w:t>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t xml:space="preserve">                         </w:t>
      </w:r>
      <w:r w:rsidRPr="000722A8">
        <w:rPr>
          <w:rFonts w:ascii="Arial" w:hAnsi="Arial" w:cs="Arial"/>
        </w:rPr>
        <w:tab/>
      </w:r>
      <w:r w:rsidRPr="000722A8">
        <w:rPr>
          <w:rFonts w:ascii="Arial" w:hAnsi="Arial" w:cs="Arial"/>
        </w:rPr>
        <w:sym w:font="Wingdings" w:char="F0A8"/>
      </w:r>
    </w:p>
    <w:p w14:paraId="42B0169C" w14:textId="77777777" w:rsidR="001B52F1" w:rsidRPr="000722A8" w:rsidRDefault="001B52F1" w:rsidP="000722A8">
      <w:pPr>
        <w:pStyle w:val="Default"/>
        <w:tabs>
          <w:tab w:val="left" w:pos="4536"/>
        </w:tabs>
        <w:spacing w:before="120" w:after="120" w:line="480" w:lineRule="auto"/>
        <w:outlineLvl w:val="0"/>
        <w:rPr>
          <w:rFonts w:ascii="Arial" w:hAnsi="Arial" w:cs="Arial"/>
          <w:bCs/>
          <w:iCs/>
        </w:rPr>
      </w:pPr>
      <w:r w:rsidRPr="000722A8">
        <w:rPr>
          <w:rFonts w:ascii="Arial" w:hAnsi="Arial" w:cs="Arial"/>
          <w:bCs/>
          <w:cs/>
          <w:lang w:bidi="hi-IN"/>
        </w:rPr>
        <w:t>B</w:t>
      </w:r>
      <w:r w:rsidRPr="000722A8">
        <w:rPr>
          <w:rFonts w:ascii="Arial" w:hAnsi="Arial" w:cs="Arial"/>
          <w:bCs/>
        </w:rPr>
        <w:t>. HOUSEHOLD INFORMATION:</w:t>
      </w:r>
      <w:r w:rsidRPr="000722A8">
        <w:rPr>
          <w:rFonts w:ascii="Arial" w:hAnsi="Arial" w:cs="Arial"/>
          <w:bCs/>
          <w:iCs/>
        </w:rPr>
        <w:t xml:space="preserve">  </w:t>
      </w:r>
    </w:p>
    <w:p w14:paraId="786031B0" w14:textId="77777777" w:rsidR="001B52F1" w:rsidRPr="000722A8" w:rsidRDefault="001B52F1" w:rsidP="000722A8">
      <w:pPr>
        <w:widowControl w:val="0"/>
        <w:tabs>
          <w:tab w:val="left" w:pos="4536"/>
          <w:tab w:val="num" w:pos="5580"/>
        </w:tabs>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   1.   How many members are there in the household? ____________</w:t>
      </w:r>
    </w:p>
    <w:p w14:paraId="1D5F3708" w14:textId="77777777" w:rsidR="001B52F1" w:rsidRPr="000722A8" w:rsidRDefault="001B52F1" w:rsidP="000722A8">
      <w:pPr>
        <w:widowControl w:val="0"/>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    2.</w:t>
      </w:r>
      <w:r w:rsidRPr="000722A8">
        <w:rPr>
          <w:rFonts w:ascii="Arial" w:hAnsi="Arial" w:cs="Arial"/>
          <w:szCs w:val="24"/>
          <w:lang w:bidi="hi-IN"/>
        </w:rPr>
        <w:t xml:space="preserve">   </w:t>
      </w:r>
      <w:r w:rsidRPr="000722A8">
        <w:rPr>
          <w:rFonts w:ascii="Arial" w:hAnsi="Arial" w:cs="Arial"/>
          <w:szCs w:val="24"/>
        </w:rPr>
        <w:t xml:space="preserve">Please tell me the sex, age, relationship to ____ (child’s name), education </w:t>
      </w:r>
      <w:r w:rsidRPr="000722A8">
        <w:rPr>
          <w:rFonts w:ascii="Arial" w:hAnsi="Arial" w:cs="Arial"/>
          <w:szCs w:val="24"/>
        </w:rPr>
        <w:tab/>
        <w:t xml:space="preserve">level, </w:t>
      </w:r>
      <w:r w:rsidRPr="000722A8">
        <w:rPr>
          <w:rFonts w:ascii="Arial" w:hAnsi="Arial" w:cs="Arial"/>
          <w:szCs w:val="24"/>
        </w:rPr>
        <w:tab/>
        <w:t>occupation and income per month of each person in the household.</w:t>
      </w:r>
    </w:p>
    <w:tbl>
      <w:tblPr>
        <w:tblpPr w:leftFromText="180" w:rightFromText="180" w:vertAnchor="text" w:horzAnchor="margin" w:tblpY="164"/>
        <w:tblW w:w="49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
        <w:gridCol w:w="630"/>
        <w:gridCol w:w="1324"/>
        <w:gridCol w:w="1537"/>
        <w:gridCol w:w="1324"/>
        <w:gridCol w:w="1431"/>
        <w:gridCol w:w="1004"/>
      </w:tblGrid>
      <w:tr w:rsidR="001B52F1" w:rsidRPr="000722A8" w14:paraId="2ADC8342" w14:textId="77777777" w:rsidTr="001B52F1">
        <w:trPr>
          <w:tblHeader/>
        </w:trPr>
        <w:tc>
          <w:tcPr>
            <w:tcW w:w="468" w:type="pct"/>
          </w:tcPr>
          <w:p w14:paraId="68CEFEC0" w14:textId="77777777" w:rsidR="001B52F1" w:rsidRPr="000722A8" w:rsidRDefault="001B52F1" w:rsidP="000722A8">
            <w:pPr>
              <w:pStyle w:val="Default"/>
              <w:tabs>
                <w:tab w:val="left" w:pos="4536"/>
              </w:tabs>
              <w:spacing w:before="120" w:after="120" w:line="480" w:lineRule="auto"/>
              <w:jc w:val="center"/>
              <w:rPr>
                <w:rFonts w:ascii="Arial" w:hAnsi="Arial" w:cs="Arial"/>
                <w:bCs/>
              </w:rPr>
            </w:pPr>
            <w:r w:rsidRPr="000722A8">
              <w:rPr>
                <w:rFonts w:ascii="Arial" w:hAnsi="Arial" w:cs="Arial"/>
                <w:bCs/>
              </w:rPr>
              <w:t>Serial No.</w:t>
            </w:r>
          </w:p>
        </w:tc>
        <w:tc>
          <w:tcPr>
            <w:tcW w:w="331" w:type="pct"/>
          </w:tcPr>
          <w:p w14:paraId="68100B93" w14:textId="77777777" w:rsidR="001B52F1" w:rsidRPr="000722A8" w:rsidRDefault="001B52F1" w:rsidP="000722A8">
            <w:pPr>
              <w:pStyle w:val="Default"/>
              <w:tabs>
                <w:tab w:val="left" w:pos="4536"/>
              </w:tabs>
              <w:spacing w:before="120" w:after="120" w:line="480" w:lineRule="auto"/>
              <w:jc w:val="center"/>
              <w:rPr>
                <w:rFonts w:ascii="Arial" w:hAnsi="Arial" w:cs="Arial"/>
                <w:bCs/>
              </w:rPr>
            </w:pPr>
            <w:r w:rsidRPr="000722A8">
              <w:rPr>
                <w:rFonts w:ascii="Arial" w:hAnsi="Arial" w:cs="Arial"/>
                <w:bCs/>
              </w:rPr>
              <w:t>Sex</w:t>
            </w:r>
          </w:p>
        </w:tc>
        <w:tc>
          <w:tcPr>
            <w:tcW w:w="727" w:type="pct"/>
          </w:tcPr>
          <w:p w14:paraId="4A9901F5" w14:textId="77777777" w:rsidR="001B52F1" w:rsidRPr="000722A8" w:rsidRDefault="001B52F1" w:rsidP="000722A8">
            <w:pPr>
              <w:pStyle w:val="Default"/>
              <w:tabs>
                <w:tab w:val="left" w:pos="4536"/>
              </w:tabs>
              <w:spacing w:before="120" w:after="120" w:line="480" w:lineRule="auto"/>
              <w:jc w:val="center"/>
              <w:rPr>
                <w:rFonts w:ascii="Arial" w:hAnsi="Arial" w:cs="Arial"/>
                <w:bCs/>
              </w:rPr>
            </w:pPr>
            <w:r w:rsidRPr="000722A8">
              <w:rPr>
                <w:rFonts w:ascii="Arial" w:hAnsi="Arial" w:cs="Arial"/>
                <w:bCs/>
              </w:rPr>
              <w:t xml:space="preserve">Age in completed </w:t>
            </w:r>
          </w:p>
          <w:p w14:paraId="6AED01FF" w14:textId="77777777" w:rsidR="001B52F1" w:rsidRPr="000722A8" w:rsidRDefault="001B52F1" w:rsidP="000722A8">
            <w:pPr>
              <w:pStyle w:val="Default"/>
              <w:tabs>
                <w:tab w:val="left" w:pos="4536"/>
              </w:tabs>
              <w:spacing w:before="120" w:after="120" w:line="480" w:lineRule="auto"/>
              <w:jc w:val="center"/>
              <w:rPr>
                <w:rFonts w:ascii="Arial" w:hAnsi="Arial" w:cs="Arial"/>
                <w:bCs/>
              </w:rPr>
            </w:pPr>
            <w:r w:rsidRPr="000722A8">
              <w:rPr>
                <w:rFonts w:ascii="Arial" w:hAnsi="Arial" w:cs="Arial"/>
                <w:bCs/>
              </w:rPr>
              <w:t xml:space="preserve">years </w:t>
            </w:r>
          </w:p>
        </w:tc>
        <w:tc>
          <w:tcPr>
            <w:tcW w:w="865" w:type="pct"/>
          </w:tcPr>
          <w:p w14:paraId="2172865B" w14:textId="77777777" w:rsidR="001B52F1" w:rsidRPr="000722A8" w:rsidRDefault="001B52F1" w:rsidP="000722A8">
            <w:pPr>
              <w:pStyle w:val="Default"/>
              <w:tabs>
                <w:tab w:val="left" w:pos="4536"/>
              </w:tabs>
              <w:spacing w:before="120" w:after="120" w:line="480" w:lineRule="auto"/>
              <w:jc w:val="center"/>
              <w:rPr>
                <w:rFonts w:ascii="Arial" w:hAnsi="Arial" w:cs="Arial"/>
                <w:bCs/>
              </w:rPr>
            </w:pPr>
            <w:r w:rsidRPr="000722A8">
              <w:rPr>
                <w:rFonts w:ascii="Arial" w:hAnsi="Arial" w:cs="Arial"/>
                <w:bCs/>
              </w:rPr>
              <w:t>Relationship with the child</w:t>
            </w:r>
          </w:p>
        </w:tc>
        <w:tc>
          <w:tcPr>
            <w:tcW w:w="757" w:type="pct"/>
          </w:tcPr>
          <w:p w14:paraId="41990822" w14:textId="77777777" w:rsidR="001B52F1" w:rsidRPr="000722A8" w:rsidRDefault="001B52F1" w:rsidP="000722A8">
            <w:pPr>
              <w:pStyle w:val="Default"/>
              <w:tabs>
                <w:tab w:val="left" w:pos="4536"/>
              </w:tabs>
              <w:spacing w:before="120" w:after="120" w:line="480" w:lineRule="auto"/>
              <w:jc w:val="center"/>
              <w:rPr>
                <w:rFonts w:ascii="Arial" w:hAnsi="Arial" w:cs="Arial"/>
                <w:bCs/>
              </w:rPr>
            </w:pPr>
            <w:r w:rsidRPr="000722A8">
              <w:rPr>
                <w:rFonts w:ascii="Arial" w:hAnsi="Arial" w:cs="Arial"/>
                <w:bCs/>
              </w:rPr>
              <w:t>Education</w:t>
            </w:r>
          </w:p>
          <w:p w14:paraId="26D9C73C" w14:textId="77777777" w:rsidR="001B52F1" w:rsidRPr="000722A8" w:rsidRDefault="001B52F1" w:rsidP="000722A8">
            <w:pPr>
              <w:pStyle w:val="Default"/>
              <w:numPr>
                <w:ins w:id="254" w:author="Dr. Mitra" w:date="2009-03-03T10:24:00Z"/>
              </w:numPr>
              <w:tabs>
                <w:tab w:val="left" w:pos="4536"/>
              </w:tabs>
              <w:spacing w:before="120" w:after="120" w:line="480" w:lineRule="auto"/>
              <w:jc w:val="center"/>
              <w:rPr>
                <w:rFonts w:ascii="Arial" w:hAnsi="Arial" w:cs="Arial"/>
                <w:bCs/>
              </w:rPr>
            </w:pPr>
            <w:r w:rsidRPr="000722A8">
              <w:rPr>
                <w:rFonts w:ascii="Arial" w:hAnsi="Arial" w:cs="Arial"/>
                <w:bCs/>
              </w:rPr>
              <w:t>completed</w:t>
            </w:r>
          </w:p>
        </w:tc>
        <w:tc>
          <w:tcPr>
            <w:tcW w:w="872" w:type="pct"/>
          </w:tcPr>
          <w:p w14:paraId="0BBD1C32" w14:textId="77777777" w:rsidR="001B52F1" w:rsidRPr="000722A8" w:rsidRDefault="001B52F1" w:rsidP="000722A8">
            <w:pPr>
              <w:pStyle w:val="Default"/>
              <w:tabs>
                <w:tab w:val="left" w:pos="4536"/>
              </w:tabs>
              <w:spacing w:before="120" w:after="120" w:line="480" w:lineRule="auto"/>
              <w:jc w:val="center"/>
              <w:rPr>
                <w:rFonts w:ascii="Arial" w:hAnsi="Arial" w:cs="Arial"/>
                <w:bCs/>
              </w:rPr>
            </w:pPr>
            <w:r w:rsidRPr="000722A8">
              <w:rPr>
                <w:rFonts w:ascii="Arial" w:hAnsi="Arial" w:cs="Arial"/>
                <w:bCs/>
              </w:rPr>
              <w:t>Occupation</w:t>
            </w:r>
          </w:p>
        </w:tc>
        <w:tc>
          <w:tcPr>
            <w:tcW w:w="981" w:type="pct"/>
          </w:tcPr>
          <w:p w14:paraId="70EF6402" w14:textId="77777777" w:rsidR="001B52F1" w:rsidRPr="000722A8" w:rsidRDefault="001B52F1" w:rsidP="000722A8">
            <w:pPr>
              <w:pStyle w:val="Default"/>
              <w:tabs>
                <w:tab w:val="left" w:pos="4536"/>
              </w:tabs>
              <w:spacing w:before="120" w:after="120" w:line="480" w:lineRule="auto"/>
              <w:jc w:val="center"/>
              <w:rPr>
                <w:rFonts w:ascii="Arial" w:hAnsi="Arial" w:cs="Arial"/>
                <w:bCs/>
              </w:rPr>
            </w:pPr>
            <w:r w:rsidRPr="000722A8">
              <w:rPr>
                <w:rFonts w:ascii="Arial" w:hAnsi="Arial" w:cs="Arial"/>
                <w:bCs/>
              </w:rPr>
              <w:t>Income per month (INR)</w:t>
            </w:r>
          </w:p>
        </w:tc>
      </w:tr>
      <w:tr w:rsidR="001B52F1" w:rsidRPr="000722A8" w14:paraId="5F332D56" w14:textId="77777777" w:rsidTr="001B52F1">
        <w:tc>
          <w:tcPr>
            <w:tcW w:w="468" w:type="pct"/>
          </w:tcPr>
          <w:p w14:paraId="68A44F6B"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331" w:type="pct"/>
          </w:tcPr>
          <w:p w14:paraId="0287B0EA"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27" w:type="pct"/>
          </w:tcPr>
          <w:p w14:paraId="2A9AA9D8"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65" w:type="pct"/>
          </w:tcPr>
          <w:p w14:paraId="0A729D17"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57" w:type="pct"/>
          </w:tcPr>
          <w:p w14:paraId="6A0128C3"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72" w:type="pct"/>
          </w:tcPr>
          <w:p w14:paraId="49859D87"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981" w:type="pct"/>
          </w:tcPr>
          <w:p w14:paraId="25F911F8" w14:textId="77777777" w:rsidR="001B52F1" w:rsidRPr="000722A8" w:rsidRDefault="001B52F1" w:rsidP="000722A8">
            <w:pPr>
              <w:pStyle w:val="Default"/>
              <w:tabs>
                <w:tab w:val="left" w:pos="4536"/>
              </w:tabs>
              <w:spacing w:before="120" w:after="120" w:line="480" w:lineRule="auto"/>
              <w:rPr>
                <w:rFonts w:ascii="Arial" w:hAnsi="Arial" w:cs="Arial"/>
              </w:rPr>
            </w:pPr>
          </w:p>
        </w:tc>
      </w:tr>
      <w:tr w:rsidR="001B52F1" w:rsidRPr="000722A8" w14:paraId="6134FC4E" w14:textId="77777777" w:rsidTr="001B52F1">
        <w:tc>
          <w:tcPr>
            <w:tcW w:w="468" w:type="pct"/>
          </w:tcPr>
          <w:p w14:paraId="495F18B4"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331" w:type="pct"/>
          </w:tcPr>
          <w:p w14:paraId="604390C6"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27" w:type="pct"/>
          </w:tcPr>
          <w:p w14:paraId="1B15DE8A"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65" w:type="pct"/>
          </w:tcPr>
          <w:p w14:paraId="3107091C"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57" w:type="pct"/>
          </w:tcPr>
          <w:p w14:paraId="75F53AC1"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72" w:type="pct"/>
          </w:tcPr>
          <w:p w14:paraId="5BDBF82C"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981" w:type="pct"/>
          </w:tcPr>
          <w:p w14:paraId="20CC85C8" w14:textId="77777777" w:rsidR="001B52F1" w:rsidRPr="000722A8" w:rsidRDefault="001B52F1" w:rsidP="000722A8">
            <w:pPr>
              <w:pStyle w:val="Default"/>
              <w:tabs>
                <w:tab w:val="left" w:pos="4536"/>
              </w:tabs>
              <w:spacing w:before="120" w:after="120" w:line="480" w:lineRule="auto"/>
              <w:rPr>
                <w:rFonts w:ascii="Arial" w:hAnsi="Arial" w:cs="Arial"/>
              </w:rPr>
            </w:pPr>
          </w:p>
        </w:tc>
      </w:tr>
      <w:tr w:rsidR="001B52F1" w:rsidRPr="000722A8" w14:paraId="470D30EC" w14:textId="77777777" w:rsidTr="001B52F1">
        <w:tc>
          <w:tcPr>
            <w:tcW w:w="468" w:type="pct"/>
          </w:tcPr>
          <w:p w14:paraId="48C03472"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331" w:type="pct"/>
          </w:tcPr>
          <w:p w14:paraId="10A8D9C6"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27" w:type="pct"/>
          </w:tcPr>
          <w:p w14:paraId="38B74B09"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65" w:type="pct"/>
          </w:tcPr>
          <w:p w14:paraId="6AC66465"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57" w:type="pct"/>
          </w:tcPr>
          <w:p w14:paraId="58066582"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72" w:type="pct"/>
          </w:tcPr>
          <w:p w14:paraId="08711EF2"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981" w:type="pct"/>
          </w:tcPr>
          <w:p w14:paraId="76BCE0E9" w14:textId="77777777" w:rsidR="001B52F1" w:rsidRPr="000722A8" w:rsidRDefault="001B52F1" w:rsidP="000722A8">
            <w:pPr>
              <w:pStyle w:val="Default"/>
              <w:tabs>
                <w:tab w:val="left" w:pos="4536"/>
              </w:tabs>
              <w:spacing w:before="120" w:after="120" w:line="480" w:lineRule="auto"/>
              <w:rPr>
                <w:rFonts w:ascii="Arial" w:hAnsi="Arial" w:cs="Arial"/>
              </w:rPr>
            </w:pPr>
          </w:p>
        </w:tc>
      </w:tr>
      <w:tr w:rsidR="001B52F1" w:rsidRPr="000722A8" w14:paraId="086D2D59" w14:textId="77777777" w:rsidTr="001B52F1">
        <w:tc>
          <w:tcPr>
            <w:tcW w:w="468" w:type="pct"/>
          </w:tcPr>
          <w:p w14:paraId="601AA553"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331" w:type="pct"/>
          </w:tcPr>
          <w:p w14:paraId="794547F3"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27" w:type="pct"/>
          </w:tcPr>
          <w:p w14:paraId="71E63D92"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65" w:type="pct"/>
          </w:tcPr>
          <w:p w14:paraId="28D4F377"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57" w:type="pct"/>
          </w:tcPr>
          <w:p w14:paraId="0C8CE597"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72" w:type="pct"/>
          </w:tcPr>
          <w:p w14:paraId="14507EAA"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981" w:type="pct"/>
          </w:tcPr>
          <w:p w14:paraId="6F180B0F" w14:textId="77777777" w:rsidR="001B52F1" w:rsidRPr="000722A8" w:rsidRDefault="001B52F1" w:rsidP="000722A8">
            <w:pPr>
              <w:pStyle w:val="Default"/>
              <w:tabs>
                <w:tab w:val="left" w:pos="4536"/>
              </w:tabs>
              <w:spacing w:before="120" w:after="120" w:line="480" w:lineRule="auto"/>
              <w:rPr>
                <w:rFonts w:ascii="Arial" w:hAnsi="Arial" w:cs="Arial"/>
              </w:rPr>
            </w:pPr>
          </w:p>
        </w:tc>
      </w:tr>
      <w:tr w:rsidR="001B52F1" w:rsidRPr="000722A8" w14:paraId="6CD7B827" w14:textId="77777777" w:rsidTr="001B52F1">
        <w:tc>
          <w:tcPr>
            <w:tcW w:w="468" w:type="pct"/>
          </w:tcPr>
          <w:p w14:paraId="5F715C36"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331" w:type="pct"/>
          </w:tcPr>
          <w:p w14:paraId="1AEB7C41"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27" w:type="pct"/>
          </w:tcPr>
          <w:p w14:paraId="570A8E06"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65" w:type="pct"/>
          </w:tcPr>
          <w:p w14:paraId="4AF74FCD"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57" w:type="pct"/>
          </w:tcPr>
          <w:p w14:paraId="0CBD3A3A"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72" w:type="pct"/>
          </w:tcPr>
          <w:p w14:paraId="526F72E0"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981" w:type="pct"/>
          </w:tcPr>
          <w:p w14:paraId="1896D0DF" w14:textId="77777777" w:rsidR="001B52F1" w:rsidRPr="000722A8" w:rsidRDefault="001B52F1" w:rsidP="000722A8">
            <w:pPr>
              <w:pStyle w:val="Default"/>
              <w:tabs>
                <w:tab w:val="left" w:pos="4536"/>
              </w:tabs>
              <w:spacing w:before="120" w:after="120" w:line="480" w:lineRule="auto"/>
              <w:rPr>
                <w:rFonts w:ascii="Arial" w:hAnsi="Arial" w:cs="Arial"/>
              </w:rPr>
            </w:pPr>
          </w:p>
        </w:tc>
      </w:tr>
      <w:tr w:rsidR="001B52F1" w:rsidRPr="000722A8" w14:paraId="6B42851C" w14:textId="77777777" w:rsidTr="001B52F1">
        <w:tc>
          <w:tcPr>
            <w:tcW w:w="468" w:type="pct"/>
          </w:tcPr>
          <w:p w14:paraId="2AC09267"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331" w:type="pct"/>
          </w:tcPr>
          <w:p w14:paraId="38BD31FD"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27" w:type="pct"/>
          </w:tcPr>
          <w:p w14:paraId="4D339612"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65" w:type="pct"/>
          </w:tcPr>
          <w:p w14:paraId="4F10FE3D"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57" w:type="pct"/>
          </w:tcPr>
          <w:p w14:paraId="59F651DC"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72" w:type="pct"/>
          </w:tcPr>
          <w:p w14:paraId="59AF4DBF"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981" w:type="pct"/>
          </w:tcPr>
          <w:p w14:paraId="354676A6" w14:textId="77777777" w:rsidR="001B52F1" w:rsidRPr="000722A8" w:rsidRDefault="001B52F1" w:rsidP="000722A8">
            <w:pPr>
              <w:pStyle w:val="Default"/>
              <w:tabs>
                <w:tab w:val="left" w:pos="4536"/>
              </w:tabs>
              <w:spacing w:before="120" w:after="120" w:line="480" w:lineRule="auto"/>
              <w:rPr>
                <w:rFonts w:ascii="Arial" w:hAnsi="Arial" w:cs="Arial"/>
              </w:rPr>
            </w:pPr>
          </w:p>
        </w:tc>
      </w:tr>
      <w:tr w:rsidR="001B52F1" w:rsidRPr="000722A8" w14:paraId="7DAC37B6" w14:textId="77777777" w:rsidTr="001B52F1">
        <w:tc>
          <w:tcPr>
            <w:tcW w:w="468" w:type="pct"/>
          </w:tcPr>
          <w:p w14:paraId="71F975F6"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331" w:type="pct"/>
          </w:tcPr>
          <w:p w14:paraId="0A2F42B3"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27" w:type="pct"/>
          </w:tcPr>
          <w:p w14:paraId="521E88E5"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65" w:type="pct"/>
          </w:tcPr>
          <w:p w14:paraId="7876980C"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57" w:type="pct"/>
          </w:tcPr>
          <w:p w14:paraId="78B402E9"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72" w:type="pct"/>
          </w:tcPr>
          <w:p w14:paraId="2CE09CE8"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981" w:type="pct"/>
          </w:tcPr>
          <w:p w14:paraId="3FF0384A" w14:textId="77777777" w:rsidR="001B52F1" w:rsidRPr="000722A8" w:rsidRDefault="001B52F1" w:rsidP="000722A8">
            <w:pPr>
              <w:pStyle w:val="Default"/>
              <w:tabs>
                <w:tab w:val="left" w:pos="4536"/>
              </w:tabs>
              <w:spacing w:before="120" w:after="120" w:line="480" w:lineRule="auto"/>
              <w:rPr>
                <w:rFonts w:ascii="Arial" w:hAnsi="Arial" w:cs="Arial"/>
              </w:rPr>
            </w:pPr>
          </w:p>
        </w:tc>
      </w:tr>
      <w:tr w:rsidR="001B52F1" w:rsidRPr="000722A8" w14:paraId="64C974B0" w14:textId="77777777" w:rsidTr="001B52F1">
        <w:tc>
          <w:tcPr>
            <w:tcW w:w="468" w:type="pct"/>
          </w:tcPr>
          <w:p w14:paraId="52E2303C"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331" w:type="pct"/>
          </w:tcPr>
          <w:p w14:paraId="4A615606"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27" w:type="pct"/>
          </w:tcPr>
          <w:p w14:paraId="132DF10F"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65" w:type="pct"/>
          </w:tcPr>
          <w:p w14:paraId="64858DDC"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57" w:type="pct"/>
          </w:tcPr>
          <w:p w14:paraId="72A020B6"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72" w:type="pct"/>
          </w:tcPr>
          <w:p w14:paraId="0413E6A0"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981" w:type="pct"/>
          </w:tcPr>
          <w:p w14:paraId="0A832906" w14:textId="77777777" w:rsidR="001B52F1" w:rsidRPr="000722A8" w:rsidRDefault="001B52F1" w:rsidP="000722A8">
            <w:pPr>
              <w:pStyle w:val="Default"/>
              <w:tabs>
                <w:tab w:val="left" w:pos="4536"/>
              </w:tabs>
              <w:spacing w:before="120" w:after="120" w:line="480" w:lineRule="auto"/>
              <w:rPr>
                <w:rFonts w:ascii="Arial" w:hAnsi="Arial" w:cs="Arial"/>
              </w:rPr>
            </w:pPr>
          </w:p>
        </w:tc>
      </w:tr>
      <w:tr w:rsidR="001B52F1" w:rsidRPr="000722A8" w14:paraId="7A0C32DB" w14:textId="77777777" w:rsidTr="001B52F1">
        <w:tc>
          <w:tcPr>
            <w:tcW w:w="468" w:type="pct"/>
          </w:tcPr>
          <w:p w14:paraId="1F8E75E8"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331" w:type="pct"/>
          </w:tcPr>
          <w:p w14:paraId="374E0353"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27" w:type="pct"/>
          </w:tcPr>
          <w:p w14:paraId="46E249EA"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65" w:type="pct"/>
          </w:tcPr>
          <w:p w14:paraId="723A69C6"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757" w:type="pct"/>
          </w:tcPr>
          <w:p w14:paraId="45F8D3FB"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872" w:type="pct"/>
          </w:tcPr>
          <w:p w14:paraId="75E9122E" w14:textId="77777777" w:rsidR="001B52F1" w:rsidRPr="000722A8" w:rsidRDefault="001B52F1" w:rsidP="000722A8">
            <w:pPr>
              <w:pStyle w:val="Default"/>
              <w:tabs>
                <w:tab w:val="left" w:pos="4536"/>
              </w:tabs>
              <w:spacing w:before="120" w:after="120" w:line="480" w:lineRule="auto"/>
              <w:rPr>
                <w:rFonts w:ascii="Arial" w:hAnsi="Arial" w:cs="Arial"/>
              </w:rPr>
            </w:pPr>
          </w:p>
        </w:tc>
        <w:tc>
          <w:tcPr>
            <w:tcW w:w="981" w:type="pct"/>
          </w:tcPr>
          <w:p w14:paraId="096B724A" w14:textId="77777777" w:rsidR="001B52F1" w:rsidRPr="000722A8" w:rsidRDefault="001B52F1" w:rsidP="000722A8">
            <w:pPr>
              <w:pStyle w:val="Default"/>
              <w:tabs>
                <w:tab w:val="left" w:pos="4536"/>
              </w:tabs>
              <w:spacing w:before="120" w:after="120" w:line="480" w:lineRule="auto"/>
              <w:rPr>
                <w:rFonts w:ascii="Arial" w:hAnsi="Arial" w:cs="Arial"/>
              </w:rPr>
            </w:pPr>
          </w:p>
        </w:tc>
      </w:tr>
    </w:tbl>
    <w:p w14:paraId="410801AE" w14:textId="77777777" w:rsidR="001B52F1" w:rsidRPr="000722A8" w:rsidRDefault="001B52F1" w:rsidP="000722A8">
      <w:pPr>
        <w:widowControl w:val="0"/>
        <w:numPr>
          <w:ilvl w:val="0"/>
          <w:numId w:val="23"/>
        </w:numPr>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Altogether, how many siblings were born before _____</w:t>
      </w:r>
      <w:proofErr w:type="gramStart"/>
      <w:r w:rsidRPr="000722A8">
        <w:rPr>
          <w:rFonts w:ascii="Arial" w:hAnsi="Arial" w:cs="Arial"/>
          <w:szCs w:val="24"/>
        </w:rPr>
        <w:t xml:space="preserve">   (</w:t>
      </w:r>
      <w:proofErr w:type="gramEnd"/>
      <w:r w:rsidRPr="000722A8">
        <w:rPr>
          <w:rFonts w:ascii="Arial" w:hAnsi="Arial" w:cs="Arial"/>
          <w:szCs w:val="24"/>
        </w:rPr>
        <w:t>child’s name), even if they are not still living now? _____________________</w:t>
      </w:r>
    </w:p>
    <w:p w14:paraId="6B354F71" w14:textId="77777777" w:rsidR="001B52F1" w:rsidRPr="000722A8" w:rsidRDefault="001B52F1" w:rsidP="000722A8">
      <w:pPr>
        <w:widowControl w:val="0"/>
        <w:numPr>
          <w:ilvl w:val="0"/>
          <w:numId w:val="23"/>
        </w:numPr>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How many rooms are there in the house?                                         _________</w:t>
      </w:r>
    </w:p>
    <w:p w14:paraId="77359D14" w14:textId="77777777" w:rsidR="001B52F1" w:rsidRPr="000722A8" w:rsidRDefault="001B52F1" w:rsidP="000722A8">
      <w:pPr>
        <w:widowControl w:val="0"/>
        <w:tabs>
          <w:tab w:val="left" w:pos="4536"/>
        </w:tabs>
        <w:autoSpaceDE w:val="0"/>
        <w:autoSpaceDN w:val="0"/>
        <w:adjustRightInd w:val="0"/>
        <w:spacing w:before="120" w:after="120" w:line="480" w:lineRule="auto"/>
        <w:ind w:left="360"/>
        <w:rPr>
          <w:rFonts w:ascii="Arial" w:hAnsi="Arial" w:cs="Arial"/>
          <w:szCs w:val="24"/>
        </w:rPr>
      </w:pPr>
      <w:r w:rsidRPr="000722A8">
        <w:rPr>
          <w:rFonts w:ascii="Arial" w:hAnsi="Arial" w:cs="Arial"/>
          <w:szCs w:val="24"/>
          <w:cs/>
          <w:lang w:bidi="hi-IN"/>
        </w:rPr>
        <w:t xml:space="preserve">5.   </w:t>
      </w:r>
      <w:r w:rsidRPr="000722A8">
        <w:rPr>
          <w:rFonts w:ascii="Arial" w:hAnsi="Arial" w:cs="Arial"/>
          <w:szCs w:val="24"/>
        </w:rPr>
        <w:t>Do you have an electricity supply in your house?</w:t>
      </w:r>
      <w:r w:rsidRPr="000722A8">
        <w:rPr>
          <w:rFonts w:ascii="Arial" w:hAnsi="Arial" w:cs="Arial"/>
          <w:szCs w:val="24"/>
        </w:rPr>
        <w:tab/>
      </w:r>
      <w:r w:rsidRPr="000722A8">
        <w:rPr>
          <w:rFonts w:ascii="Arial" w:hAnsi="Arial" w:cs="Arial"/>
          <w:szCs w:val="24"/>
        </w:rPr>
        <w:sym w:font="Wingdings" w:char="F0A8"/>
      </w:r>
      <w:r w:rsidRPr="000722A8">
        <w:rPr>
          <w:rFonts w:ascii="Arial" w:hAnsi="Arial" w:cs="Arial"/>
          <w:szCs w:val="24"/>
        </w:rPr>
        <w:t xml:space="preserve"> Yes         </w:t>
      </w:r>
      <w:r w:rsidRPr="000722A8">
        <w:rPr>
          <w:rFonts w:ascii="Arial" w:hAnsi="Arial" w:cs="Arial"/>
          <w:szCs w:val="24"/>
        </w:rPr>
        <w:sym w:font="Wingdings" w:char="F0A8"/>
      </w:r>
      <w:r w:rsidRPr="000722A8">
        <w:rPr>
          <w:rFonts w:ascii="Arial" w:hAnsi="Arial" w:cs="Arial"/>
          <w:szCs w:val="24"/>
        </w:rPr>
        <w:t xml:space="preserve"> No                                                  </w:t>
      </w:r>
    </w:p>
    <w:p w14:paraId="5ED8125B" w14:textId="77777777" w:rsidR="001B52F1" w:rsidRPr="000722A8" w:rsidRDefault="001B52F1" w:rsidP="000722A8">
      <w:pPr>
        <w:widowControl w:val="0"/>
        <w:numPr>
          <w:ilvl w:val="0"/>
          <w:numId w:val="24"/>
        </w:numPr>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lastRenderedPageBreak/>
        <w:t xml:space="preserve">  What is the source of drinking water?</w:t>
      </w:r>
    </w:p>
    <w:p w14:paraId="22452446" w14:textId="77777777" w:rsidR="001B52F1" w:rsidRPr="000722A8" w:rsidRDefault="001B52F1" w:rsidP="000722A8">
      <w:pPr>
        <w:widowControl w:val="0"/>
        <w:numPr>
          <w:ilvl w:val="0"/>
          <w:numId w:val="16"/>
        </w:numPr>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Hand pump</w:t>
      </w:r>
      <w:r w:rsidRPr="000722A8">
        <w:rPr>
          <w:rFonts w:ascii="Arial" w:hAnsi="Arial" w:cs="Arial"/>
          <w:szCs w:val="24"/>
        </w:rPr>
        <w:tab/>
      </w:r>
      <w:r w:rsidRPr="000722A8">
        <w:rPr>
          <w:rFonts w:ascii="Arial" w:hAnsi="Arial" w:cs="Arial"/>
          <w:szCs w:val="24"/>
        </w:rPr>
        <w:sym w:font="Wingdings" w:char="F0A8"/>
      </w:r>
    </w:p>
    <w:p w14:paraId="518D4488" w14:textId="77777777" w:rsidR="001B52F1" w:rsidRPr="000722A8" w:rsidRDefault="001B52F1" w:rsidP="000722A8">
      <w:pPr>
        <w:widowControl w:val="0"/>
        <w:numPr>
          <w:ilvl w:val="0"/>
          <w:numId w:val="16"/>
        </w:numPr>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Tap</w:t>
      </w:r>
      <w:r w:rsidRPr="000722A8">
        <w:rPr>
          <w:rFonts w:ascii="Arial" w:hAnsi="Arial" w:cs="Arial"/>
          <w:szCs w:val="24"/>
        </w:rPr>
        <w:tab/>
      </w:r>
      <w:r w:rsidRPr="000722A8">
        <w:rPr>
          <w:rFonts w:ascii="Arial" w:hAnsi="Arial" w:cs="Arial"/>
          <w:szCs w:val="24"/>
        </w:rPr>
        <w:sym w:font="Wingdings" w:char="F0A8"/>
      </w:r>
    </w:p>
    <w:p w14:paraId="338AEA9A" w14:textId="77777777" w:rsidR="001B52F1" w:rsidRPr="000722A8" w:rsidRDefault="001B52F1" w:rsidP="000722A8">
      <w:pPr>
        <w:widowControl w:val="0"/>
        <w:numPr>
          <w:ilvl w:val="0"/>
          <w:numId w:val="16"/>
        </w:numPr>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Well</w:t>
      </w:r>
      <w:r w:rsidRPr="000722A8">
        <w:rPr>
          <w:rFonts w:ascii="Arial" w:hAnsi="Arial" w:cs="Arial"/>
          <w:szCs w:val="24"/>
        </w:rPr>
        <w:tab/>
      </w:r>
      <w:r w:rsidRPr="000722A8">
        <w:rPr>
          <w:rFonts w:ascii="Arial" w:hAnsi="Arial" w:cs="Arial"/>
          <w:szCs w:val="24"/>
        </w:rPr>
        <w:sym w:font="Wingdings" w:char="F0A8"/>
      </w:r>
    </w:p>
    <w:p w14:paraId="7356DD93" w14:textId="77777777" w:rsidR="001B52F1" w:rsidRPr="000722A8" w:rsidRDefault="001B52F1" w:rsidP="000722A8">
      <w:pPr>
        <w:widowControl w:val="0"/>
        <w:numPr>
          <w:ilvl w:val="0"/>
          <w:numId w:val="16"/>
        </w:numPr>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Others</w:t>
      </w:r>
      <w:r w:rsidRPr="000722A8">
        <w:rPr>
          <w:rFonts w:ascii="Arial" w:hAnsi="Arial" w:cs="Arial"/>
          <w:szCs w:val="24"/>
        </w:rPr>
        <w:tab/>
      </w:r>
      <w:r w:rsidRPr="000722A8">
        <w:rPr>
          <w:rFonts w:ascii="Arial" w:hAnsi="Arial" w:cs="Arial"/>
          <w:szCs w:val="24"/>
        </w:rPr>
        <w:sym w:font="Wingdings" w:char="F0A8"/>
      </w:r>
    </w:p>
    <w:p w14:paraId="667F431E" w14:textId="77777777" w:rsidR="001B52F1" w:rsidRPr="000722A8" w:rsidRDefault="001B52F1" w:rsidP="000722A8">
      <w:pPr>
        <w:widowControl w:val="0"/>
        <w:tabs>
          <w:tab w:val="left" w:pos="4536"/>
        </w:tabs>
        <w:autoSpaceDE w:val="0"/>
        <w:autoSpaceDN w:val="0"/>
        <w:adjustRightInd w:val="0"/>
        <w:spacing w:before="120" w:after="120" w:line="480" w:lineRule="auto"/>
        <w:ind w:left="360"/>
        <w:rPr>
          <w:rFonts w:ascii="Arial" w:hAnsi="Arial" w:cs="Arial"/>
          <w:szCs w:val="24"/>
        </w:rPr>
      </w:pPr>
    </w:p>
    <w:p w14:paraId="3B3EB356" w14:textId="77777777" w:rsidR="001B52F1" w:rsidRPr="000722A8" w:rsidRDefault="001B52F1" w:rsidP="000722A8">
      <w:pPr>
        <w:widowControl w:val="0"/>
        <w:tabs>
          <w:tab w:val="left" w:pos="4536"/>
        </w:tabs>
        <w:autoSpaceDE w:val="0"/>
        <w:autoSpaceDN w:val="0"/>
        <w:adjustRightInd w:val="0"/>
        <w:spacing w:before="120" w:after="120" w:line="480" w:lineRule="auto"/>
        <w:ind w:left="360"/>
        <w:rPr>
          <w:rFonts w:ascii="Arial" w:hAnsi="Arial" w:cs="Arial"/>
          <w:szCs w:val="24"/>
        </w:rPr>
      </w:pPr>
      <w:r w:rsidRPr="000722A8">
        <w:rPr>
          <w:rFonts w:ascii="Arial" w:hAnsi="Arial" w:cs="Arial"/>
          <w:szCs w:val="24"/>
        </w:rPr>
        <w:t>7.     Which of the following items does the household own?</w:t>
      </w:r>
    </w:p>
    <w:p w14:paraId="6F72B11F" w14:textId="77777777" w:rsidR="001B52F1" w:rsidRPr="000722A8" w:rsidRDefault="001B52F1" w:rsidP="000722A8">
      <w:pPr>
        <w:widowControl w:val="0"/>
        <w:tabs>
          <w:tab w:val="left" w:pos="4536"/>
        </w:tabs>
        <w:autoSpaceDE w:val="0"/>
        <w:autoSpaceDN w:val="0"/>
        <w:adjustRightInd w:val="0"/>
        <w:spacing w:before="120" w:after="120" w:line="480" w:lineRule="auto"/>
        <w:ind w:left="360"/>
        <w:rPr>
          <w:rFonts w:ascii="Arial" w:hAnsi="Arial" w:cs="Arial"/>
          <w:szCs w:val="24"/>
        </w:rPr>
      </w:pPr>
      <w:r w:rsidRPr="000722A8">
        <w:rPr>
          <w:rFonts w:ascii="Arial" w:hAnsi="Arial" w:cs="Arial"/>
          <w:szCs w:val="24"/>
        </w:rPr>
        <w:t xml:space="preserve">    a) Radio</w:t>
      </w:r>
      <w:r w:rsidRPr="000722A8">
        <w:rPr>
          <w:rFonts w:ascii="Arial" w:hAnsi="Arial" w:cs="Arial"/>
          <w:szCs w:val="24"/>
        </w:rPr>
        <w:tab/>
      </w:r>
      <w:r w:rsidRPr="000722A8">
        <w:rPr>
          <w:rFonts w:ascii="Arial" w:hAnsi="Arial" w:cs="Arial"/>
          <w:szCs w:val="24"/>
        </w:rPr>
        <w:tab/>
        <w:t xml:space="preserve">       </w:t>
      </w:r>
      <w:r w:rsidRPr="000722A8">
        <w:rPr>
          <w:rFonts w:ascii="Arial" w:hAnsi="Arial" w:cs="Arial"/>
          <w:szCs w:val="24"/>
        </w:rPr>
        <w:tab/>
      </w:r>
      <w:r w:rsidRPr="000722A8">
        <w:rPr>
          <w:rFonts w:ascii="Arial" w:hAnsi="Arial" w:cs="Arial"/>
          <w:szCs w:val="24"/>
        </w:rPr>
        <w:sym w:font="Wingdings" w:char="F0A8"/>
      </w:r>
      <w:r w:rsidRPr="000722A8">
        <w:rPr>
          <w:rFonts w:ascii="Arial" w:hAnsi="Arial" w:cs="Arial"/>
          <w:szCs w:val="24"/>
        </w:rPr>
        <w:t xml:space="preserve">Yes                </w:t>
      </w:r>
      <w:r w:rsidRPr="000722A8">
        <w:rPr>
          <w:rFonts w:ascii="Arial" w:hAnsi="Arial" w:cs="Arial"/>
          <w:szCs w:val="24"/>
        </w:rPr>
        <w:sym w:font="Wingdings" w:char="F0A8"/>
      </w:r>
      <w:r w:rsidRPr="000722A8">
        <w:rPr>
          <w:rFonts w:ascii="Arial" w:hAnsi="Arial" w:cs="Arial"/>
          <w:szCs w:val="24"/>
        </w:rPr>
        <w:t xml:space="preserve">No                   </w:t>
      </w:r>
    </w:p>
    <w:p w14:paraId="1E01EC06" w14:textId="77777777" w:rsidR="001B52F1" w:rsidRPr="000722A8" w:rsidRDefault="001B52F1" w:rsidP="000722A8">
      <w:pPr>
        <w:pStyle w:val="List2"/>
        <w:numPr>
          <w:ilvl w:val="8"/>
          <w:numId w:val="15"/>
        </w:numPr>
        <w:tabs>
          <w:tab w:val="left" w:pos="720"/>
        </w:tabs>
        <w:spacing w:before="120" w:after="120" w:line="480" w:lineRule="auto"/>
        <w:ind w:left="720"/>
        <w:rPr>
          <w:rFonts w:ascii="Arial" w:hAnsi="Arial" w:cs="Arial"/>
        </w:rPr>
      </w:pPr>
      <w:r w:rsidRPr="000722A8">
        <w:rPr>
          <w:rFonts w:ascii="Arial" w:hAnsi="Arial" w:cs="Arial"/>
        </w:rPr>
        <w:t>b)</w:t>
      </w:r>
      <w:r w:rsidRPr="000722A8">
        <w:rPr>
          <w:rFonts w:ascii="Arial" w:hAnsi="Arial" w:cs="Arial"/>
          <w:cs/>
          <w:lang w:bidi="hi-IN"/>
        </w:rPr>
        <w:t xml:space="preserve"> </w:t>
      </w:r>
      <w:r w:rsidRPr="000722A8">
        <w:rPr>
          <w:rFonts w:ascii="Arial" w:hAnsi="Arial" w:cs="Arial"/>
        </w:rPr>
        <w:t>Television</w:t>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sym w:font="Wingdings" w:char="F0A8"/>
      </w:r>
      <w:r w:rsidRPr="000722A8">
        <w:rPr>
          <w:rFonts w:ascii="Arial" w:hAnsi="Arial" w:cs="Arial"/>
        </w:rPr>
        <w:t xml:space="preserve">Yes                </w:t>
      </w:r>
      <w:r w:rsidRPr="000722A8">
        <w:rPr>
          <w:rFonts w:ascii="Arial" w:hAnsi="Arial" w:cs="Arial"/>
        </w:rPr>
        <w:sym w:font="Wingdings" w:char="F0A8"/>
      </w:r>
      <w:r w:rsidRPr="000722A8">
        <w:rPr>
          <w:rFonts w:ascii="Arial" w:hAnsi="Arial" w:cs="Arial"/>
        </w:rPr>
        <w:t xml:space="preserve">No                                     </w:t>
      </w:r>
    </w:p>
    <w:p w14:paraId="4AC85C19" w14:textId="77777777" w:rsidR="001B52F1" w:rsidRPr="000722A8" w:rsidRDefault="001B52F1" w:rsidP="000722A8">
      <w:pPr>
        <w:pStyle w:val="List2"/>
        <w:numPr>
          <w:ilvl w:val="8"/>
          <w:numId w:val="15"/>
        </w:numPr>
        <w:tabs>
          <w:tab w:val="left" w:pos="720"/>
        </w:tabs>
        <w:spacing w:before="120" w:after="120" w:line="480" w:lineRule="auto"/>
        <w:ind w:left="720"/>
        <w:rPr>
          <w:rFonts w:ascii="Arial" w:hAnsi="Arial" w:cs="Arial"/>
        </w:rPr>
      </w:pPr>
      <w:r w:rsidRPr="000722A8">
        <w:rPr>
          <w:rFonts w:ascii="Arial" w:hAnsi="Arial" w:cs="Arial"/>
        </w:rPr>
        <w:t>c)</w:t>
      </w:r>
      <w:r w:rsidRPr="000722A8">
        <w:rPr>
          <w:rFonts w:ascii="Arial" w:hAnsi="Arial" w:cs="Arial"/>
          <w:cs/>
          <w:lang w:bidi="hi-IN"/>
        </w:rPr>
        <w:t xml:space="preserve"> </w:t>
      </w:r>
      <w:r w:rsidRPr="000722A8">
        <w:rPr>
          <w:rFonts w:ascii="Arial" w:hAnsi="Arial" w:cs="Arial"/>
        </w:rPr>
        <w:t>Refrigerator</w:t>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sym w:font="Wingdings" w:char="F0A8"/>
      </w:r>
      <w:r w:rsidRPr="000722A8">
        <w:rPr>
          <w:rFonts w:ascii="Arial" w:hAnsi="Arial" w:cs="Arial"/>
        </w:rPr>
        <w:t xml:space="preserve">Yes                </w:t>
      </w:r>
      <w:r w:rsidRPr="000722A8">
        <w:rPr>
          <w:rFonts w:ascii="Arial" w:hAnsi="Arial" w:cs="Arial"/>
        </w:rPr>
        <w:sym w:font="Wingdings" w:char="F0A8"/>
      </w:r>
      <w:r w:rsidRPr="000722A8">
        <w:rPr>
          <w:rFonts w:ascii="Arial" w:hAnsi="Arial" w:cs="Arial"/>
        </w:rPr>
        <w:t xml:space="preserve">No                                    </w:t>
      </w:r>
    </w:p>
    <w:p w14:paraId="03821496" w14:textId="77777777" w:rsidR="001B52F1" w:rsidRPr="000722A8" w:rsidRDefault="001B52F1" w:rsidP="000722A8">
      <w:pPr>
        <w:pStyle w:val="List2"/>
        <w:numPr>
          <w:ilvl w:val="7"/>
          <w:numId w:val="15"/>
        </w:numPr>
        <w:tabs>
          <w:tab w:val="left" w:pos="720"/>
        </w:tabs>
        <w:spacing w:before="120" w:after="120" w:line="480" w:lineRule="auto"/>
        <w:ind w:left="720"/>
        <w:rPr>
          <w:rFonts w:ascii="Arial" w:hAnsi="Arial" w:cs="Arial"/>
        </w:rPr>
      </w:pPr>
      <w:r w:rsidRPr="000722A8">
        <w:rPr>
          <w:rFonts w:ascii="Arial" w:hAnsi="Arial" w:cs="Arial"/>
        </w:rPr>
        <w:t>d) Bicycle</w:t>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sym w:font="Wingdings" w:char="F0A8"/>
      </w:r>
      <w:r w:rsidRPr="000722A8">
        <w:rPr>
          <w:rFonts w:ascii="Arial" w:hAnsi="Arial" w:cs="Arial"/>
        </w:rPr>
        <w:t xml:space="preserve">Yes                </w:t>
      </w:r>
      <w:r w:rsidRPr="000722A8">
        <w:rPr>
          <w:rFonts w:ascii="Arial" w:hAnsi="Arial" w:cs="Arial"/>
        </w:rPr>
        <w:sym w:font="Wingdings" w:char="F0A8"/>
      </w:r>
      <w:r w:rsidRPr="000722A8">
        <w:rPr>
          <w:rFonts w:ascii="Arial" w:hAnsi="Arial" w:cs="Arial"/>
        </w:rPr>
        <w:t xml:space="preserve">No                                      </w:t>
      </w:r>
    </w:p>
    <w:p w14:paraId="305C6861" w14:textId="77777777" w:rsidR="001B52F1" w:rsidRPr="000722A8" w:rsidRDefault="001B52F1" w:rsidP="000722A8">
      <w:pPr>
        <w:pStyle w:val="List2"/>
        <w:numPr>
          <w:ilvl w:val="7"/>
          <w:numId w:val="15"/>
        </w:numPr>
        <w:tabs>
          <w:tab w:val="left" w:pos="720"/>
        </w:tabs>
        <w:spacing w:before="120" w:after="120" w:line="480" w:lineRule="auto"/>
        <w:ind w:left="720"/>
        <w:rPr>
          <w:rFonts w:ascii="Arial" w:hAnsi="Arial" w:cs="Arial"/>
        </w:rPr>
      </w:pPr>
      <w:r w:rsidRPr="000722A8">
        <w:rPr>
          <w:rFonts w:ascii="Arial" w:hAnsi="Arial" w:cs="Arial"/>
        </w:rPr>
        <w:t>e)</w:t>
      </w:r>
      <w:r w:rsidRPr="000722A8">
        <w:rPr>
          <w:rFonts w:ascii="Arial" w:hAnsi="Arial" w:cs="Arial"/>
          <w:cs/>
          <w:lang w:bidi="hi-IN"/>
        </w:rPr>
        <w:t xml:space="preserve"> </w:t>
      </w:r>
      <w:r w:rsidRPr="000722A8">
        <w:rPr>
          <w:rFonts w:ascii="Arial" w:hAnsi="Arial" w:cs="Arial"/>
        </w:rPr>
        <w:t>Motorcycle</w:t>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sym w:font="Wingdings" w:char="F0A8"/>
      </w:r>
      <w:r w:rsidRPr="000722A8">
        <w:rPr>
          <w:rFonts w:ascii="Arial" w:hAnsi="Arial" w:cs="Arial"/>
        </w:rPr>
        <w:t xml:space="preserve">Yes                </w:t>
      </w:r>
      <w:r w:rsidRPr="000722A8">
        <w:rPr>
          <w:rFonts w:ascii="Arial" w:hAnsi="Arial" w:cs="Arial"/>
        </w:rPr>
        <w:sym w:font="Wingdings" w:char="F0A8"/>
      </w:r>
      <w:r w:rsidRPr="000722A8">
        <w:rPr>
          <w:rFonts w:ascii="Arial" w:hAnsi="Arial" w:cs="Arial"/>
        </w:rPr>
        <w:t xml:space="preserve">No                                    </w:t>
      </w:r>
    </w:p>
    <w:p w14:paraId="641D1951" w14:textId="77777777" w:rsidR="001B52F1" w:rsidRPr="000722A8" w:rsidRDefault="001B52F1" w:rsidP="000722A8">
      <w:pPr>
        <w:pStyle w:val="List2"/>
        <w:numPr>
          <w:ilvl w:val="7"/>
          <w:numId w:val="15"/>
        </w:numPr>
        <w:tabs>
          <w:tab w:val="left" w:pos="720"/>
        </w:tabs>
        <w:spacing w:before="120" w:after="120" w:line="480" w:lineRule="auto"/>
        <w:ind w:left="720"/>
        <w:rPr>
          <w:rFonts w:ascii="Arial" w:hAnsi="Arial" w:cs="Arial"/>
        </w:rPr>
      </w:pPr>
      <w:r w:rsidRPr="000722A8">
        <w:rPr>
          <w:rFonts w:ascii="Arial" w:hAnsi="Arial" w:cs="Arial"/>
        </w:rPr>
        <w:t>f) Car</w:t>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sym w:font="Wingdings" w:char="F0A8"/>
      </w:r>
      <w:r w:rsidRPr="000722A8">
        <w:rPr>
          <w:rFonts w:ascii="Arial" w:hAnsi="Arial" w:cs="Arial"/>
        </w:rPr>
        <w:t xml:space="preserve">Yes                </w:t>
      </w:r>
      <w:r w:rsidRPr="000722A8">
        <w:rPr>
          <w:rFonts w:ascii="Arial" w:hAnsi="Arial" w:cs="Arial"/>
        </w:rPr>
        <w:sym w:font="Wingdings" w:char="F0A8"/>
      </w:r>
      <w:r w:rsidRPr="000722A8">
        <w:rPr>
          <w:rFonts w:ascii="Arial" w:hAnsi="Arial" w:cs="Arial"/>
        </w:rPr>
        <w:t xml:space="preserve">No                                      </w:t>
      </w:r>
    </w:p>
    <w:p w14:paraId="4B612E96" w14:textId="77777777" w:rsidR="001B52F1" w:rsidRPr="000722A8" w:rsidRDefault="001B52F1" w:rsidP="000722A8">
      <w:pPr>
        <w:pStyle w:val="List2"/>
        <w:numPr>
          <w:ilvl w:val="7"/>
          <w:numId w:val="15"/>
        </w:numPr>
        <w:tabs>
          <w:tab w:val="left" w:pos="720"/>
        </w:tabs>
        <w:spacing w:before="120" w:after="120" w:line="480" w:lineRule="auto"/>
        <w:ind w:left="720"/>
        <w:rPr>
          <w:rFonts w:ascii="Arial" w:hAnsi="Arial" w:cs="Arial"/>
        </w:rPr>
      </w:pPr>
      <w:r w:rsidRPr="000722A8">
        <w:rPr>
          <w:rFonts w:ascii="Arial" w:hAnsi="Arial" w:cs="Arial"/>
        </w:rPr>
        <w:t>g)</w:t>
      </w:r>
      <w:r w:rsidRPr="000722A8">
        <w:rPr>
          <w:rFonts w:ascii="Arial" w:hAnsi="Arial" w:cs="Arial"/>
          <w:cs/>
          <w:lang w:bidi="hi-IN"/>
        </w:rPr>
        <w:t xml:space="preserve"> </w:t>
      </w:r>
      <w:r w:rsidRPr="000722A8">
        <w:rPr>
          <w:rFonts w:ascii="Arial" w:hAnsi="Arial" w:cs="Arial"/>
        </w:rPr>
        <w:t>Telephone/ Mobile Phone</w:t>
      </w:r>
      <w:r w:rsidRPr="000722A8">
        <w:rPr>
          <w:rFonts w:ascii="Arial" w:hAnsi="Arial" w:cs="Arial"/>
          <w:cs/>
          <w:lang w:bidi="hi-IN"/>
        </w:rPr>
        <w:t xml:space="preserve"> </w:t>
      </w:r>
      <w:r w:rsidRPr="000722A8">
        <w:rPr>
          <w:rFonts w:ascii="Arial" w:hAnsi="Arial" w:cs="Arial"/>
          <w:cs/>
          <w:lang w:bidi="hi-IN"/>
        </w:rPr>
        <w:tab/>
      </w:r>
      <w:r w:rsidRPr="000722A8">
        <w:rPr>
          <w:rFonts w:ascii="Arial" w:hAnsi="Arial" w:cs="Arial"/>
          <w:cs/>
          <w:lang w:bidi="hi-IN"/>
        </w:rPr>
        <w:tab/>
      </w:r>
      <w:r w:rsidRPr="000722A8">
        <w:rPr>
          <w:rFonts w:ascii="Arial" w:hAnsi="Arial" w:cs="Arial"/>
          <w:cs/>
          <w:lang w:bidi="hi-IN"/>
        </w:rPr>
        <w:tab/>
      </w:r>
      <w:r w:rsidRPr="000722A8">
        <w:rPr>
          <w:rFonts w:ascii="Arial" w:hAnsi="Arial" w:cs="Arial"/>
        </w:rPr>
        <w:sym w:font="Wingdings" w:char="F0A8"/>
      </w:r>
      <w:r w:rsidRPr="000722A8">
        <w:rPr>
          <w:rFonts w:ascii="Arial" w:hAnsi="Arial" w:cs="Arial"/>
        </w:rPr>
        <w:t xml:space="preserve">Yes                </w:t>
      </w:r>
      <w:r w:rsidRPr="000722A8">
        <w:rPr>
          <w:rFonts w:ascii="Arial" w:hAnsi="Arial" w:cs="Arial"/>
        </w:rPr>
        <w:sym w:font="Wingdings" w:char="F0A8"/>
      </w:r>
      <w:r w:rsidRPr="000722A8">
        <w:rPr>
          <w:rFonts w:ascii="Arial" w:hAnsi="Arial" w:cs="Arial"/>
        </w:rPr>
        <w:t xml:space="preserve">No                                      </w:t>
      </w:r>
    </w:p>
    <w:p w14:paraId="6A451B7D" w14:textId="77777777" w:rsidR="001B52F1" w:rsidRPr="000722A8" w:rsidRDefault="001B52F1" w:rsidP="000722A8">
      <w:pPr>
        <w:pStyle w:val="List2"/>
        <w:numPr>
          <w:ilvl w:val="8"/>
          <w:numId w:val="15"/>
        </w:numPr>
        <w:tabs>
          <w:tab w:val="left" w:pos="720"/>
        </w:tabs>
        <w:spacing w:before="120" w:after="120" w:line="480" w:lineRule="auto"/>
        <w:ind w:left="720"/>
        <w:rPr>
          <w:rFonts w:ascii="Arial" w:hAnsi="Arial" w:cs="Arial"/>
        </w:rPr>
      </w:pPr>
      <w:r w:rsidRPr="000722A8">
        <w:rPr>
          <w:rFonts w:ascii="Arial" w:hAnsi="Arial" w:cs="Arial"/>
        </w:rPr>
        <w:t>h) Computer</w:t>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sym w:font="Wingdings" w:char="F0A8"/>
      </w:r>
      <w:r w:rsidRPr="000722A8">
        <w:rPr>
          <w:rFonts w:ascii="Arial" w:hAnsi="Arial" w:cs="Arial"/>
        </w:rPr>
        <w:t xml:space="preserve">Yes                </w:t>
      </w:r>
      <w:r w:rsidRPr="000722A8">
        <w:rPr>
          <w:rFonts w:ascii="Arial" w:hAnsi="Arial" w:cs="Arial"/>
        </w:rPr>
        <w:sym w:font="Wingdings" w:char="F0A8"/>
      </w:r>
      <w:r w:rsidRPr="000722A8">
        <w:rPr>
          <w:rFonts w:ascii="Arial" w:hAnsi="Arial" w:cs="Arial"/>
        </w:rPr>
        <w:t xml:space="preserve">No       </w:t>
      </w:r>
    </w:p>
    <w:p w14:paraId="783C72EF" w14:textId="77777777" w:rsidR="001B52F1" w:rsidRPr="000722A8" w:rsidRDefault="001B52F1" w:rsidP="000722A8">
      <w:pPr>
        <w:pStyle w:val="Default"/>
        <w:spacing w:before="120" w:after="120" w:line="480" w:lineRule="auto"/>
        <w:rPr>
          <w:rFonts w:ascii="Arial" w:hAnsi="Arial" w:cs="Arial"/>
        </w:rPr>
      </w:pPr>
      <w:r w:rsidRPr="000722A8">
        <w:rPr>
          <w:rFonts w:ascii="Arial" w:hAnsi="Arial" w:cs="Arial"/>
        </w:rPr>
        <w:br w:type="page"/>
      </w:r>
      <w:r w:rsidRPr="000722A8">
        <w:rPr>
          <w:rFonts w:ascii="Arial" w:hAnsi="Arial" w:cs="Arial"/>
        </w:rPr>
        <w:lastRenderedPageBreak/>
        <w:t xml:space="preserve">          </w:t>
      </w:r>
    </w:p>
    <w:p w14:paraId="42122393" w14:textId="77777777" w:rsidR="001B52F1" w:rsidRPr="000722A8" w:rsidRDefault="001B52F1" w:rsidP="000722A8">
      <w:pPr>
        <w:widowControl w:val="0"/>
        <w:tabs>
          <w:tab w:val="left" w:pos="4536"/>
          <w:tab w:val="num" w:pos="5580"/>
        </w:tabs>
        <w:autoSpaceDE w:val="0"/>
        <w:autoSpaceDN w:val="0"/>
        <w:adjustRightInd w:val="0"/>
        <w:spacing w:before="120" w:after="120" w:line="480" w:lineRule="auto"/>
        <w:ind w:left="720" w:hanging="360"/>
        <w:rPr>
          <w:rFonts w:ascii="Arial" w:hAnsi="Arial" w:cs="Arial"/>
          <w:szCs w:val="24"/>
        </w:rPr>
      </w:pPr>
      <w:r w:rsidRPr="000722A8">
        <w:rPr>
          <w:rFonts w:ascii="Arial" w:hAnsi="Arial" w:cs="Arial"/>
          <w:szCs w:val="24"/>
        </w:rPr>
        <w:t xml:space="preserve">8.  What are the measures taken at household level for protecting family members, especially children, from mosquito bites? </w:t>
      </w:r>
    </w:p>
    <w:p w14:paraId="4CEB95D8" w14:textId="77777777" w:rsidR="001B52F1" w:rsidRPr="000722A8" w:rsidRDefault="001B52F1" w:rsidP="000722A8">
      <w:pPr>
        <w:pStyle w:val="Default"/>
        <w:widowControl w:val="0"/>
        <w:numPr>
          <w:ilvl w:val="0"/>
          <w:numId w:val="22"/>
        </w:numPr>
        <w:tabs>
          <w:tab w:val="left" w:pos="4536"/>
        </w:tabs>
        <w:spacing w:before="120" w:after="120" w:line="480" w:lineRule="auto"/>
        <w:rPr>
          <w:rFonts w:ascii="Arial" w:hAnsi="Arial" w:cs="Arial"/>
        </w:rPr>
      </w:pPr>
      <w:r w:rsidRPr="000722A8">
        <w:rPr>
          <w:rFonts w:ascii="Arial" w:hAnsi="Arial" w:cs="Arial"/>
        </w:rPr>
        <w:t xml:space="preserve">Repellant creams applied to the </w:t>
      </w:r>
      <w:proofErr w:type="gramStart"/>
      <w:r w:rsidRPr="000722A8">
        <w:rPr>
          <w:rFonts w:ascii="Arial" w:hAnsi="Arial" w:cs="Arial"/>
        </w:rPr>
        <w:t xml:space="preserve">skin  </w:t>
      </w:r>
      <w:r w:rsidRPr="000722A8">
        <w:rPr>
          <w:rFonts w:ascii="Arial" w:hAnsi="Arial" w:cs="Arial"/>
        </w:rPr>
        <w:tab/>
      </w:r>
      <w:proofErr w:type="gramEnd"/>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sym w:font="Wingdings" w:char="F0A8"/>
      </w:r>
    </w:p>
    <w:p w14:paraId="04E05856" w14:textId="77777777" w:rsidR="001B52F1" w:rsidRPr="000722A8" w:rsidRDefault="001B52F1" w:rsidP="000722A8">
      <w:pPr>
        <w:pStyle w:val="Default"/>
        <w:widowControl w:val="0"/>
        <w:numPr>
          <w:ilvl w:val="0"/>
          <w:numId w:val="22"/>
        </w:numPr>
        <w:tabs>
          <w:tab w:val="left" w:pos="4536"/>
        </w:tabs>
        <w:spacing w:before="120" w:after="120" w:line="480" w:lineRule="auto"/>
        <w:rPr>
          <w:rFonts w:ascii="Arial" w:hAnsi="Arial" w:cs="Arial"/>
        </w:rPr>
      </w:pPr>
      <w:r w:rsidRPr="000722A8">
        <w:rPr>
          <w:rFonts w:ascii="Arial" w:hAnsi="Arial" w:cs="Arial"/>
        </w:rPr>
        <w:t xml:space="preserve">Burning of mosquito coils                                   </w:t>
      </w:r>
      <w:r w:rsidRPr="000722A8">
        <w:rPr>
          <w:rFonts w:ascii="Arial" w:hAnsi="Arial" w:cs="Arial"/>
        </w:rPr>
        <w:tab/>
      </w:r>
      <w:r w:rsidRPr="000722A8">
        <w:rPr>
          <w:rFonts w:ascii="Arial" w:hAnsi="Arial" w:cs="Arial"/>
        </w:rPr>
        <w:tab/>
      </w:r>
      <w:r w:rsidRPr="000722A8">
        <w:rPr>
          <w:rFonts w:ascii="Arial" w:hAnsi="Arial" w:cs="Arial"/>
        </w:rPr>
        <w:tab/>
        <w:t xml:space="preserve"> </w:t>
      </w:r>
      <w:r w:rsidRPr="000722A8">
        <w:rPr>
          <w:rFonts w:ascii="Arial" w:hAnsi="Arial" w:cs="Arial"/>
        </w:rPr>
        <w:sym w:font="Wingdings" w:char="F0A8"/>
      </w:r>
    </w:p>
    <w:p w14:paraId="2DA99F0E" w14:textId="77777777" w:rsidR="001B52F1" w:rsidRPr="000722A8" w:rsidRDefault="001B52F1" w:rsidP="000722A8">
      <w:pPr>
        <w:pStyle w:val="Default"/>
        <w:widowControl w:val="0"/>
        <w:numPr>
          <w:ilvl w:val="0"/>
          <w:numId w:val="22"/>
        </w:numPr>
        <w:tabs>
          <w:tab w:val="left" w:pos="4536"/>
        </w:tabs>
        <w:spacing w:before="120" w:after="120" w:line="480" w:lineRule="auto"/>
        <w:rPr>
          <w:rFonts w:ascii="Arial" w:hAnsi="Arial" w:cs="Arial"/>
        </w:rPr>
      </w:pPr>
      <w:r w:rsidRPr="000722A8">
        <w:rPr>
          <w:rFonts w:ascii="Arial" w:hAnsi="Arial" w:cs="Arial"/>
          <w:cs/>
          <w:lang w:bidi="hi-IN"/>
        </w:rPr>
        <w:t xml:space="preserve"> </w:t>
      </w:r>
      <w:r w:rsidRPr="000722A8">
        <w:rPr>
          <w:rFonts w:ascii="Arial" w:hAnsi="Arial" w:cs="Arial"/>
        </w:rPr>
        <w:t xml:space="preserve">Use of mosquito net                                                  </w:t>
      </w:r>
      <w:r w:rsidRPr="000722A8">
        <w:rPr>
          <w:rFonts w:ascii="Arial" w:hAnsi="Arial" w:cs="Arial"/>
        </w:rPr>
        <w:tab/>
      </w:r>
      <w:r w:rsidRPr="000722A8">
        <w:rPr>
          <w:rFonts w:ascii="Arial" w:hAnsi="Arial" w:cs="Arial"/>
        </w:rPr>
        <w:tab/>
      </w:r>
      <w:r w:rsidRPr="000722A8">
        <w:rPr>
          <w:rFonts w:ascii="Arial" w:hAnsi="Arial" w:cs="Arial"/>
        </w:rPr>
        <w:sym w:font="Wingdings" w:char="F0A8"/>
      </w:r>
    </w:p>
    <w:p w14:paraId="5F479E52" w14:textId="77777777" w:rsidR="001B52F1" w:rsidRPr="000722A8" w:rsidRDefault="001B52F1" w:rsidP="000722A8">
      <w:pPr>
        <w:pStyle w:val="Default"/>
        <w:widowControl w:val="0"/>
        <w:numPr>
          <w:ilvl w:val="0"/>
          <w:numId w:val="22"/>
        </w:numPr>
        <w:tabs>
          <w:tab w:val="left" w:pos="4536"/>
        </w:tabs>
        <w:spacing w:before="120" w:after="120" w:line="480" w:lineRule="auto"/>
        <w:rPr>
          <w:rFonts w:ascii="Arial" w:hAnsi="Arial" w:cs="Arial"/>
        </w:rPr>
      </w:pPr>
      <w:r w:rsidRPr="000722A8">
        <w:rPr>
          <w:rFonts w:ascii="Arial" w:hAnsi="Arial" w:cs="Arial"/>
        </w:rPr>
        <w:t xml:space="preserve">Window/door screens                                              </w:t>
      </w:r>
      <w:r w:rsidRPr="000722A8">
        <w:rPr>
          <w:rFonts w:ascii="Arial" w:hAnsi="Arial" w:cs="Arial"/>
        </w:rPr>
        <w:tab/>
      </w:r>
      <w:r w:rsidRPr="000722A8">
        <w:rPr>
          <w:rFonts w:ascii="Arial" w:hAnsi="Arial" w:cs="Arial"/>
        </w:rPr>
        <w:tab/>
        <w:t xml:space="preserve"> </w:t>
      </w:r>
      <w:r w:rsidR="00F45347">
        <w:rPr>
          <w:rFonts w:ascii="Arial" w:hAnsi="Arial" w:cs="Arial"/>
        </w:rPr>
        <w:t xml:space="preserve">          </w:t>
      </w:r>
      <w:r w:rsidRPr="000722A8">
        <w:rPr>
          <w:rFonts w:ascii="Arial" w:hAnsi="Arial" w:cs="Arial"/>
        </w:rPr>
        <w:sym w:font="Wingdings" w:char="F0A8"/>
      </w:r>
    </w:p>
    <w:p w14:paraId="59919F82" w14:textId="77777777" w:rsidR="001B52F1" w:rsidRPr="000722A8" w:rsidRDefault="001B52F1" w:rsidP="000722A8">
      <w:pPr>
        <w:pStyle w:val="Default"/>
        <w:widowControl w:val="0"/>
        <w:numPr>
          <w:ilvl w:val="0"/>
          <w:numId w:val="22"/>
        </w:numPr>
        <w:tabs>
          <w:tab w:val="left" w:pos="4536"/>
        </w:tabs>
        <w:spacing w:before="120" w:after="120" w:line="480" w:lineRule="auto"/>
        <w:rPr>
          <w:rFonts w:ascii="Arial" w:hAnsi="Arial" w:cs="Arial"/>
        </w:rPr>
      </w:pPr>
      <w:r w:rsidRPr="000722A8">
        <w:rPr>
          <w:rFonts w:ascii="Arial" w:hAnsi="Arial" w:cs="Arial"/>
        </w:rPr>
        <w:t xml:space="preserve">Fully covered clothing                                                  </w:t>
      </w:r>
      <w:r w:rsidRPr="000722A8">
        <w:rPr>
          <w:rFonts w:ascii="Arial" w:hAnsi="Arial" w:cs="Arial"/>
        </w:rPr>
        <w:tab/>
      </w:r>
      <w:r w:rsidRPr="000722A8">
        <w:rPr>
          <w:rFonts w:ascii="Arial" w:hAnsi="Arial" w:cs="Arial"/>
        </w:rPr>
        <w:tab/>
        <w:t xml:space="preserve"> </w:t>
      </w:r>
      <w:r w:rsidRPr="000722A8">
        <w:rPr>
          <w:rFonts w:ascii="Arial" w:hAnsi="Arial" w:cs="Arial"/>
        </w:rPr>
        <w:sym w:font="Wingdings" w:char="F0A8"/>
      </w:r>
      <w:r w:rsidRPr="000722A8">
        <w:rPr>
          <w:rFonts w:ascii="Arial" w:hAnsi="Arial" w:cs="Arial"/>
        </w:rPr>
        <w:tab/>
        <w:t xml:space="preserve"> </w:t>
      </w:r>
    </w:p>
    <w:p w14:paraId="42A11166" w14:textId="77777777" w:rsidR="001B52F1" w:rsidRPr="000722A8" w:rsidRDefault="001B52F1" w:rsidP="000722A8">
      <w:pPr>
        <w:pStyle w:val="Default"/>
        <w:widowControl w:val="0"/>
        <w:numPr>
          <w:ilvl w:val="0"/>
          <w:numId w:val="22"/>
        </w:numPr>
        <w:tabs>
          <w:tab w:val="left" w:pos="4536"/>
        </w:tabs>
        <w:spacing w:before="120" w:after="120" w:line="480" w:lineRule="auto"/>
        <w:rPr>
          <w:rFonts w:ascii="Arial" w:hAnsi="Arial" w:cs="Arial"/>
        </w:rPr>
      </w:pPr>
      <w:r w:rsidRPr="000722A8">
        <w:rPr>
          <w:rFonts w:ascii="Arial" w:hAnsi="Arial" w:cs="Arial"/>
        </w:rPr>
        <w:t>Other (</w:t>
      </w:r>
      <w:proofErr w:type="gramStart"/>
      <w:r w:rsidRPr="000722A8">
        <w:rPr>
          <w:rFonts w:ascii="Arial" w:hAnsi="Arial" w:cs="Arial"/>
        </w:rPr>
        <w:t xml:space="preserve">Specify)   </w:t>
      </w:r>
      <w:proofErr w:type="gramEnd"/>
      <w:r w:rsidRPr="000722A8">
        <w:rPr>
          <w:rFonts w:ascii="Arial" w:hAnsi="Arial" w:cs="Arial"/>
        </w:rPr>
        <w:t xml:space="preserve">                                   </w:t>
      </w:r>
      <w:r w:rsidRPr="000722A8">
        <w:rPr>
          <w:rFonts w:ascii="Arial" w:hAnsi="Arial" w:cs="Arial"/>
        </w:rPr>
        <w:sym w:font="Wingdings" w:char="F0A8"/>
      </w:r>
      <w:r w:rsidRPr="000722A8">
        <w:rPr>
          <w:rFonts w:ascii="Arial" w:hAnsi="Arial" w:cs="Arial"/>
        </w:rPr>
        <w:t xml:space="preserve">______________.  </w:t>
      </w:r>
    </w:p>
    <w:p w14:paraId="3825415C" w14:textId="77777777" w:rsidR="001B52F1" w:rsidRPr="000722A8" w:rsidRDefault="001B52F1" w:rsidP="000722A8">
      <w:pPr>
        <w:pStyle w:val="Default"/>
        <w:widowControl w:val="0"/>
        <w:numPr>
          <w:ilvl w:val="0"/>
          <w:numId w:val="22"/>
        </w:numPr>
        <w:tabs>
          <w:tab w:val="left" w:pos="4536"/>
        </w:tabs>
        <w:spacing w:before="120" w:after="120" w:line="480" w:lineRule="auto"/>
        <w:rPr>
          <w:rFonts w:ascii="Arial" w:hAnsi="Arial" w:cs="Arial"/>
        </w:rPr>
      </w:pPr>
      <w:r w:rsidRPr="000722A8">
        <w:rPr>
          <w:rFonts w:ascii="Arial" w:hAnsi="Arial" w:cs="Arial"/>
        </w:rPr>
        <w:t xml:space="preserve">None                                                                                              </w:t>
      </w:r>
      <w:r w:rsidRPr="000722A8">
        <w:rPr>
          <w:rFonts w:ascii="Arial" w:hAnsi="Arial" w:cs="Arial"/>
        </w:rPr>
        <w:sym w:font="Wingdings" w:char="F0A8"/>
      </w:r>
    </w:p>
    <w:p w14:paraId="08492EF5" w14:textId="77777777" w:rsidR="001B52F1" w:rsidRPr="000722A8" w:rsidRDefault="001B52F1" w:rsidP="000722A8">
      <w:pPr>
        <w:pStyle w:val="Default"/>
        <w:widowControl w:val="0"/>
        <w:numPr>
          <w:ilvl w:val="0"/>
          <w:numId w:val="22"/>
        </w:numPr>
        <w:tabs>
          <w:tab w:val="left" w:pos="4536"/>
        </w:tabs>
        <w:spacing w:before="120" w:after="120" w:line="480" w:lineRule="auto"/>
        <w:rPr>
          <w:rFonts w:ascii="Arial" w:hAnsi="Arial" w:cs="Arial"/>
        </w:rPr>
      </w:pPr>
      <w:r w:rsidRPr="000722A8">
        <w:rPr>
          <w:rFonts w:ascii="Arial" w:hAnsi="Arial" w:cs="Arial"/>
        </w:rPr>
        <w:t xml:space="preserve">Don’t know                                                              </w:t>
      </w:r>
      <w:r w:rsidRPr="000722A8">
        <w:rPr>
          <w:rFonts w:ascii="Arial" w:hAnsi="Arial" w:cs="Arial"/>
        </w:rPr>
        <w:tab/>
      </w:r>
      <w:r w:rsidRPr="000722A8">
        <w:rPr>
          <w:rFonts w:ascii="Arial" w:hAnsi="Arial" w:cs="Arial"/>
        </w:rPr>
        <w:tab/>
        <w:t xml:space="preserve"> </w:t>
      </w:r>
      <w:r w:rsidR="00F45347">
        <w:rPr>
          <w:rFonts w:ascii="Arial" w:hAnsi="Arial" w:cs="Arial"/>
        </w:rPr>
        <w:t xml:space="preserve">          </w:t>
      </w:r>
      <w:r w:rsidRPr="000722A8">
        <w:rPr>
          <w:rFonts w:ascii="Arial" w:hAnsi="Arial" w:cs="Arial"/>
        </w:rPr>
        <w:sym w:font="Wingdings" w:char="F0A8"/>
      </w:r>
    </w:p>
    <w:p w14:paraId="7A9B19E2" w14:textId="77777777" w:rsidR="001B52F1" w:rsidRPr="000722A8" w:rsidRDefault="001B52F1" w:rsidP="000722A8">
      <w:pPr>
        <w:widowControl w:val="0"/>
        <w:tabs>
          <w:tab w:val="left" w:pos="4536"/>
          <w:tab w:val="num" w:pos="5580"/>
        </w:tabs>
        <w:autoSpaceDE w:val="0"/>
        <w:autoSpaceDN w:val="0"/>
        <w:adjustRightInd w:val="0"/>
        <w:spacing w:before="120" w:after="120" w:line="480" w:lineRule="auto"/>
        <w:ind w:left="720" w:hanging="360"/>
        <w:rPr>
          <w:rFonts w:ascii="Arial" w:hAnsi="Arial" w:cs="Arial"/>
          <w:szCs w:val="24"/>
        </w:rPr>
      </w:pPr>
    </w:p>
    <w:p w14:paraId="2B3CEBBD" w14:textId="77777777" w:rsidR="001B52F1" w:rsidRPr="000722A8" w:rsidRDefault="001B52F1" w:rsidP="000722A8">
      <w:pPr>
        <w:widowControl w:val="0"/>
        <w:tabs>
          <w:tab w:val="left" w:pos="4536"/>
          <w:tab w:val="num" w:pos="5580"/>
        </w:tabs>
        <w:autoSpaceDE w:val="0"/>
        <w:autoSpaceDN w:val="0"/>
        <w:adjustRightInd w:val="0"/>
        <w:spacing w:before="120" w:after="120" w:line="480" w:lineRule="auto"/>
        <w:ind w:left="720" w:hanging="360"/>
        <w:rPr>
          <w:rFonts w:ascii="Arial" w:hAnsi="Arial" w:cs="Arial"/>
          <w:szCs w:val="24"/>
        </w:rPr>
      </w:pPr>
      <w:r w:rsidRPr="000722A8">
        <w:rPr>
          <w:rFonts w:ascii="Arial" w:hAnsi="Arial" w:cs="Arial"/>
          <w:szCs w:val="24"/>
        </w:rPr>
        <w:t>9.   Are any of the following animals/ birds being reared or kept in the household or near the house, within about 100 meters?</w:t>
      </w:r>
    </w:p>
    <w:p w14:paraId="5B2C7638" w14:textId="77777777" w:rsidR="001B52F1" w:rsidRPr="000722A8" w:rsidRDefault="001B52F1" w:rsidP="000722A8">
      <w:pPr>
        <w:widowControl w:val="0"/>
        <w:numPr>
          <w:ilvl w:val="0"/>
          <w:numId w:val="17"/>
        </w:numPr>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Pigs </w:t>
      </w:r>
      <w:r w:rsidRPr="000722A8">
        <w:rPr>
          <w:rFonts w:ascii="Arial" w:hAnsi="Arial" w:cs="Arial"/>
          <w:szCs w:val="24"/>
        </w:rPr>
        <w:tab/>
        <w:t xml:space="preserve">     </w:t>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sym w:font="Wingdings" w:char="F0A8"/>
      </w:r>
      <w:r w:rsidRPr="000722A8">
        <w:rPr>
          <w:rFonts w:ascii="Arial" w:hAnsi="Arial" w:cs="Arial"/>
          <w:szCs w:val="24"/>
        </w:rPr>
        <w:t xml:space="preserve">Yes                </w:t>
      </w:r>
      <w:r w:rsidRPr="000722A8">
        <w:rPr>
          <w:rFonts w:ascii="Arial" w:hAnsi="Arial" w:cs="Arial"/>
          <w:szCs w:val="24"/>
        </w:rPr>
        <w:sym w:font="Wingdings" w:char="F0A8"/>
      </w:r>
      <w:r w:rsidRPr="000722A8">
        <w:rPr>
          <w:rFonts w:ascii="Arial" w:hAnsi="Arial" w:cs="Arial"/>
          <w:szCs w:val="24"/>
        </w:rPr>
        <w:t xml:space="preserve">No                   </w:t>
      </w:r>
    </w:p>
    <w:p w14:paraId="53C023E6" w14:textId="77777777" w:rsidR="001B52F1" w:rsidRPr="000722A8" w:rsidRDefault="001B52F1" w:rsidP="000722A8">
      <w:pPr>
        <w:widowControl w:val="0"/>
        <w:numPr>
          <w:ilvl w:val="0"/>
          <w:numId w:val="17"/>
        </w:numPr>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Cattle          </w:t>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sym w:font="Wingdings" w:char="F0A8"/>
      </w:r>
      <w:r w:rsidRPr="000722A8">
        <w:rPr>
          <w:rFonts w:ascii="Arial" w:hAnsi="Arial" w:cs="Arial"/>
          <w:szCs w:val="24"/>
        </w:rPr>
        <w:t xml:space="preserve">Yes               </w:t>
      </w:r>
      <w:r w:rsidRPr="000722A8">
        <w:rPr>
          <w:rFonts w:ascii="Arial" w:hAnsi="Arial" w:cs="Arial"/>
          <w:szCs w:val="24"/>
        </w:rPr>
        <w:sym w:font="Wingdings" w:char="F0A8"/>
      </w:r>
      <w:r w:rsidRPr="000722A8">
        <w:rPr>
          <w:rFonts w:ascii="Arial" w:hAnsi="Arial" w:cs="Arial"/>
          <w:szCs w:val="24"/>
        </w:rPr>
        <w:t xml:space="preserve">No                   </w:t>
      </w:r>
      <w:r w:rsidRPr="000722A8">
        <w:rPr>
          <w:rFonts w:ascii="Arial" w:hAnsi="Arial" w:cs="Arial"/>
          <w:szCs w:val="24"/>
        </w:rPr>
        <w:tab/>
      </w:r>
    </w:p>
    <w:p w14:paraId="0D2E1B6E" w14:textId="77777777" w:rsidR="001B52F1" w:rsidRPr="000722A8" w:rsidRDefault="001B52F1" w:rsidP="000722A8">
      <w:pPr>
        <w:widowControl w:val="0"/>
        <w:numPr>
          <w:ilvl w:val="0"/>
          <w:numId w:val="17"/>
        </w:numPr>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Horses         </w:t>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sym w:font="Wingdings" w:char="F0A8"/>
      </w:r>
      <w:r w:rsidRPr="000722A8">
        <w:rPr>
          <w:rFonts w:ascii="Arial" w:hAnsi="Arial" w:cs="Arial"/>
          <w:szCs w:val="24"/>
        </w:rPr>
        <w:t xml:space="preserve">Yes                </w:t>
      </w:r>
      <w:r w:rsidRPr="000722A8">
        <w:rPr>
          <w:rFonts w:ascii="Arial" w:hAnsi="Arial" w:cs="Arial"/>
          <w:szCs w:val="24"/>
        </w:rPr>
        <w:sym w:font="Wingdings" w:char="F0A8"/>
      </w:r>
      <w:r w:rsidRPr="000722A8">
        <w:rPr>
          <w:rFonts w:ascii="Arial" w:hAnsi="Arial" w:cs="Arial"/>
          <w:szCs w:val="24"/>
        </w:rPr>
        <w:t xml:space="preserve">No                   </w:t>
      </w:r>
    </w:p>
    <w:p w14:paraId="3CDEFB84" w14:textId="77777777" w:rsidR="001B52F1" w:rsidRPr="000722A8" w:rsidRDefault="001B52F1" w:rsidP="000722A8">
      <w:pPr>
        <w:widowControl w:val="0"/>
        <w:numPr>
          <w:ilvl w:val="0"/>
          <w:numId w:val="17"/>
        </w:numPr>
        <w:autoSpaceDE w:val="0"/>
        <w:autoSpaceDN w:val="0"/>
        <w:adjustRightInd w:val="0"/>
        <w:spacing w:before="120" w:after="120" w:line="480" w:lineRule="auto"/>
        <w:rPr>
          <w:rFonts w:ascii="Arial" w:hAnsi="Arial" w:cs="Arial"/>
          <w:szCs w:val="24"/>
        </w:rPr>
      </w:pPr>
      <w:r w:rsidRPr="000722A8">
        <w:rPr>
          <w:rFonts w:ascii="Arial" w:hAnsi="Arial" w:cs="Arial"/>
          <w:szCs w:val="24"/>
        </w:rPr>
        <w:lastRenderedPageBreak/>
        <w:t xml:space="preserve">Water Birds     </w:t>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sym w:font="Wingdings" w:char="F0A8"/>
      </w:r>
      <w:r w:rsidRPr="000722A8">
        <w:rPr>
          <w:rFonts w:ascii="Arial" w:hAnsi="Arial" w:cs="Arial"/>
          <w:szCs w:val="24"/>
        </w:rPr>
        <w:t xml:space="preserve">Yes           </w:t>
      </w:r>
      <w:r w:rsidRPr="000722A8">
        <w:rPr>
          <w:rFonts w:ascii="Arial" w:hAnsi="Arial" w:cs="Arial"/>
          <w:szCs w:val="24"/>
        </w:rPr>
        <w:tab/>
      </w:r>
      <w:r w:rsidRPr="000722A8">
        <w:rPr>
          <w:rFonts w:ascii="Arial" w:hAnsi="Arial" w:cs="Arial"/>
          <w:szCs w:val="24"/>
        </w:rPr>
        <w:sym w:font="Wingdings" w:char="F0A8"/>
      </w:r>
      <w:r w:rsidRPr="000722A8">
        <w:rPr>
          <w:rFonts w:ascii="Arial" w:hAnsi="Arial" w:cs="Arial"/>
          <w:szCs w:val="24"/>
        </w:rPr>
        <w:t xml:space="preserve">No   Don’t know </w:t>
      </w:r>
      <w:r w:rsidRPr="000722A8">
        <w:rPr>
          <w:rFonts w:ascii="Arial" w:hAnsi="Arial" w:cs="Arial"/>
          <w:szCs w:val="24"/>
        </w:rPr>
        <w:sym w:font="Wingdings" w:char="F0A8"/>
      </w:r>
      <w:r w:rsidRPr="000722A8">
        <w:rPr>
          <w:rFonts w:ascii="Arial" w:hAnsi="Arial" w:cs="Arial"/>
          <w:szCs w:val="24"/>
        </w:rPr>
        <w:t xml:space="preserve">                                    </w:t>
      </w:r>
    </w:p>
    <w:p w14:paraId="5163C567" w14:textId="77777777" w:rsidR="001B52F1" w:rsidRPr="000722A8" w:rsidRDefault="001B52F1" w:rsidP="000722A8">
      <w:pPr>
        <w:pStyle w:val="Default"/>
        <w:tabs>
          <w:tab w:val="left" w:pos="4536"/>
        </w:tabs>
        <w:spacing w:before="120" w:after="120" w:line="480" w:lineRule="auto"/>
        <w:ind w:hanging="360"/>
        <w:rPr>
          <w:rFonts w:ascii="Arial" w:hAnsi="Arial" w:cs="Arial"/>
          <w:bCs/>
          <w:cs/>
          <w:lang w:bidi="hi-IN"/>
        </w:rPr>
      </w:pPr>
    </w:p>
    <w:p w14:paraId="7B98E112" w14:textId="77777777" w:rsidR="001B52F1" w:rsidRPr="000722A8" w:rsidRDefault="001B52F1" w:rsidP="000722A8">
      <w:pPr>
        <w:pStyle w:val="Default"/>
        <w:tabs>
          <w:tab w:val="left" w:pos="4536"/>
        </w:tabs>
        <w:spacing w:before="120" w:after="120" w:line="480" w:lineRule="auto"/>
        <w:ind w:hanging="360"/>
        <w:rPr>
          <w:rFonts w:ascii="Arial" w:hAnsi="Arial" w:cs="Arial"/>
          <w:bCs/>
          <w:cs/>
          <w:lang w:bidi="hi-IN"/>
        </w:rPr>
      </w:pPr>
    </w:p>
    <w:p w14:paraId="32FF7BE2" w14:textId="77777777" w:rsidR="001B52F1" w:rsidRPr="000722A8" w:rsidRDefault="001B52F1" w:rsidP="000722A8">
      <w:pPr>
        <w:pStyle w:val="Default"/>
        <w:tabs>
          <w:tab w:val="left" w:pos="4536"/>
        </w:tabs>
        <w:spacing w:before="120" w:after="120" w:line="480" w:lineRule="auto"/>
        <w:ind w:hanging="360"/>
        <w:rPr>
          <w:rFonts w:ascii="Arial" w:hAnsi="Arial" w:cs="Arial"/>
        </w:rPr>
      </w:pPr>
      <w:r w:rsidRPr="000722A8">
        <w:rPr>
          <w:rFonts w:ascii="Arial" w:hAnsi="Arial" w:cs="Arial"/>
          <w:bCs/>
          <w:cs/>
          <w:lang w:bidi="hi-IN"/>
        </w:rPr>
        <w:t xml:space="preserve">C. </w:t>
      </w:r>
      <w:r w:rsidRPr="000722A8">
        <w:rPr>
          <w:rFonts w:ascii="Arial" w:hAnsi="Arial" w:cs="Arial"/>
          <w:bCs/>
        </w:rPr>
        <w:t>SUBJECT INFORMATION:</w:t>
      </w:r>
    </w:p>
    <w:p w14:paraId="0E4048D3" w14:textId="77777777" w:rsidR="001B52F1" w:rsidRPr="000722A8" w:rsidRDefault="001B52F1" w:rsidP="000722A8">
      <w:pPr>
        <w:pStyle w:val="Default"/>
        <w:tabs>
          <w:tab w:val="left" w:pos="4536"/>
        </w:tabs>
        <w:spacing w:before="120" w:after="120" w:line="480" w:lineRule="auto"/>
        <w:rPr>
          <w:rFonts w:ascii="Arial" w:hAnsi="Arial" w:cs="Arial"/>
          <w:iCs/>
        </w:rPr>
      </w:pPr>
      <w:r w:rsidRPr="000722A8">
        <w:rPr>
          <w:rFonts w:ascii="Arial" w:hAnsi="Arial" w:cs="Arial"/>
          <w:iCs/>
        </w:rPr>
        <w:t xml:space="preserve">Now I would like to ask you some questions about </w:t>
      </w:r>
      <w:bookmarkStart w:id="255" w:name="OLE_LINK1"/>
      <w:bookmarkStart w:id="256" w:name="OLE_LINK2"/>
      <w:r w:rsidRPr="000722A8">
        <w:rPr>
          <w:rFonts w:ascii="Arial" w:hAnsi="Arial" w:cs="Arial"/>
          <w:iCs/>
        </w:rPr>
        <w:t>____</w:t>
      </w:r>
      <w:proofErr w:type="gramStart"/>
      <w:r w:rsidRPr="000722A8">
        <w:rPr>
          <w:rFonts w:ascii="Arial" w:hAnsi="Arial" w:cs="Arial"/>
          <w:iCs/>
        </w:rPr>
        <w:t>_  (</w:t>
      </w:r>
      <w:proofErr w:type="gramEnd"/>
      <w:r w:rsidRPr="000722A8">
        <w:rPr>
          <w:rFonts w:ascii="Arial" w:hAnsi="Arial" w:cs="Arial"/>
          <w:iCs/>
        </w:rPr>
        <w:t>use child’s name)</w:t>
      </w:r>
      <w:bookmarkEnd w:id="255"/>
      <w:bookmarkEnd w:id="256"/>
      <w:r w:rsidRPr="000722A8">
        <w:rPr>
          <w:rFonts w:ascii="Arial" w:hAnsi="Arial" w:cs="Arial"/>
          <w:iCs/>
        </w:rPr>
        <w:t xml:space="preserve">, specifically about schooling, health status and medical care. </w:t>
      </w:r>
    </w:p>
    <w:p w14:paraId="53367136" w14:textId="77777777" w:rsidR="001B52F1" w:rsidRPr="000722A8" w:rsidRDefault="001B52F1" w:rsidP="000722A8">
      <w:pPr>
        <w:widowControl w:val="0"/>
        <w:tabs>
          <w:tab w:val="num" w:pos="1800"/>
          <w:tab w:val="left" w:pos="4536"/>
        </w:tabs>
        <w:autoSpaceDE w:val="0"/>
        <w:autoSpaceDN w:val="0"/>
        <w:adjustRightInd w:val="0"/>
        <w:spacing w:before="120" w:after="120" w:line="480" w:lineRule="auto"/>
        <w:ind w:left="374" w:hanging="187"/>
        <w:rPr>
          <w:rFonts w:ascii="Arial" w:hAnsi="Arial" w:cs="Arial"/>
          <w:szCs w:val="24"/>
        </w:rPr>
      </w:pPr>
      <w:r w:rsidRPr="000722A8">
        <w:rPr>
          <w:rFonts w:ascii="Arial" w:hAnsi="Arial" w:cs="Arial"/>
          <w:szCs w:val="24"/>
        </w:rPr>
        <w:t xml:space="preserve">1. Has _____ </w:t>
      </w:r>
      <w:r w:rsidRPr="000722A8">
        <w:rPr>
          <w:rFonts w:ascii="Arial" w:hAnsi="Arial" w:cs="Arial"/>
          <w:iCs/>
          <w:szCs w:val="24"/>
        </w:rPr>
        <w:t xml:space="preserve">(use child’s name) </w:t>
      </w:r>
      <w:r w:rsidRPr="000722A8">
        <w:rPr>
          <w:rFonts w:ascii="Arial" w:hAnsi="Arial" w:cs="Arial"/>
          <w:szCs w:val="24"/>
        </w:rPr>
        <w:t xml:space="preserve">attended school?     </w:t>
      </w:r>
      <w:r w:rsidRPr="000722A8">
        <w:rPr>
          <w:rFonts w:ascii="Arial" w:hAnsi="Arial" w:cs="Arial"/>
          <w:szCs w:val="24"/>
        </w:rPr>
        <w:sym w:font="Wingdings" w:char="F0A8"/>
      </w:r>
      <w:r w:rsidRPr="000722A8">
        <w:rPr>
          <w:rFonts w:ascii="Arial" w:hAnsi="Arial" w:cs="Arial"/>
          <w:szCs w:val="24"/>
        </w:rPr>
        <w:t xml:space="preserve">Yes   </w:t>
      </w:r>
      <w:r w:rsidRPr="000722A8">
        <w:rPr>
          <w:rFonts w:ascii="Arial" w:hAnsi="Arial" w:cs="Arial"/>
          <w:szCs w:val="24"/>
        </w:rPr>
        <w:sym w:font="Wingdings" w:char="F0A8"/>
      </w:r>
      <w:r w:rsidRPr="000722A8">
        <w:rPr>
          <w:rFonts w:ascii="Arial" w:hAnsi="Arial" w:cs="Arial"/>
          <w:szCs w:val="24"/>
        </w:rPr>
        <w:t xml:space="preserve">No     </w:t>
      </w:r>
    </w:p>
    <w:p w14:paraId="6AA2050C" w14:textId="77777777" w:rsidR="001B52F1" w:rsidRPr="000722A8" w:rsidRDefault="001B52F1" w:rsidP="000722A8">
      <w:pPr>
        <w:widowControl w:val="0"/>
        <w:tabs>
          <w:tab w:val="num" w:pos="1800"/>
          <w:tab w:val="left" w:pos="4536"/>
        </w:tabs>
        <w:autoSpaceDE w:val="0"/>
        <w:autoSpaceDN w:val="0"/>
        <w:adjustRightInd w:val="0"/>
        <w:spacing w:before="120" w:after="120" w:line="480" w:lineRule="auto"/>
        <w:ind w:left="374" w:hanging="187"/>
        <w:rPr>
          <w:rFonts w:ascii="Arial" w:hAnsi="Arial" w:cs="Arial"/>
          <w:szCs w:val="24"/>
        </w:rPr>
      </w:pPr>
      <w:r w:rsidRPr="000722A8">
        <w:rPr>
          <w:rFonts w:ascii="Arial" w:hAnsi="Arial" w:cs="Arial"/>
          <w:szCs w:val="24"/>
        </w:rPr>
        <w:t>If yes, name of the school__________</w:t>
      </w:r>
      <w:proofErr w:type="gramStart"/>
      <w:r w:rsidRPr="000722A8">
        <w:rPr>
          <w:rFonts w:ascii="Arial" w:hAnsi="Arial" w:cs="Arial"/>
          <w:szCs w:val="24"/>
        </w:rPr>
        <w:t>_  Class</w:t>
      </w:r>
      <w:proofErr w:type="gramEnd"/>
      <w:r w:rsidRPr="000722A8">
        <w:rPr>
          <w:rFonts w:ascii="Arial" w:hAnsi="Arial" w:cs="Arial"/>
          <w:szCs w:val="24"/>
        </w:rPr>
        <w:t xml:space="preserve">: ________ </w:t>
      </w:r>
    </w:p>
    <w:p w14:paraId="64A894CB" w14:textId="77777777" w:rsidR="001B52F1" w:rsidRPr="000722A8" w:rsidRDefault="001B52F1" w:rsidP="000722A8">
      <w:pPr>
        <w:tabs>
          <w:tab w:val="left" w:pos="4536"/>
        </w:tabs>
        <w:spacing w:before="120" w:after="120" w:line="480" w:lineRule="auto"/>
        <w:outlineLvl w:val="0"/>
        <w:rPr>
          <w:rFonts w:ascii="Arial" w:hAnsi="Arial" w:cs="Arial"/>
          <w:szCs w:val="24"/>
        </w:rPr>
      </w:pPr>
      <w:r w:rsidRPr="000722A8">
        <w:rPr>
          <w:rFonts w:ascii="Arial" w:hAnsi="Arial" w:cs="Arial"/>
          <w:szCs w:val="24"/>
        </w:rPr>
        <w:t xml:space="preserve">  2. If ______ </w:t>
      </w:r>
      <w:r w:rsidRPr="000722A8">
        <w:rPr>
          <w:rFonts w:ascii="Arial" w:hAnsi="Arial" w:cs="Arial"/>
          <w:iCs/>
          <w:szCs w:val="24"/>
        </w:rPr>
        <w:t>(use child’s name)</w:t>
      </w:r>
      <w:r w:rsidRPr="000722A8">
        <w:rPr>
          <w:rFonts w:ascii="Arial" w:hAnsi="Arial" w:cs="Arial"/>
          <w:szCs w:val="24"/>
        </w:rPr>
        <w:t xml:space="preserve"> gets seriously ill, which health facility would you take him/her to? ________________________________________________________</w:t>
      </w:r>
      <w:r w:rsidRPr="000722A8">
        <w:rPr>
          <w:rFonts w:ascii="Arial" w:hAnsi="Arial" w:cs="Arial"/>
          <w:szCs w:val="24"/>
        </w:rPr>
        <w:tab/>
      </w:r>
    </w:p>
    <w:p w14:paraId="32611E1E" w14:textId="77777777" w:rsidR="001B52F1" w:rsidRPr="000722A8" w:rsidRDefault="001B52F1" w:rsidP="000722A8">
      <w:pPr>
        <w:widowControl w:val="0"/>
        <w:tabs>
          <w:tab w:val="left" w:pos="1440"/>
          <w:tab w:val="left" w:pos="1620"/>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Section D should be asked only if interviewing CASE who was alive at hospital discharge; otherwise skip and go to Section E.</w:t>
      </w:r>
    </w:p>
    <w:p w14:paraId="52CD2DBA" w14:textId="77777777" w:rsidR="001B52F1" w:rsidRPr="000722A8" w:rsidRDefault="001B52F1" w:rsidP="000722A8">
      <w:pPr>
        <w:widowControl w:val="0"/>
        <w:tabs>
          <w:tab w:val="left" w:pos="900"/>
          <w:tab w:val="left" w:pos="1620"/>
          <w:tab w:val="left" w:pos="4536"/>
        </w:tabs>
        <w:autoSpaceDE w:val="0"/>
        <w:autoSpaceDN w:val="0"/>
        <w:adjustRightInd w:val="0"/>
        <w:spacing w:before="120" w:after="120" w:line="480" w:lineRule="auto"/>
        <w:rPr>
          <w:rFonts w:ascii="Arial" w:hAnsi="Arial" w:cs="Arial"/>
          <w:bCs/>
          <w:szCs w:val="24"/>
          <w:cs/>
          <w:lang w:bidi="hi-IN"/>
        </w:rPr>
      </w:pPr>
    </w:p>
    <w:p w14:paraId="246027B1" w14:textId="77777777" w:rsidR="001B52F1" w:rsidRPr="000722A8" w:rsidRDefault="001B52F1" w:rsidP="000722A8">
      <w:pPr>
        <w:widowControl w:val="0"/>
        <w:tabs>
          <w:tab w:val="left" w:pos="900"/>
          <w:tab w:val="left" w:pos="1620"/>
          <w:tab w:val="left" w:pos="4536"/>
        </w:tabs>
        <w:autoSpaceDE w:val="0"/>
        <w:autoSpaceDN w:val="0"/>
        <w:adjustRightInd w:val="0"/>
        <w:spacing w:before="120" w:after="120" w:line="480" w:lineRule="auto"/>
        <w:rPr>
          <w:rFonts w:ascii="Arial" w:hAnsi="Arial" w:cs="Arial"/>
          <w:bCs/>
          <w:szCs w:val="24"/>
        </w:rPr>
      </w:pPr>
      <w:r w:rsidRPr="000722A8">
        <w:rPr>
          <w:rFonts w:ascii="Arial" w:hAnsi="Arial" w:cs="Arial"/>
          <w:bCs/>
          <w:szCs w:val="24"/>
          <w:cs/>
          <w:lang w:bidi="hi-IN"/>
        </w:rPr>
        <w:t>D1</w:t>
      </w:r>
      <w:r w:rsidRPr="000722A8">
        <w:rPr>
          <w:rFonts w:ascii="Arial" w:hAnsi="Arial" w:cs="Arial"/>
          <w:bCs/>
          <w:szCs w:val="24"/>
        </w:rPr>
        <w:t xml:space="preserve">. </w:t>
      </w:r>
      <w:r w:rsidRPr="000722A8">
        <w:rPr>
          <w:rFonts w:ascii="Arial" w:hAnsi="Arial" w:cs="Arial"/>
          <w:szCs w:val="24"/>
        </w:rPr>
        <w:t>HEALTH CONDITION AT DISCHARGE FROM HOSPITAL</w:t>
      </w:r>
    </w:p>
    <w:p w14:paraId="17DF7317" w14:textId="77777777" w:rsidR="001B52F1" w:rsidRPr="000722A8" w:rsidRDefault="001B52F1" w:rsidP="000722A8">
      <w:pPr>
        <w:widowControl w:val="0"/>
        <w:tabs>
          <w:tab w:val="left" w:pos="900"/>
          <w:tab w:val="left" w:pos="1620"/>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 a.</w:t>
      </w:r>
      <w:r w:rsidRPr="000722A8">
        <w:rPr>
          <w:rFonts w:ascii="Arial" w:hAnsi="Arial" w:cs="Arial"/>
          <w:szCs w:val="24"/>
          <w:cs/>
          <w:lang w:bidi="hi-IN"/>
        </w:rPr>
        <w:t xml:space="preserve"> </w:t>
      </w:r>
      <w:r w:rsidRPr="000722A8">
        <w:rPr>
          <w:rFonts w:ascii="Arial" w:hAnsi="Arial" w:cs="Arial"/>
          <w:szCs w:val="24"/>
        </w:rPr>
        <w:t>How was ___</w:t>
      </w:r>
      <w:proofErr w:type="gramStart"/>
      <w:r w:rsidRPr="000722A8">
        <w:rPr>
          <w:rFonts w:ascii="Arial" w:hAnsi="Arial" w:cs="Arial"/>
          <w:szCs w:val="24"/>
        </w:rPr>
        <w:t>_</w:t>
      </w:r>
      <w:r w:rsidRPr="000722A8">
        <w:rPr>
          <w:rFonts w:ascii="Arial" w:hAnsi="Arial" w:cs="Arial"/>
          <w:iCs/>
          <w:szCs w:val="24"/>
        </w:rPr>
        <w:t>(</w:t>
      </w:r>
      <w:proofErr w:type="gramEnd"/>
      <w:r w:rsidRPr="000722A8">
        <w:rPr>
          <w:rFonts w:ascii="Arial" w:hAnsi="Arial" w:cs="Arial"/>
          <w:iCs/>
          <w:szCs w:val="24"/>
        </w:rPr>
        <w:t>use child’s name) health at the time of discharge from hospital after the JE illness?</w:t>
      </w:r>
    </w:p>
    <w:p w14:paraId="724EFF43" w14:textId="77777777" w:rsidR="001B52F1" w:rsidRPr="000722A8" w:rsidRDefault="001B52F1" w:rsidP="000722A8">
      <w:pPr>
        <w:widowControl w:val="0"/>
        <w:tabs>
          <w:tab w:val="left" w:pos="1440"/>
          <w:tab w:val="left" w:pos="1620"/>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 Completely recovered                                                               </w:t>
      </w:r>
      <w:r w:rsidRPr="000722A8">
        <w:rPr>
          <w:rFonts w:ascii="Arial" w:hAnsi="Arial" w:cs="Arial"/>
          <w:szCs w:val="24"/>
        </w:rPr>
        <w:tab/>
      </w:r>
      <w:r w:rsidRPr="000722A8">
        <w:rPr>
          <w:rFonts w:ascii="Arial" w:hAnsi="Arial" w:cs="Arial"/>
          <w:szCs w:val="24"/>
        </w:rPr>
        <w:sym w:font="Wingdings" w:char="F0A8"/>
      </w:r>
      <w:r w:rsidRPr="000722A8">
        <w:rPr>
          <w:rFonts w:ascii="Arial" w:hAnsi="Arial" w:cs="Arial"/>
          <w:szCs w:val="24"/>
        </w:rPr>
        <w:t xml:space="preserve">       </w:t>
      </w:r>
    </w:p>
    <w:p w14:paraId="5BA3993C"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 xml:space="preserve"> Recovered, but with minor problems                           </w:t>
      </w:r>
      <w:r w:rsidRPr="000722A8">
        <w:rPr>
          <w:rFonts w:ascii="Arial" w:hAnsi="Arial" w:cs="Arial"/>
          <w:szCs w:val="24"/>
        </w:rPr>
        <w:tab/>
      </w:r>
      <w:r w:rsidRPr="000722A8">
        <w:rPr>
          <w:rFonts w:ascii="Arial" w:hAnsi="Arial" w:cs="Arial"/>
          <w:szCs w:val="24"/>
        </w:rPr>
        <w:tab/>
      </w:r>
      <w:r w:rsidRPr="000722A8">
        <w:rPr>
          <w:rFonts w:ascii="Arial" w:hAnsi="Arial" w:cs="Arial"/>
          <w:szCs w:val="24"/>
        </w:rPr>
        <w:sym w:font="Wingdings" w:char="F0A8"/>
      </w:r>
    </w:p>
    <w:p w14:paraId="2E3A8237"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lastRenderedPageBreak/>
        <w:t xml:space="preserve">  Recovered, but with significant problems                   </w:t>
      </w:r>
      <w:r w:rsidRPr="000722A8">
        <w:rPr>
          <w:rFonts w:ascii="Arial" w:hAnsi="Arial" w:cs="Arial"/>
          <w:szCs w:val="24"/>
        </w:rPr>
        <w:tab/>
      </w:r>
      <w:r w:rsidRPr="000722A8">
        <w:rPr>
          <w:rFonts w:ascii="Arial" w:hAnsi="Arial" w:cs="Arial"/>
          <w:szCs w:val="24"/>
        </w:rPr>
        <w:tab/>
      </w:r>
      <w:r w:rsidRPr="000722A8">
        <w:rPr>
          <w:rFonts w:ascii="Arial" w:hAnsi="Arial" w:cs="Arial"/>
          <w:szCs w:val="24"/>
        </w:rPr>
        <w:sym w:font="Wingdings" w:char="F0A8"/>
      </w:r>
      <w:r w:rsidRPr="000722A8">
        <w:rPr>
          <w:rFonts w:ascii="Arial" w:hAnsi="Arial" w:cs="Arial"/>
          <w:szCs w:val="24"/>
        </w:rPr>
        <w:t xml:space="preserve">       </w:t>
      </w:r>
    </w:p>
    <w:p w14:paraId="15A255A5"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 xml:space="preserve"> Still seriously ill                                                                  </w:t>
      </w:r>
      <w:r w:rsidRPr="000722A8">
        <w:rPr>
          <w:rFonts w:ascii="Arial" w:hAnsi="Arial" w:cs="Arial"/>
          <w:szCs w:val="24"/>
        </w:rPr>
        <w:tab/>
      </w:r>
      <w:r w:rsidRPr="000722A8">
        <w:rPr>
          <w:rFonts w:ascii="Arial" w:hAnsi="Arial" w:cs="Arial"/>
          <w:szCs w:val="24"/>
        </w:rPr>
        <w:tab/>
      </w:r>
      <w:r w:rsidRPr="000722A8">
        <w:rPr>
          <w:rFonts w:ascii="Arial" w:hAnsi="Arial" w:cs="Arial"/>
          <w:szCs w:val="24"/>
        </w:rPr>
        <w:sym w:font="Wingdings" w:char="F0A8"/>
      </w:r>
    </w:p>
    <w:p w14:paraId="0FBC505E" w14:textId="77777777" w:rsidR="001B52F1" w:rsidRPr="000722A8" w:rsidRDefault="001B52F1" w:rsidP="000722A8">
      <w:pPr>
        <w:widowControl w:val="0"/>
        <w:tabs>
          <w:tab w:val="left" w:pos="1440"/>
          <w:tab w:val="left" w:pos="1620"/>
          <w:tab w:val="left" w:pos="4536"/>
        </w:tabs>
        <w:autoSpaceDE w:val="0"/>
        <w:autoSpaceDN w:val="0"/>
        <w:adjustRightInd w:val="0"/>
        <w:spacing w:before="120" w:after="120" w:line="480" w:lineRule="auto"/>
        <w:rPr>
          <w:rFonts w:ascii="Arial" w:hAnsi="Arial" w:cs="Arial"/>
          <w:iCs/>
          <w:szCs w:val="24"/>
        </w:rPr>
      </w:pPr>
      <w:r w:rsidRPr="000722A8">
        <w:rPr>
          <w:rFonts w:ascii="Arial" w:hAnsi="Arial" w:cs="Arial"/>
          <w:iCs/>
          <w:szCs w:val="24"/>
        </w:rPr>
        <w:t>If “completely recovered”, then skip Q. D1.b and go to Q. D2.</w:t>
      </w:r>
    </w:p>
    <w:p w14:paraId="4663ED2E" w14:textId="77777777" w:rsidR="001B52F1" w:rsidRPr="000722A8" w:rsidRDefault="001B52F1" w:rsidP="000722A8">
      <w:pPr>
        <w:widowControl w:val="0"/>
        <w:tabs>
          <w:tab w:val="left" w:pos="1440"/>
          <w:tab w:val="left" w:pos="1620"/>
          <w:tab w:val="left" w:pos="4536"/>
        </w:tabs>
        <w:autoSpaceDE w:val="0"/>
        <w:autoSpaceDN w:val="0"/>
        <w:adjustRightInd w:val="0"/>
        <w:spacing w:before="120" w:after="120" w:line="480" w:lineRule="auto"/>
        <w:rPr>
          <w:rFonts w:ascii="Arial" w:hAnsi="Arial" w:cs="Arial"/>
          <w:iCs/>
          <w:szCs w:val="24"/>
        </w:rPr>
      </w:pPr>
      <w:r w:rsidRPr="000722A8">
        <w:rPr>
          <w:rFonts w:ascii="Arial" w:hAnsi="Arial" w:cs="Arial"/>
          <w:iCs/>
          <w:szCs w:val="24"/>
        </w:rPr>
        <w:t>Otherwise, please ask the parents or guardians- (Do not prompt but tick the appropriate responses below and ask “Anything else?” until there is nothing new added.)</w:t>
      </w:r>
    </w:p>
    <w:p w14:paraId="028EDF0C" w14:textId="77777777" w:rsidR="001B52F1" w:rsidRPr="000722A8" w:rsidRDefault="001B52F1" w:rsidP="000722A8">
      <w:pPr>
        <w:widowControl w:val="0"/>
        <w:tabs>
          <w:tab w:val="num" w:pos="720"/>
          <w:tab w:val="left" w:pos="1440"/>
          <w:tab w:val="left" w:pos="1620"/>
          <w:tab w:val="left" w:pos="4536"/>
        </w:tabs>
        <w:autoSpaceDE w:val="0"/>
        <w:autoSpaceDN w:val="0"/>
        <w:adjustRightInd w:val="0"/>
        <w:spacing w:before="120" w:after="120" w:line="480" w:lineRule="auto"/>
        <w:ind w:left="360" w:hanging="360"/>
        <w:rPr>
          <w:rFonts w:ascii="Arial" w:hAnsi="Arial" w:cs="Arial"/>
          <w:iCs/>
          <w:szCs w:val="24"/>
        </w:rPr>
      </w:pPr>
      <w:r w:rsidRPr="000722A8">
        <w:rPr>
          <w:rFonts w:ascii="Arial" w:hAnsi="Arial" w:cs="Arial"/>
          <w:iCs/>
          <w:szCs w:val="24"/>
        </w:rPr>
        <w:t xml:space="preserve">      </w:t>
      </w:r>
      <w:r w:rsidRPr="000722A8">
        <w:rPr>
          <w:rFonts w:ascii="Arial" w:hAnsi="Arial" w:cs="Arial"/>
          <w:iCs/>
          <w:szCs w:val="24"/>
          <w:cs/>
        </w:rPr>
        <w:t xml:space="preserve">b. </w:t>
      </w:r>
      <w:r w:rsidRPr="000722A8">
        <w:rPr>
          <w:rFonts w:ascii="Arial" w:hAnsi="Arial" w:cs="Arial"/>
          <w:iCs/>
          <w:szCs w:val="24"/>
        </w:rPr>
        <w:t>Can you tell me what physical or mental problems ______</w:t>
      </w:r>
      <w:proofErr w:type="gramStart"/>
      <w:r w:rsidRPr="000722A8">
        <w:rPr>
          <w:rFonts w:ascii="Arial" w:hAnsi="Arial" w:cs="Arial"/>
          <w:iCs/>
          <w:szCs w:val="24"/>
        </w:rPr>
        <w:t>_(</w:t>
      </w:r>
      <w:proofErr w:type="gramEnd"/>
      <w:r w:rsidRPr="000722A8">
        <w:rPr>
          <w:rFonts w:ascii="Arial" w:hAnsi="Arial" w:cs="Arial"/>
          <w:iCs/>
          <w:szCs w:val="24"/>
        </w:rPr>
        <w:t>use child’s name) had at the time he/she was discharged?</w:t>
      </w:r>
    </w:p>
    <w:p w14:paraId="3E0F80F6" w14:textId="77777777" w:rsidR="001B52F1" w:rsidRPr="000722A8" w:rsidRDefault="001B52F1" w:rsidP="000722A8">
      <w:pPr>
        <w:widowControl w:val="0"/>
        <w:numPr>
          <w:ilvl w:val="0"/>
          <w:numId w:val="20"/>
        </w:numPr>
        <w:tabs>
          <w:tab w:val="left" w:pos="1440"/>
          <w:tab w:val="left" w:pos="1620"/>
          <w:tab w:val="left" w:pos="4536"/>
        </w:tabs>
        <w:autoSpaceDE w:val="0"/>
        <w:autoSpaceDN w:val="0"/>
        <w:adjustRightInd w:val="0"/>
        <w:spacing w:before="120" w:after="120" w:line="480" w:lineRule="auto"/>
        <w:rPr>
          <w:rFonts w:ascii="Arial" w:hAnsi="Arial" w:cs="Arial"/>
          <w:iCs/>
          <w:szCs w:val="24"/>
        </w:rPr>
      </w:pPr>
      <w:r w:rsidRPr="000722A8">
        <w:rPr>
          <w:rFonts w:ascii="Arial" w:hAnsi="Arial" w:cs="Arial"/>
          <w:iCs/>
          <w:szCs w:val="24"/>
        </w:rPr>
        <w:t xml:space="preserve">Cognitive deficits </w:t>
      </w:r>
      <w:r w:rsidRPr="000722A8">
        <w:rPr>
          <w:rFonts w:ascii="Arial" w:hAnsi="Arial" w:cs="Arial"/>
          <w:iCs/>
          <w:szCs w:val="24"/>
        </w:rPr>
        <w:tab/>
      </w:r>
      <w:r w:rsidRPr="000722A8">
        <w:rPr>
          <w:rFonts w:ascii="Arial" w:hAnsi="Arial" w:cs="Arial"/>
          <w:iCs/>
          <w:szCs w:val="24"/>
        </w:rPr>
        <w:tab/>
      </w:r>
      <w:r w:rsidRPr="000722A8">
        <w:rPr>
          <w:rFonts w:ascii="Arial" w:hAnsi="Arial" w:cs="Arial"/>
          <w:szCs w:val="24"/>
        </w:rPr>
        <w:sym w:font="Wingdings" w:char="F0A8"/>
      </w:r>
    </w:p>
    <w:p w14:paraId="73D340A6" w14:textId="77777777" w:rsidR="001B52F1" w:rsidRPr="000722A8" w:rsidRDefault="001B52F1" w:rsidP="000722A8">
      <w:pPr>
        <w:widowControl w:val="0"/>
        <w:tabs>
          <w:tab w:val="left" w:pos="1440"/>
          <w:tab w:val="left" w:pos="1620"/>
          <w:tab w:val="left" w:pos="4536"/>
        </w:tabs>
        <w:autoSpaceDE w:val="0"/>
        <w:autoSpaceDN w:val="0"/>
        <w:adjustRightInd w:val="0"/>
        <w:spacing w:before="120" w:after="120" w:line="480" w:lineRule="auto"/>
        <w:rPr>
          <w:rFonts w:ascii="Arial" w:hAnsi="Arial" w:cs="Arial"/>
          <w:iCs/>
          <w:szCs w:val="24"/>
        </w:rPr>
      </w:pPr>
      <w:r w:rsidRPr="000722A8">
        <w:rPr>
          <w:rFonts w:ascii="Arial" w:hAnsi="Arial" w:cs="Arial"/>
          <w:color w:val="000000"/>
          <w:szCs w:val="24"/>
        </w:rPr>
        <w:tab/>
        <w:t xml:space="preserve">(Note, cognitive deficits will include - Impaired mental faculty of </w:t>
      </w:r>
      <w:r w:rsidRPr="000722A8">
        <w:rPr>
          <w:rFonts w:ascii="Arial" w:hAnsi="Arial" w:cs="Arial"/>
          <w:color w:val="000000"/>
          <w:szCs w:val="24"/>
        </w:rPr>
        <w:tab/>
        <w:t xml:space="preserve">knowing, which includes perceiving, recognizing, conceiving, judging, </w:t>
      </w:r>
      <w:r w:rsidRPr="000722A8">
        <w:rPr>
          <w:rFonts w:ascii="Arial" w:hAnsi="Arial" w:cs="Arial"/>
          <w:color w:val="000000"/>
          <w:szCs w:val="24"/>
        </w:rPr>
        <w:tab/>
        <w:t>reasoning, and imagining)</w:t>
      </w:r>
    </w:p>
    <w:p w14:paraId="0A6404A3" w14:textId="77777777" w:rsidR="001B52F1" w:rsidRPr="000722A8" w:rsidRDefault="001B52F1" w:rsidP="000722A8">
      <w:pPr>
        <w:widowControl w:val="0"/>
        <w:numPr>
          <w:ilvl w:val="0"/>
          <w:numId w:val="20"/>
        </w:numPr>
        <w:tabs>
          <w:tab w:val="left" w:pos="1440"/>
          <w:tab w:val="left" w:pos="1620"/>
          <w:tab w:val="left" w:pos="4536"/>
        </w:tabs>
        <w:autoSpaceDE w:val="0"/>
        <w:autoSpaceDN w:val="0"/>
        <w:adjustRightInd w:val="0"/>
        <w:spacing w:before="120" w:after="120" w:line="480" w:lineRule="auto"/>
        <w:rPr>
          <w:rFonts w:ascii="Arial" w:hAnsi="Arial" w:cs="Arial"/>
          <w:iCs/>
          <w:szCs w:val="24"/>
        </w:rPr>
      </w:pPr>
      <w:r w:rsidRPr="000722A8">
        <w:rPr>
          <w:rFonts w:ascii="Arial" w:hAnsi="Arial" w:cs="Arial"/>
          <w:iCs/>
          <w:szCs w:val="24"/>
        </w:rPr>
        <w:t xml:space="preserve">Seizures </w:t>
      </w:r>
      <w:r w:rsidRPr="000722A8">
        <w:rPr>
          <w:rFonts w:ascii="Arial" w:hAnsi="Arial" w:cs="Arial"/>
          <w:iCs/>
          <w:szCs w:val="24"/>
        </w:rPr>
        <w:tab/>
      </w:r>
      <w:r w:rsidRPr="000722A8">
        <w:rPr>
          <w:rFonts w:ascii="Arial" w:hAnsi="Arial" w:cs="Arial"/>
          <w:iCs/>
          <w:szCs w:val="24"/>
        </w:rPr>
        <w:tab/>
      </w:r>
      <w:r w:rsidRPr="000722A8">
        <w:rPr>
          <w:rFonts w:ascii="Arial" w:hAnsi="Arial" w:cs="Arial"/>
          <w:iCs/>
          <w:szCs w:val="24"/>
        </w:rPr>
        <w:tab/>
        <w:t xml:space="preserve">                            </w:t>
      </w:r>
      <w:r w:rsidRPr="000722A8">
        <w:rPr>
          <w:rFonts w:ascii="Arial" w:hAnsi="Arial" w:cs="Arial"/>
          <w:szCs w:val="24"/>
        </w:rPr>
        <w:sym w:font="Wingdings" w:char="F0A8"/>
      </w:r>
    </w:p>
    <w:p w14:paraId="3A129D15" w14:textId="77777777" w:rsidR="001B52F1" w:rsidRPr="000722A8" w:rsidRDefault="001B52F1" w:rsidP="000722A8">
      <w:pPr>
        <w:widowControl w:val="0"/>
        <w:numPr>
          <w:ilvl w:val="0"/>
          <w:numId w:val="20"/>
        </w:numPr>
        <w:tabs>
          <w:tab w:val="left" w:pos="1440"/>
          <w:tab w:val="left" w:pos="1620"/>
          <w:tab w:val="left" w:pos="4536"/>
        </w:tabs>
        <w:autoSpaceDE w:val="0"/>
        <w:autoSpaceDN w:val="0"/>
        <w:adjustRightInd w:val="0"/>
        <w:spacing w:before="120" w:after="120" w:line="480" w:lineRule="auto"/>
        <w:rPr>
          <w:rFonts w:ascii="Arial" w:hAnsi="Arial" w:cs="Arial"/>
          <w:szCs w:val="24"/>
        </w:rPr>
      </w:pPr>
      <w:r w:rsidRPr="000722A8">
        <w:rPr>
          <w:rFonts w:ascii="Arial" w:hAnsi="Arial" w:cs="Arial"/>
          <w:iCs/>
          <w:szCs w:val="24"/>
        </w:rPr>
        <w:t>Neurological deficits (disability/paralysis)</w:t>
      </w:r>
      <w:r w:rsidRPr="000722A8">
        <w:rPr>
          <w:rFonts w:ascii="Arial" w:hAnsi="Arial" w:cs="Arial"/>
          <w:iCs/>
          <w:szCs w:val="24"/>
        </w:rPr>
        <w:tab/>
        <w:t xml:space="preserve">                                       </w:t>
      </w:r>
      <w:r w:rsidRPr="000722A8">
        <w:rPr>
          <w:rFonts w:ascii="Arial" w:hAnsi="Arial" w:cs="Arial"/>
          <w:szCs w:val="24"/>
        </w:rPr>
        <w:sym w:font="Wingdings" w:char="F0A8"/>
      </w:r>
    </w:p>
    <w:p w14:paraId="77210D7C" w14:textId="77777777" w:rsidR="001B52F1" w:rsidRPr="000722A8" w:rsidRDefault="001B52F1" w:rsidP="000722A8">
      <w:pPr>
        <w:widowControl w:val="0"/>
        <w:numPr>
          <w:ilvl w:val="0"/>
          <w:numId w:val="20"/>
        </w:numPr>
        <w:tabs>
          <w:tab w:val="left" w:pos="1440"/>
          <w:tab w:val="left" w:pos="1620"/>
          <w:tab w:val="left" w:pos="4536"/>
        </w:tabs>
        <w:autoSpaceDE w:val="0"/>
        <w:autoSpaceDN w:val="0"/>
        <w:adjustRightInd w:val="0"/>
        <w:spacing w:before="120" w:after="120" w:line="480" w:lineRule="auto"/>
        <w:rPr>
          <w:rFonts w:ascii="Arial" w:hAnsi="Arial" w:cs="Arial"/>
          <w:iCs/>
          <w:szCs w:val="24"/>
        </w:rPr>
      </w:pPr>
      <w:r w:rsidRPr="000722A8">
        <w:rPr>
          <w:rFonts w:ascii="Arial" w:hAnsi="Arial" w:cs="Arial"/>
          <w:szCs w:val="24"/>
        </w:rPr>
        <w:t xml:space="preserve">Loss of speech </w:t>
      </w:r>
      <w:r w:rsidRPr="000722A8">
        <w:rPr>
          <w:rFonts w:ascii="Arial" w:hAnsi="Arial" w:cs="Arial"/>
          <w:szCs w:val="24"/>
        </w:rPr>
        <w:tab/>
      </w:r>
      <w:r w:rsidRPr="000722A8">
        <w:rPr>
          <w:rFonts w:ascii="Arial" w:hAnsi="Arial" w:cs="Arial"/>
          <w:szCs w:val="24"/>
        </w:rPr>
        <w:tab/>
        <w:t xml:space="preserve">                                       </w:t>
      </w:r>
      <w:r w:rsidRPr="000722A8">
        <w:rPr>
          <w:rFonts w:ascii="Arial" w:hAnsi="Arial" w:cs="Arial"/>
          <w:szCs w:val="24"/>
        </w:rPr>
        <w:sym w:font="Wingdings" w:char="F0A8"/>
      </w:r>
    </w:p>
    <w:p w14:paraId="4A0F4C9A" w14:textId="77777777" w:rsidR="001B52F1" w:rsidRPr="000722A8" w:rsidRDefault="001B52F1" w:rsidP="000722A8">
      <w:pPr>
        <w:widowControl w:val="0"/>
        <w:numPr>
          <w:ilvl w:val="0"/>
          <w:numId w:val="20"/>
        </w:numPr>
        <w:tabs>
          <w:tab w:val="left" w:pos="1440"/>
          <w:tab w:val="left" w:pos="1620"/>
          <w:tab w:val="left" w:pos="4536"/>
        </w:tabs>
        <w:autoSpaceDE w:val="0"/>
        <w:autoSpaceDN w:val="0"/>
        <w:adjustRightInd w:val="0"/>
        <w:spacing w:before="120" w:after="120" w:line="480" w:lineRule="auto"/>
        <w:rPr>
          <w:rFonts w:ascii="Arial" w:hAnsi="Arial" w:cs="Arial"/>
          <w:iCs/>
          <w:szCs w:val="24"/>
        </w:rPr>
      </w:pPr>
      <w:r w:rsidRPr="000722A8">
        <w:rPr>
          <w:rFonts w:ascii="Arial" w:hAnsi="Arial" w:cs="Arial"/>
          <w:szCs w:val="24"/>
        </w:rPr>
        <w:t>Abnormal behavior</w:t>
      </w:r>
      <w:r w:rsidRPr="000722A8">
        <w:rPr>
          <w:rFonts w:ascii="Arial" w:hAnsi="Arial" w:cs="Arial"/>
          <w:szCs w:val="24"/>
        </w:rPr>
        <w:tab/>
      </w:r>
      <w:r w:rsidRPr="000722A8">
        <w:rPr>
          <w:rFonts w:ascii="Arial" w:hAnsi="Arial" w:cs="Arial"/>
          <w:szCs w:val="24"/>
        </w:rPr>
        <w:tab/>
        <w:t xml:space="preserve">                                       </w:t>
      </w:r>
      <w:r w:rsidRPr="000722A8">
        <w:rPr>
          <w:rFonts w:ascii="Arial" w:hAnsi="Arial" w:cs="Arial"/>
          <w:szCs w:val="24"/>
        </w:rPr>
        <w:sym w:font="Wingdings" w:char="F0A8"/>
      </w:r>
    </w:p>
    <w:p w14:paraId="47FA81D7" w14:textId="77777777" w:rsidR="001B52F1" w:rsidRPr="000722A8" w:rsidRDefault="001B52F1" w:rsidP="000722A8">
      <w:pPr>
        <w:widowControl w:val="0"/>
        <w:numPr>
          <w:ilvl w:val="0"/>
          <w:numId w:val="20"/>
        </w:numPr>
        <w:tabs>
          <w:tab w:val="left" w:pos="1440"/>
          <w:tab w:val="left" w:pos="1620"/>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Acute Flaccid </w:t>
      </w:r>
      <w:proofErr w:type="gramStart"/>
      <w:r w:rsidRPr="000722A8">
        <w:rPr>
          <w:rFonts w:ascii="Arial" w:hAnsi="Arial" w:cs="Arial"/>
          <w:szCs w:val="24"/>
        </w:rPr>
        <w:t xml:space="preserve">Paralysis  </w:t>
      </w:r>
      <w:r w:rsidRPr="000722A8">
        <w:rPr>
          <w:rFonts w:ascii="Arial" w:hAnsi="Arial" w:cs="Arial"/>
          <w:szCs w:val="24"/>
        </w:rPr>
        <w:tab/>
      </w:r>
      <w:proofErr w:type="gramEnd"/>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00F45347">
        <w:rPr>
          <w:rFonts w:ascii="Arial" w:hAnsi="Arial" w:cs="Arial"/>
          <w:szCs w:val="24"/>
        </w:rPr>
        <w:t xml:space="preserve">       </w:t>
      </w:r>
      <w:r w:rsidRPr="000722A8">
        <w:rPr>
          <w:rFonts w:ascii="Arial" w:hAnsi="Arial" w:cs="Arial"/>
          <w:szCs w:val="24"/>
        </w:rPr>
        <w:sym w:font="Wingdings" w:char="F0A8"/>
      </w:r>
      <w:r w:rsidRPr="000722A8">
        <w:rPr>
          <w:rFonts w:ascii="Arial" w:hAnsi="Arial" w:cs="Arial"/>
          <w:szCs w:val="24"/>
        </w:rPr>
        <w:t xml:space="preserve">            </w:t>
      </w:r>
      <w:r w:rsidRPr="000722A8">
        <w:rPr>
          <w:rFonts w:ascii="Arial" w:hAnsi="Arial" w:cs="Arial"/>
          <w:szCs w:val="24"/>
        </w:rPr>
        <w:tab/>
      </w:r>
    </w:p>
    <w:p w14:paraId="70540366" w14:textId="77777777" w:rsidR="001B52F1" w:rsidRPr="000722A8" w:rsidRDefault="001B52F1" w:rsidP="000722A8">
      <w:pPr>
        <w:widowControl w:val="0"/>
        <w:tabs>
          <w:tab w:val="left" w:pos="1440"/>
          <w:tab w:val="left" w:pos="1620"/>
          <w:tab w:val="left" w:pos="4536"/>
        </w:tabs>
        <w:autoSpaceDE w:val="0"/>
        <w:autoSpaceDN w:val="0"/>
        <w:adjustRightInd w:val="0"/>
        <w:spacing w:before="120" w:after="120" w:line="480" w:lineRule="auto"/>
        <w:ind w:left="360"/>
        <w:rPr>
          <w:rFonts w:ascii="Arial" w:hAnsi="Arial" w:cs="Arial"/>
          <w:szCs w:val="24"/>
        </w:rPr>
      </w:pPr>
      <w:r w:rsidRPr="000722A8">
        <w:rPr>
          <w:rFonts w:ascii="Arial" w:hAnsi="Arial" w:cs="Arial"/>
          <w:szCs w:val="24"/>
        </w:rPr>
        <w:t xml:space="preserve">If none of the above, name the functional deficits mentioned by the parents/ guardians </w:t>
      </w:r>
    </w:p>
    <w:p w14:paraId="62134847" w14:textId="77777777" w:rsidR="001B52F1" w:rsidRPr="000722A8" w:rsidRDefault="001B52F1" w:rsidP="000722A8">
      <w:pPr>
        <w:widowControl w:val="0"/>
        <w:numPr>
          <w:ilvl w:val="0"/>
          <w:numId w:val="21"/>
        </w:numPr>
        <w:tabs>
          <w:tab w:val="left" w:pos="1440"/>
          <w:tab w:val="left" w:pos="1620"/>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lastRenderedPageBreak/>
        <w:t>________________________________________</w:t>
      </w:r>
    </w:p>
    <w:p w14:paraId="18C8BF1C" w14:textId="77777777" w:rsidR="001B52F1" w:rsidRPr="000722A8" w:rsidRDefault="001B52F1" w:rsidP="000722A8">
      <w:pPr>
        <w:widowControl w:val="0"/>
        <w:numPr>
          <w:ilvl w:val="0"/>
          <w:numId w:val="21"/>
        </w:numPr>
        <w:tabs>
          <w:tab w:val="left" w:pos="1440"/>
          <w:tab w:val="left" w:pos="1620"/>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________________________________________</w:t>
      </w:r>
    </w:p>
    <w:p w14:paraId="68585D8D" w14:textId="77777777" w:rsidR="001B52F1" w:rsidRPr="000722A8" w:rsidRDefault="001B52F1" w:rsidP="000722A8">
      <w:pPr>
        <w:widowControl w:val="0"/>
        <w:numPr>
          <w:ilvl w:val="0"/>
          <w:numId w:val="21"/>
        </w:numPr>
        <w:tabs>
          <w:tab w:val="left" w:pos="1440"/>
          <w:tab w:val="left" w:pos="1620"/>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________________________________________</w:t>
      </w:r>
    </w:p>
    <w:p w14:paraId="2109D5E6" w14:textId="77777777" w:rsidR="001B52F1" w:rsidRPr="000722A8" w:rsidRDefault="001B52F1" w:rsidP="000722A8">
      <w:pPr>
        <w:widowControl w:val="0"/>
        <w:numPr>
          <w:ilvl w:val="0"/>
          <w:numId w:val="21"/>
        </w:numPr>
        <w:tabs>
          <w:tab w:val="left" w:pos="1440"/>
          <w:tab w:val="left" w:pos="1620"/>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________________________________________</w:t>
      </w:r>
    </w:p>
    <w:p w14:paraId="115F8CB5" w14:textId="77777777" w:rsidR="001B52F1" w:rsidRPr="000722A8" w:rsidRDefault="001B52F1" w:rsidP="000722A8">
      <w:pPr>
        <w:widowControl w:val="0"/>
        <w:numPr>
          <w:ilvl w:val="0"/>
          <w:numId w:val="21"/>
        </w:numPr>
        <w:tabs>
          <w:tab w:val="left" w:pos="1440"/>
          <w:tab w:val="left" w:pos="1620"/>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________________________________________</w:t>
      </w:r>
    </w:p>
    <w:p w14:paraId="19A5BF6B" w14:textId="77777777" w:rsidR="001B52F1" w:rsidRPr="000722A8" w:rsidRDefault="001B52F1" w:rsidP="000722A8">
      <w:pPr>
        <w:widowControl w:val="0"/>
        <w:tabs>
          <w:tab w:val="left" w:pos="1440"/>
          <w:tab w:val="left" w:pos="1620"/>
          <w:tab w:val="left" w:pos="4536"/>
        </w:tabs>
        <w:autoSpaceDE w:val="0"/>
        <w:autoSpaceDN w:val="0"/>
        <w:adjustRightInd w:val="0"/>
        <w:spacing w:before="120" w:after="120" w:line="480" w:lineRule="auto"/>
        <w:rPr>
          <w:rFonts w:ascii="Arial" w:hAnsi="Arial" w:cs="Arial"/>
          <w:szCs w:val="24"/>
        </w:rPr>
      </w:pPr>
    </w:p>
    <w:p w14:paraId="06AD202D" w14:textId="77777777" w:rsidR="001B52F1" w:rsidRPr="000722A8" w:rsidRDefault="001B52F1" w:rsidP="000722A8">
      <w:pPr>
        <w:widowControl w:val="0"/>
        <w:tabs>
          <w:tab w:val="left" w:pos="1440"/>
          <w:tab w:val="left" w:pos="1620"/>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br w:type="page"/>
      </w:r>
      <w:r w:rsidRPr="000722A8">
        <w:rPr>
          <w:rFonts w:ascii="Arial" w:hAnsi="Arial" w:cs="Arial"/>
          <w:bCs/>
          <w:szCs w:val="24"/>
          <w:cs/>
          <w:lang w:bidi="hi-IN"/>
        </w:rPr>
        <w:lastRenderedPageBreak/>
        <w:t xml:space="preserve">D2. </w:t>
      </w:r>
      <w:r w:rsidRPr="000722A8">
        <w:rPr>
          <w:rFonts w:ascii="Arial" w:hAnsi="Arial" w:cs="Arial"/>
          <w:szCs w:val="24"/>
        </w:rPr>
        <w:t>SUBJECT’S CURRENT HEALTH CONDITION (SKIP FOR DECEASED)</w:t>
      </w:r>
    </w:p>
    <w:p w14:paraId="3AB80995" w14:textId="77777777" w:rsidR="001B52F1" w:rsidRPr="000722A8" w:rsidRDefault="001B52F1" w:rsidP="000722A8">
      <w:pPr>
        <w:widowControl w:val="0"/>
        <w:tabs>
          <w:tab w:val="left" w:pos="1440"/>
          <w:tab w:val="left" w:pos="1620"/>
          <w:tab w:val="left" w:pos="4536"/>
        </w:tabs>
        <w:autoSpaceDE w:val="0"/>
        <w:autoSpaceDN w:val="0"/>
        <w:adjustRightInd w:val="0"/>
        <w:spacing w:before="120" w:after="120" w:line="480" w:lineRule="auto"/>
        <w:rPr>
          <w:rFonts w:ascii="Arial" w:hAnsi="Arial" w:cs="Arial"/>
          <w:bCs/>
          <w:szCs w:val="24"/>
        </w:rPr>
      </w:pPr>
      <w:r w:rsidRPr="000722A8">
        <w:rPr>
          <w:rFonts w:ascii="Arial" w:hAnsi="Arial" w:cs="Arial"/>
          <w:szCs w:val="24"/>
        </w:rPr>
        <w:t xml:space="preserve"> </w:t>
      </w:r>
      <w:r w:rsidRPr="000722A8">
        <w:rPr>
          <w:rFonts w:ascii="Arial" w:hAnsi="Arial" w:cs="Arial"/>
          <w:bCs/>
          <w:szCs w:val="24"/>
        </w:rPr>
        <w:t xml:space="preserve"> a) How is _______ (use child’s name) current health condition compared at discharge?</w:t>
      </w:r>
    </w:p>
    <w:p w14:paraId="41546B8D" w14:textId="77777777" w:rsidR="001B52F1" w:rsidRPr="000722A8" w:rsidRDefault="001B52F1" w:rsidP="000722A8">
      <w:pPr>
        <w:pStyle w:val="Default"/>
        <w:tabs>
          <w:tab w:val="left" w:pos="4536"/>
        </w:tabs>
        <w:spacing w:before="120" w:after="120" w:line="480" w:lineRule="auto"/>
        <w:ind w:left="540"/>
        <w:outlineLvl w:val="0"/>
        <w:rPr>
          <w:rFonts w:ascii="Arial" w:hAnsi="Arial" w:cs="Arial"/>
        </w:rPr>
      </w:pPr>
      <w:r w:rsidRPr="000722A8">
        <w:rPr>
          <w:rFonts w:ascii="Arial" w:hAnsi="Arial" w:cs="Arial"/>
          <w:cs/>
          <w:lang w:bidi="hi-IN"/>
        </w:rPr>
        <w:t xml:space="preserve">    S</w:t>
      </w:r>
      <w:proofErr w:type="spellStart"/>
      <w:r w:rsidRPr="000722A8">
        <w:rPr>
          <w:rFonts w:ascii="Arial" w:hAnsi="Arial" w:cs="Arial"/>
        </w:rPr>
        <w:t>ame</w:t>
      </w:r>
      <w:proofErr w:type="spellEnd"/>
      <w:r w:rsidRPr="000722A8">
        <w:rPr>
          <w:rFonts w:ascii="Arial" w:hAnsi="Arial" w:cs="Arial"/>
        </w:rPr>
        <w:t xml:space="preserve"> as before                                                                   </w:t>
      </w:r>
      <w:r w:rsidRPr="000722A8">
        <w:rPr>
          <w:rFonts w:ascii="Arial" w:hAnsi="Arial" w:cs="Arial"/>
        </w:rPr>
        <w:tab/>
      </w:r>
      <w:r w:rsidRPr="000722A8">
        <w:rPr>
          <w:rFonts w:ascii="Arial" w:hAnsi="Arial" w:cs="Arial"/>
        </w:rPr>
        <w:sym w:font="Wingdings" w:char="F0A8"/>
      </w:r>
      <w:r w:rsidRPr="000722A8">
        <w:rPr>
          <w:rFonts w:ascii="Arial" w:hAnsi="Arial" w:cs="Arial"/>
        </w:rPr>
        <w:t xml:space="preserve">           </w:t>
      </w:r>
    </w:p>
    <w:p w14:paraId="5EAED291" w14:textId="77777777" w:rsidR="001B52F1" w:rsidRPr="000722A8" w:rsidRDefault="001B52F1" w:rsidP="000722A8">
      <w:pPr>
        <w:pStyle w:val="Default"/>
        <w:tabs>
          <w:tab w:val="left" w:pos="4536"/>
        </w:tabs>
        <w:spacing w:before="120" w:after="120" w:line="480" w:lineRule="auto"/>
        <w:ind w:left="540"/>
        <w:outlineLvl w:val="0"/>
        <w:rPr>
          <w:rFonts w:ascii="Arial" w:hAnsi="Arial" w:cs="Arial"/>
        </w:rPr>
      </w:pPr>
      <w:r w:rsidRPr="000722A8">
        <w:rPr>
          <w:rFonts w:ascii="Arial" w:hAnsi="Arial" w:cs="Arial"/>
        </w:rPr>
        <w:t xml:space="preserve">    Improved                                                                                </w:t>
      </w:r>
      <w:r w:rsidRPr="000722A8">
        <w:rPr>
          <w:rFonts w:ascii="Arial" w:hAnsi="Arial" w:cs="Arial"/>
        </w:rPr>
        <w:sym w:font="Wingdings" w:char="F0A8"/>
      </w:r>
      <w:r w:rsidRPr="000722A8">
        <w:rPr>
          <w:rFonts w:ascii="Arial" w:hAnsi="Arial" w:cs="Arial"/>
        </w:rPr>
        <w:t xml:space="preserve">      </w:t>
      </w:r>
    </w:p>
    <w:p w14:paraId="73D0F66A" w14:textId="77777777" w:rsidR="001B52F1" w:rsidRPr="000722A8" w:rsidRDefault="001B52F1" w:rsidP="000722A8">
      <w:pPr>
        <w:pStyle w:val="Default"/>
        <w:tabs>
          <w:tab w:val="left" w:pos="4536"/>
        </w:tabs>
        <w:spacing w:before="120" w:after="120" w:line="480" w:lineRule="auto"/>
        <w:ind w:left="540"/>
        <w:outlineLvl w:val="0"/>
        <w:rPr>
          <w:rFonts w:ascii="Arial" w:hAnsi="Arial" w:cs="Arial"/>
        </w:rPr>
      </w:pPr>
      <w:r w:rsidRPr="000722A8">
        <w:rPr>
          <w:rFonts w:ascii="Arial" w:hAnsi="Arial" w:cs="Arial"/>
        </w:rPr>
        <w:t xml:space="preserve">    Worse                                                                               </w:t>
      </w:r>
      <w:r w:rsidRPr="000722A8">
        <w:rPr>
          <w:rFonts w:ascii="Arial" w:hAnsi="Arial" w:cs="Arial"/>
        </w:rPr>
        <w:tab/>
        <w:t xml:space="preserve"> </w:t>
      </w:r>
      <w:r w:rsidRPr="000722A8">
        <w:rPr>
          <w:rFonts w:ascii="Arial" w:hAnsi="Arial" w:cs="Arial"/>
        </w:rPr>
        <w:sym w:font="Wingdings" w:char="F0A8"/>
      </w:r>
      <w:r w:rsidRPr="000722A8">
        <w:rPr>
          <w:rFonts w:ascii="Arial" w:hAnsi="Arial" w:cs="Arial"/>
        </w:rPr>
        <w:t xml:space="preserve">       </w:t>
      </w:r>
    </w:p>
    <w:p w14:paraId="328A365F" w14:textId="77777777" w:rsidR="001B52F1" w:rsidRPr="000722A8" w:rsidRDefault="001B52F1" w:rsidP="000722A8">
      <w:pPr>
        <w:pStyle w:val="Default"/>
        <w:tabs>
          <w:tab w:val="left" w:pos="4536"/>
        </w:tabs>
        <w:spacing w:before="120" w:after="120" w:line="480" w:lineRule="auto"/>
        <w:ind w:left="540"/>
        <w:outlineLvl w:val="0"/>
        <w:rPr>
          <w:rFonts w:ascii="Arial" w:hAnsi="Arial" w:cs="Arial"/>
        </w:rPr>
      </w:pPr>
      <w:r w:rsidRPr="000722A8">
        <w:rPr>
          <w:rFonts w:ascii="Arial" w:hAnsi="Arial" w:cs="Arial"/>
        </w:rPr>
        <w:t xml:space="preserve">    Died after leaving hospital                      </w:t>
      </w:r>
      <w:r w:rsidRPr="000722A8">
        <w:rPr>
          <w:rFonts w:ascii="Arial" w:hAnsi="Arial" w:cs="Arial"/>
        </w:rPr>
        <w:tab/>
      </w:r>
      <w:r w:rsidRPr="000722A8">
        <w:rPr>
          <w:rFonts w:ascii="Arial" w:hAnsi="Arial" w:cs="Arial"/>
        </w:rPr>
        <w:tab/>
      </w:r>
      <w:r w:rsidRPr="000722A8">
        <w:rPr>
          <w:rFonts w:ascii="Arial" w:hAnsi="Arial" w:cs="Arial"/>
        </w:rPr>
        <w:tab/>
        <w:t xml:space="preserve"> </w:t>
      </w:r>
      <w:r w:rsidR="00F45347">
        <w:rPr>
          <w:rFonts w:ascii="Arial" w:hAnsi="Arial" w:cs="Arial"/>
        </w:rPr>
        <w:t xml:space="preserve">           </w:t>
      </w:r>
      <w:r w:rsidRPr="000722A8">
        <w:rPr>
          <w:rFonts w:ascii="Arial" w:hAnsi="Arial" w:cs="Arial"/>
        </w:rPr>
        <w:sym w:font="Wingdings" w:char="F0A8"/>
      </w:r>
    </w:p>
    <w:p w14:paraId="7B54A9B5" w14:textId="77777777" w:rsidR="001B52F1" w:rsidRPr="000722A8" w:rsidRDefault="001B52F1" w:rsidP="000722A8">
      <w:pPr>
        <w:pStyle w:val="Default"/>
        <w:tabs>
          <w:tab w:val="left" w:pos="4536"/>
        </w:tabs>
        <w:spacing w:before="120" w:after="120" w:line="480" w:lineRule="auto"/>
        <w:ind w:left="540"/>
        <w:outlineLvl w:val="0"/>
        <w:rPr>
          <w:rFonts w:ascii="Arial" w:hAnsi="Arial" w:cs="Arial"/>
        </w:rPr>
      </w:pPr>
      <w:r w:rsidRPr="000722A8">
        <w:rPr>
          <w:rFonts w:ascii="Arial" w:hAnsi="Arial" w:cs="Arial"/>
        </w:rPr>
        <w:t xml:space="preserve">  If died, cause of death: </w:t>
      </w:r>
      <w:r w:rsidRPr="000722A8">
        <w:rPr>
          <w:rFonts w:ascii="Arial" w:hAnsi="Arial" w:cs="Arial"/>
        </w:rPr>
        <w:softHyphen/>
      </w:r>
      <w:r w:rsidRPr="000722A8">
        <w:rPr>
          <w:rFonts w:ascii="Arial" w:hAnsi="Arial" w:cs="Arial"/>
        </w:rPr>
        <w:softHyphen/>
      </w:r>
      <w:r w:rsidRPr="000722A8">
        <w:rPr>
          <w:rFonts w:ascii="Arial" w:hAnsi="Arial" w:cs="Arial"/>
        </w:rPr>
        <w:softHyphen/>
      </w:r>
      <w:r w:rsidRPr="000722A8">
        <w:rPr>
          <w:rFonts w:ascii="Arial" w:hAnsi="Arial" w:cs="Arial"/>
        </w:rPr>
        <w:softHyphen/>
        <w:t xml:space="preserve">________________________ </w:t>
      </w:r>
    </w:p>
    <w:p w14:paraId="79FF84BA" w14:textId="77777777" w:rsidR="001B52F1" w:rsidRPr="000722A8" w:rsidRDefault="001B52F1" w:rsidP="000722A8">
      <w:pPr>
        <w:pStyle w:val="Default"/>
        <w:tabs>
          <w:tab w:val="left" w:pos="4536"/>
        </w:tabs>
        <w:spacing w:before="120" w:after="120" w:line="480" w:lineRule="auto"/>
        <w:ind w:left="540"/>
        <w:outlineLvl w:val="0"/>
        <w:rPr>
          <w:rFonts w:ascii="Arial" w:hAnsi="Arial" w:cs="Arial"/>
          <w:bCs/>
        </w:rPr>
      </w:pPr>
      <w:r w:rsidRPr="000722A8">
        <w:rPr>
          <w:rFonts w:ascii="Arial" w:hAnsi="Arial" w:cs="Arial"/>
          <w:bCs/>
        </w:rPr>
        <w:t xml:space="preserve">  Approximate date of death: __________________</w:t>
      </w:r>
    </w:p>
    <w:p w14:paraId="5A93DD10" w14:textId="77777777" w:rsidR="001B52F1" w:rsidRPr="000722A8" w:rsidRDefault="001B52F1" w:rsidP="000722A8">
      <w:pPr>
        <w:widowControl w:val="0"/>
        <w:tabs>
          <w:tab w:val="left" w:pos="0"/>
          <w:tab w:val="left" w:pos="1440"/>
          <w:tab w:val="left" w:pos="1620"/>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  If “same as before”, skip and go to E. Otherwise, go on to 2.b.</w:t>
      </w:r>
    </w:p>
    <w:p w14:paraId="759494A3" w14:textId="77777777" w:rsidR="001B52F1" w:rsidRPr="000722A8" w:rsidRDefault="001B52F1" w:rsidP="000722A8">
      <w:pPr>
        <w:widowControl w:val="0"/>
        <w:tabs>
          <w:tab w:val="num" w:pos="720"/>
          <w:tab w:val="left" w:pos="1440"/>
          <w:tab w:val="left" w:pos="1620"/>
          <w:tab w:val="left" w:pos="4536"/>
        </w:tabs>
        <w:autoSpaceDE w:val="0"/>
        <w:autoSpaceDN w:val="0"/>
        <w:adjustRightInd w:val="0"/>
        <w:spacing w:before="120" w:after="120" w:line="480" w:lineRule="auto"/>
        <w:ind w:left="360" w:hanging="360"/>
        <w:rPr>
          <w:rFonts w:ascii="Arial" w:hAnsi="Arial" w:cs="Arial"/>
          <w:bCs/>
          <w:szCs w:val="24"/>
        </w:rPr>
      </w:pPr>
      <w:r w:rsidRPr="000722A8">
        <w:rPr>
          <w:rFonts w:ascii="Arial" w:hAnsi="Arial" w:cs="Arial"/>
          <w:bCs/>
          <w:szCs w:val="24"/>
        </w:rPr>
        <w:t xml:space="preserve">     </w:t>
      </w:r>
      <w:r w:rsidRPr="000722A8">
        <w:rPr>
          <w:rFonts w:ascii="Arial" w:hAnsi="Arial" w:cs="Arial"/>
          <w:bCs/>
          <w:szCs w:val="24"/>
          <w:lang w:bidi="hi-IN"/>
        </w:rPr>
        <w:t>b)</w:t>
      </w:r>
      <w:r w:rsidRPr="000722A8">
        <w:rPr>
          <w:rFonts w:ascii="Arial" w:hAnsi="Arial" w:cs="Arial"/>
          <w:iCs/>
          <w:szCs w:val="24"/>
        </w:rPr>
        <w:t xml:space="preserve">  What are the physical or mental problems </w:t>
      </w:r>
      <w:proofErr w:type="gramStart"/>
      <w:r w:rsidRPr="000722A8">
        <w:rPr>
          <w:rFonts w:ascii="Arial" w:hAnsi="Arial" w:cs="Arial"/>
          <w:iCs/>
          <w:szCs w:val="24"/>
        </w:rPr>
        <w:t>that  _</w:t>
      </w:r>
      <w:proofErr w:type="gramEnd"/>
      <w:r w:rsidRPr="000722A8">
        <w:rPr>
          <w:rFonts w:ascii="Arial" w:hAnsi="Arial" w:cs="Arial"/>
          <w:iCs/>
          <w:szCs w:val="24"/>
        </w:rPr>
        <w:t>__ (child’s name) has presently?</w:t>
      </w:r>
    </w:p>
    <w:p w14:paraId="60172BA5" w14:textId="77777777" w:rsidR="001B52F1" w:rsidRPr="000722A8" w:rsidRDefault="001B52F1" w:rsidP="000722A8">
      <w:pPr>
        <w:widowControl w:val="0"/>
        <w:numPr>
          <w:ilvl w:val="0"/>
          <w:numId w:val="20"/>
        </w:numPr>
        <w:tabs>
          <w:tab w:val="left" w:pos="1440"/>
          <w:tab w:val="left" w:pos="1620"/>
          <w:tab w:val="left" w:pos="4536"/>
        </w:tabs>
        <w:autoSpaceDE w:val="0"/>
        <w:autoSpaceDN w:val="0"/>
        <w:adjustRightInd w:val="0"/>
        <w:spacing w:before="120" w:after="120" w:line="480" w:lineRule="auto"/>
        <w:rPr>
          <w:rFonts w:ascii="Arial" w:hAnsi="Arial" w:cs="Arial"/>
          <w:iCs/>
          <w:szCs w:val="24"/>
        </w:rPr>
      </w:pPr>
      <w:r w:rsidRPr="000722A8">
        <w:rPr>
          <w:rFonts w:ascii="Arial" w:hAnsi="Arial" w:cs="Arial"/>
          <w:iCs/>
          <w:szCs w:val="24"/>
        </w:rPr>
        <w:t xml:space="preserve">Cognitive/Learning/Schooling deficits </w:t>
      </w:r>
      <w:r w:rsidRPr="000722A8">
        <w:rPr>
          <w:rFonts w:ascii="Arial" w:hAnsi="Arial" w:cs="Arial"/>
          <w:iCs/>
          <w:szCs w:val="24"/>
        </w:rPr>
        <w:tab/>
      </w:r>
      <w:r w:rsidRPr="000722A8">
        <w:rPr>
          <w:rFonts w:ascii="Arial" w:hAnsi="Arial" w:cs="Arial"/>
          <w:iCs/>
          <w:szCs w:val="24"/>
        </w:rPr>
        <w:tab/>
      </w:r>
      <w:r w:rsidRPr="000722A8">
        <w:rPr>
          <w:rFonts w:ascii="Arial" w:hAnsi="Arial" w:cs="Arial"/>
          <w:iCs/>
          <w:szCs w:val="24"/>
        </w:rPr>
        <w:tab/>
      </w:r>
      <w:r w:rsidRPr="000722A8">
        <w:rPr>
          <w:rFonts w:ascii="Arial" w:hAnsi="Arial" w:cs="Arial"/>
          <w:iCs/>
          <w:szCs w:val="24"/>
        </w:rPr>
        <w:tab/>
      </w:r>
      <w:r w:rsidRPr="000722A8">
        <w:rPr>
          <w:rFonts w:ascii="Arial" w:hAnsi="Arial" w:cs="Arial"/>
          <w:iCs/>
          <w:szCs w:val="24"/>
        </w:rPr>
        <w:tab/>
      </w:r>
      <w:r w:rsidRPr="000722A8">
        <w:rPr>
          <w:rFonts w:ascii="Arial" w:hAnsi="Arial" w:cs="Arial"/>
          <w:iCs/>
          <w:szCs w:val="24"/>
        </w:rPr>
        <w:tab/>
      </w:r>
      <w:r w:rsidRPr="000722A8">
        <w:rPr>
          <w:rFonts w:ascii="Arial" w:hAnsi="Arial" w:cs="Arial"/>
          <w:szCs w:val="24"/>
        </w:rPr>
        <w:sym w:font="Wingdings" w:char="F0A8"/>
      </w:r>
    </w:p>
    <w:p w14:paraId="73F251A6" w14:textId="77777777" w:rsidR="001B52F1" w:rsidRPr="000722A8" w:rsidRDefault="001B52F1" w:rsidP="000722A8">
      <w:pPr>
        <w:widowControl w:val="0"/>
        <w:numPr>
          <w:ilvl w:val="0"/>
          <w:numId w:val="20"/>
        </w:numPr>
        <w:tabs>
          <w:tab w:val="left" w:pos="1440"/>
          <w:tab w:val="left" w:pos="1620"/>
          <w:tab w:val="left" w:pos="4536"/>
        </w:tabs>
        <w:autoSpaceDE w:val="0"/>
        <w:autoSpaceDN w:val="0"/>
        <w:adjustRightInd w:val="0"/>
        <w:spacing w:before="120" w:after="120" w:line="480" w:lineRule="auto"/>
        <w:rPr>
          <w:rFonts w:ascii="Arial" w:hAnsi="Arial" w:cs="Arial"/>
          <w:iCs/>
          <w:szCs w:val="24"/>
        </w:rPr>
      </w:pPr>
      <w:r w:rsidRPr="000722A8">
        <w:rPr>
          <w:rFonts w:ascii="Arial" w:hAnsi="Arial" w:cs="Arial"/>
          <w:iCs/>
          <w:szCs w:val="24"/>
        </w:rPr>
        <w:t xml:space="preserve">Seizures </w:t>
      </w:r>
      <w:r w:rsidRPr="000722A8">
        <w:rPr>
          <w:rFonts w:ascii="Arial" w:hAnsi="Arial" w:cs="Arial"/>
          <w:iCs/>
          <w:szCs w:val="24"/>
        </w:rPr>
        <w:tab/>
      </w:r>
      <w:r w:rsidRPr="000722A8">
        <w:rPr>
          <w:rFonts w:ascii="Arial" w:hAnsi="Arial" w:cs="Arial"/>
          <w:iCs/>
          <w:szCs w:val="24"/>
        </w:rPr>
        <w:tab/>
      </w:r>
      <w:r w:rsidRPr="000722A8">
        <w:rPr>
          <w:rFonts w:ascii="Arial" w:hAnsi="Arial" w:cs="Arial"/>
          <w:iCs/>
          <w:szCs w:val="24"/>
        </w:rPr>
        <w:tab/>
        <w:t xml:space="preserve">                                      </w:t>
      </w:r>
      <w:r w:rsidRPr="000722A8">
        <w:rPr>
          <w:rFonts w:ascii="Arial" w:hAnsi="Arial" w:cs="Arial"/>
          <w:iCs/>
          <w:szCs w:val="24"/>
        </w:rPr>
        <w:tab/>
      </w:r>
      <w:r w:rsidRPr="000722A8">
        <w:rPr>
          <w:rFonts w:ascii="Arial" w:hAnsi="Arial" w:cs="Arial"/>
          <w:szCs w:val="24"/>
        </w:rPr>
        <w:sym w:font="Wingdings" w:char="F0A8"/>
      </w:r>
    </w:p>
    <w:p w14:paraId="32333F0C" w14:textId="77777777" w:rsidR="001B52F1" w:rsidRPr="000722A8" w:rsidRDefault="001B52F1" w:rsidP="000722A8">
      <w:pPr>
        <w:widowControl w:val="0"/>
        <w:numPr>
          <w:ilvl w:val="0"/>
          <w:numId w:val="20"/>
        </w:numPr>
        <w:tabs>
          <w:tab w:val="left" w:pos="1440"/>
          <w:tab w:val="left" w:pos="1620"/>
          <w:tab w:val="left" w:pos="4536"/>
        </w:tabs>
        <w:autoSpaceDE w:val="0"/>
        <w:autoSpaceDN w:val="0"/>
        <w:adjustRightInd w:val="0"/>
        <w:spacing w:before="120" w:after="120" w:line="480" w:lineRule="auto"/>
        <w:rPr>
          <w:rFonts w:ascii="Arial" w:hAnsi="Arial" w:cs="Arial"/>
          <w:szCs w:val="24"/>
        </w:rPr>
      </w:pPr>
      <w:r w:rsidRPr="000722A8">
        <w:rPr>
          <w:rFonts w:ascii="Arial" w:hAnsi="Arial" w:cs="Arial"/>
          <w:iCs/>
          <w:szCs w:val="24"/>
        </w:rPr>
        <w:t>Neurological deficits (disability/</w:t>
      </w:r>
      <w:proofErr w:type="gramStart"/>
      <w:r w:rsidRPr="000722A8">
        <w:rPr>
          <w:rFonts w:ascii="Arial" w:hAnsi="Arial" w:cs="Arial"/>
          <w:iCs/>
          <w:szCs w:val="24"/>
        </w:rPr>
        <w:t xml:space="preserve">paralysis)   </w:t>
      </w:r>
      <w:proofErr w:type="gramEnd"/>
      <w:r w:rsidRPr="000722A8">
        <w:rPr>
          <w:rFonts w:ascii="Arial" w:hAnsi="Arial" w:cs="Arial"/>
          <w:iCs/>
          <w:szCs w:val="24"/>
        </w:rPr>
        <w:t xml:space="preserve">                                        </w:t>
      </w:r>
      <w:r w:rsidRPr="000722A8">
        <w:rPr>
          <w:rFonts w:ascii="Arial" w:hAnsi="Arial" w:cs="Arial"/>
          <w:iCs/>
          <w:szCs w:val="24"/>
        </w:rPr>
        <w:tab/>
      </w:r>
      <w:r w:rsidR="00F45347">
        <w:rPr>
          <w:rFonts w:ascii="Arial" w:hAnsi="Arial" w:cs="Arial"/>
          <w:iCs/>
          <w:szCs w:val="24"/>
        </w:rPr>
        <w:t xml:space="preserve">           </w:t>
      </w:r>
      <w:r w:rsidRPr="000722A8">
        <w:rPr>
          <w:rFonts w:ascii="Arial" w:hAnsi="Arial" w:cs="Arial"/>
          <w:szCs w:val="24"/>
        </w:rPr>
        <w:sym w:font="Wingdings" w:char="F0A8"/>
      </w:r>
    </w:p>
    <w:p w14:paraId="73067F01" w14:textId="77777777" w:rsidR="001B52F1" w:rsidRPr="000722A8" w:rsidRDefault="001B52F1" w:rsidP="000722A8">
      <w:pPr>
        <w:widowControl w:val="0"/>
        <w:numPr>
          <w:ilvl w:val="0"/>
          <w:numId w:val="20"/>
        </w:numPr>
        <w:tabs>
          <w:tab w:val="left" w:pos="1440"/>
          <w:tab w:val="left" w:pos="1620"/>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Loss of speech </w:t>
      </w:r>
      <w:r w:rsidRPr="000722A8">
        <w:rPr>
          <w:rFonts w:ascii="Arial" w:hAnsi="Arial" w:cs="Arial"/>
          <w:szCs w:val="24"/>
        </w:rPr>
        <w:tab/>
      </w:r>
      <w:r w:rsidRPr="000722A8">
        <w:rPr>
          <w:rFonts w:ascii="Arial" w:hAnsi="Arial" w:cs="Arial"/>
          <w:szCs w:val="24"/>
        </w:rPr>
        <w:tab/>
        <w:t xml:space="preserve">                                                 </w:t>
      </w:r>
      <w:r w:rsidR="00F45347">
        <w:rPr>
          <w:rFonts w:ascii="Arial" w:hAnsi="Arial" w:cs="Arial"/>
          <w:szCs w:val="24"/>
        </w:rPr>
        <w:t xml:space="preserve">     </w:t>
      </w:r>
      <w:r w:rsidRPr="000722A8">
        <w:rPr>
          <w:rFonts w:ascii="Arial" w:hAnsi="Arial" w:cs="Arial"/>
          <w:szCs w:val="24"/>
        </w:rPr>
        <w:sym w:font="Wingdings" w:char="F0A8"/>
      </w:r>
    </w:p>
    <w:p w14:paraId="5B434CC9" w14:textId="77777777" w:rsidR="001B52F1" w:rsidRPr="000722A8" w:rsidRDefault="001B52F1" w:rsidP="000722A8">
      <w:pPr>
        <w:widowControl w:val="0"/>
        <w:numPr>
          <w:ilvl w:val="0"/>
          <w:numId w:val="20"/>
        </w:numPr>
        <w:tabs>
          <w:tab w:val="left" w:pos="1440"/>
          <w:tab w:val="left" w:pos="1620"/>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lastRenderedPageBreak/>
        <w:t xml:space="preserve">Acute Flaccid </w:t>
      </w:r>
      <w:proofErr w:type="gramStart"/>
      <w:r w:rsidRPr="000722A8">
        <w:rPr>
          <w:rFonts w:ascii="Arial" w:hAnsi="Arial" w:cs="Arial"/>
          <w:szCs w:val="24"/>
        </w:rPr>
        <w:t xml:space="preserve">Paralysis  </w:t>
      </w:r>
      <w:r w:rsidRPr="000722A8">
        <w:rPr>
          <w:rFonts w:ascii="Arial" w:hAnsi="Arial" w:cs="Arial"/>
          <w:szCs w:val="24"/>
        </w:rPr>
        <w:tab/>
      </w:r>
      <w:proofErr w:type="gramEnd"/>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tab/>
        <w:t xml:space="preserve"> </w:t>
      </w:r>
      <w:r w:rsidR="00F45347">
        <w:rPr>
          <w:rFonts w:ascii="Arial" w:hAnsi="Arial" w:cs="Arial"/>
          <w:szCs w:val="24"/>
        </w:rPr>
        <w:t xml:space="preserve">          </w:t>
      </w:r>
      <w:r w:rsidRPr="000722A8">
        <w:rPr>
          <w:rFonts w:ascii="Arial" w:hAnsi="Arial" w:cs="Arial"/>
          <w:szCs w:val="24"/>
        </w:rPr>
        <w:sym w:font="Wingdings" w:char="F0A8"/>
      </w:r>
    </w:p>
    <w:p w14:paraId="3FE5ABF0" w14:textId="77777777" w:rsidR="001B52F1" w:rsidRPr="000722A8" w:rsidRDefault="001B52F1" w:rsidP="000722A8">
      <w:pPr>
        <w:widowControl w:val="0"/>
        <w:tabs>
          <w:tab w:val="left" w:pos="1440"/>
          <w:tab w:val="left" w:pos="1620"/>
          <w:tab w:val="left" w:pos="4536"/>
        </w:tabs>
        <w:autoSpaceDE w:val="0"/>
        <w:autoSpaceDN w:val="0"/>
        <w:adjustRightInd w:val="0"/>
        <w:spacing w:before="120" w:after="120" w:line="480" w:lineRule="auto"/>
        <w:ind w:left="360"/>
        <w:rPr>
          <w:rFonts w:ascii="Arial" w:hAnsi="Arial" w:cs="Arial"/>
          <w:szCs w:val="24"/>
        </w:rPr>
      </w:pPr>
      <w:r w:rsidRPr="000722A8">
        <w:rPr>
          <w:rFonts w:ascii="Arial" w:hAnsi="Arial" w:cs="Arial"/>
          <w:szCs w:val="24"/>
        </w:rPr>
        <w:t xml:space="preserve">If none of the above, name the functional deficits mentioned by the parents/ guardians </w:t>
      </w:r>
    </w:p>
    <w:p w14:paraId="6901E5C2" w14:textId="77777777" w:rsidR="001B52F1" w:rsidRPr="000722A8" w:rsidRDefault="001B52F1" w:rsidP="000722A8">
      <w:pPr>
        <w:widowControl w:val="0"/>
        <w:tabs>
          <w:tab w:val="left" w:pos="1440"/>
          <w:tab w:val="left" w:pos="1620"/>
          <w:tab w:val="left" w:pos="4536"/>
        </w:tabs>
        <w:autoSpaceDE w:val="0"/>
        <w:autoSpaceDN w:val="0"/>
        <w:adjustRightInd w:val="0"/>
        <w:spacing w:before="120" w:after="120" w:line="480" w:lineRule="auto"/>
        <w:ind w:left="360"/>
        <w:rPr>
          <w:rFonts w:ascii="Arial" w:hAnsi="Arial" w:cs="Arial"/>
          <w:szCs w:val="24"/>
        </w:rPr>
      </w:pPr>
      <w:r w:rsidRPr="000722A8">
        <w:rPr>
          <w:rFonts w:ascii="Arial" w:hAnsi="Arial" w:cs="Arial"/>
          <w:szCs w:val="24"/>
        </w:rPr>
        <w:t>1&gt;________________________________________</w:t>
      </w:r>
    </w:p>
    <w:p w14:paraId="08D83FF0" w14:textId="77777777" w:rsidR="001B52F1" w:rsidRPr="000722A8" w:rsidRDefault="001B52F1" w:rsidP="000722A8">
      <w:pPr>
        <w:widowControl w:val="0"/>
        <w:tabs>
          <w:tab w:val="left" w:pos="1440"/>
          <w:tab w:val="left" w:pos="1620"/>
          <w:tab w:val="left" w:pos="4536"/>
        </w:tabs>
        <w:autoSpaceDE w:val="0"/>
        <w:autoSpaceDN w:val="0"/>
        <w:adjustRightInd w:val="0"/>
        <w:spacing w:before="120" w:after="120" w:line="480" w:lineRule="auto"/>
        <w:ind w:left="360"/>
        <w:rPr>
          <w:rFonts w:ascii="Arial" w:hAnsi="Arial" w:cs="Arial"/>
          <w:szCs w:val="24"/>
        </w:rPr>
      </w:pPr>
      <w:r w:rsidRPr="000722A8">
        <w:rPr>
          <w:rFonts w:ascii="Arial" w:hAnsi="Arial" w:cs="Arial"/>
          <w:szCs w:val="24"/>
        </w:rPr>
        <w:t>2&gt;________________________________________</w:t>
      </w:r>
    </w:p>
    <w:p w14:paraId="6B198259" w14:textId="77777777" w:rsidR="001B52F1" w:rsidRPr="000722A8" w:rsidRDefault="001B52F1" w:rsidP="000722A8">
      <w:pPr>
        <w:widowControl w:val="0"/>
        <w:tabs>
          <w:tab w:val="left" w:pos="1440"/>
          <w:tab w:val="left" w:pos="1620"/>
          <w:tab w:val="left" w:pos="4536"/>
        </w:tabs>
        <w:autoSpaceDE w:val="0"/>
        <w:autoSpaceDN w:val="0"/>
        <w:adjustRightInd w:val="0"/>
        <w:spacing w:before="120" w:after="120" w:line="480" w:lineRule="auto"/>
        <w:ind w:left="360"/>
        <w:rPr>
          <w:rFonts w:ascii="Arial" w:hAnsi="Arial" w:cs="Arial"/>
          <w:szCs w:val="24"/>
        </w:rPr>
      </w:pPr>
      <w:r w:rsidRPr="000722A8">
        <w:rPr>
          <w:rFonts w:ascii="Arial" w:hAnsi="Arial" w:cs="Arial"/>
          <w:szCs w:val="24"/>
        </w:rPr>
        <w:t>3&gt;________________________________________</w:t>
      </w:r>
    </w:p>
    <w:p w14:paraId="4CAA77F5" w14:textId="77777777" w:rsidR="001B52F1" w:rsidRPr="000722A8" w:rsidRDefault="001B52F1" w:rsidP="000722A8">
      <w:pPr>
        <w:pStyle w:val="Default"/>
        <w:tabs>
          <w:tab w:val="left" w:pos="4536"/>
        </w:tabs>
        <w:spacing w:before="120" w:after="120" w:line="480" w:lineRule="auto"/>
        <w:outlineLvl w:val="0"/>
        <w:rPr>
          <w:rFonts w:ascii="Arial" w:hAnsi="Arial" w:cs="Arial"/>
          <w:bCs/>
        </w:rPr>
      </w:pPr>
      <w:r w:rsidRPr="000722A8">
        <w:rPr>
          <w:rFonts w:ascii="Arial" w:hAnsi="Arial" w:cs="Arial"/>
          <w:bCs/>
          <w:cs/>
          <w:lang w:bidi="hi-IN"/>
        </w:rPr>
        <w:t xml:space="preserve">  E.</w:t>
      </w:r>
      <w:r w:rsidRPr="000722A8">
        <w:rPr>
          <w:rFonts w:ascii="Arial" w:hAnsi="Arial" w:cs="Arial"/>
          <w:bCs/>
        </w:rPr>
        <w:t xml:space="preserve"> VACCINATION HISTORY:</w:t>
      </w:r>
    </w:p>
    <w:p w14:paraId="42C8D3EF" w14:textId="77777777" w:rsidR="001B52F1" w:rsidRPr="000722A8" w:rsidRDefault="001B52F1" w:rsidP="000722A8">
      <w:pPr>
        <w:pStyle w:val="Default"/>
        <w:tabs>
          <w:tab w:val="left" w:pos="4536"/>
        </w:tabs>
        <w:spacing w:before="120" w:after="120" w:line="480" w:lineRule="auto"/>
        <w:outlineLvl w:val="0"/>
        <w:rPr>
          <w:rFonts w:ascii="Arial" w:hAnsi="Arial" w:cs="Arial"/>
        </w:rPr>
      </w:pPr>
      <w:r w:rsidRPr="000722A8">
        <w:rPr>
          <w:rFonts w:ascii="Arial" w:hAnsi="Arial" w:cs="Arial"/>
          <w:bCs/>
        </w:rPr>
        <w:t xml:space="preserve"> </w:t>
      </w:r>
      <w:bookmarkStart w:id="257" w:name="OLE_LINK3"/>
      <w:bookmarkStart w:id="258" w:name="OLE_LINK4"/>
      <w:r w:rsidRPr="000722A8">
        <w:rPr>
          <w:rFonts w:ascii="Arial" w:hAnsi="Arial" w:cs="Arial"/>
          <w:iCs/>
        </w:rPr>
        <w:t>This section is about the details of vaccination. Please verify the verbal responses of the respondent with the entries in the vaccination card).</w:t>
      </w:r>
      <w:r w:rsidRPr="000722A8">
        <w:rPr>
          <w:rFonts w:ascii="Arial" w:hAnsi="Arial" w:cs="Arial"/>
        </w:rPr>
        <w:t xml:space="preserve"> </w:t>
      </w:r>
    </w:p>
    <w:bookmarkEnd w:id="257"/>
    <w:bookmarkEnd w:id="258"/>
    <w:p w14:paraId="2D77612D" w14:textId="77777777" w:rsidR="001B52F1" w:rsidRPr="000722A8" w:rsidRDefault="001B52F1" w:rsidP="000722A8">
      <w:pPr>
        <w:pStyle w:val="Default"/>
        <w:tabs>
          <w:tab w:val="left" w:pos="0"/>
          <w:tab w:val="left" w:pos="360"/>
          <w:tab w:val="left" w:pos="1440"/>
          <w:tab w:val="left" w:pos="4536"/>
        </w:tabs>
        <w:spacing w:before="120" w:after="120" w:line="480" w:lineRule="auto"/>
        <w:rPr>
          <w:rFonts w:ascii="Arial" w:hAnsi="Arial" w:cs="Arial"/>
        </w:rPr>
      </w:pPr>
      <w:r w:rsidRPr="000722A8">
        <w:rPr>
          <w:rFonts w:ascii="Arial" w:hAnsi="Arial" w:cs="Arial"/>
        </w:rPr>
        <w:t>I would now like to ask you some questions about _______ (child’s name) vaccinations.</w:t>
      </w:r>
    </w:p>
    <w:p w14:paraId="57D7BDA8" w14:textId="77777777" w:rsidR="001B52F1" w:rsidRPr="000722A8" w:rsidRDefault="001B52F1" w:rsidP="000722A8">
      <w:pPr>
        <w:spacing w:before="120" w:after="120" w:line="480" w:lineRule="auto"/>
        <w:rPr>
          <w:rFonts w:ascii="Arial" w:hAnsi="Arial" w:cs="Arial"/>
          <w:szCs w:val="24"/>
        </w:rPr>
      </w:pPr>
      <w:r w:rsidRPr="000722A8">
        <w:rPr>
          <w:rFonts w:ascii="Arial" w:hAnsi="Arial" w:cs="Arial"/>
          <w:szCs w:val="24"/>
        </w:rPr>
        <w:t xml:space="preserve">1.  </w:t>
      </w:r>
      <w:proofErr w:type="gramStart"/>
      <w:r w:rsidRPr="000722A8">
        <w:rPr>
          <w:rFonts w:ascii="Arial" w:hAnsi="Arial" w:cs="Arial"/>
          <w:szCs w:val="24"/>
        </w:rPr>
        <w:t>Has  _</w:t>
      </w:r>
      <w:proofErr w:type="gramEnd"/>
      <w:r w:rsidRPr="000722A8">
        <w:rPr>
          <w:rFonts w:ascii="Arial" w:hAnsi="Arial" w:cs="Arial"/>
          <w:szCs w:val="24"/>
        </w:rPr>
        <w:t xml:space="preserve">_____ (use child’s name) received any of the routine vaccinations as per the Routine Immunization schedule? </w:t>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sym w:font="Wingdings" w:char="F0A8"/>
      </w:r>
      <w:r w:rsidRPr="000722A8">
        <w:rPr>
          <w:rFonts w:ascii="Arial" w:hAnsi="Arial" w:cs="Arial"/>
          <w:szCs w:val="24"/>
        </w:rPr>
        <w:t xml:space="preserve">Yes                </w:t>
      </w:r>
      <w:r w:rsidRPr="000722A8">
        <w:rPr>
          <w:rFonts w:ascii="Arial" w:hAnsi="Arial" w:cs="Arial"/>
          <w:szCs w:val="24"/>
        </w:rPr>
        <w:sym w:font="Wingdings" w:char="F0A8"/>
      </w:r>
      <w:r w:rsidRPr="000722A8">
        <w:rPr>
          <w:rFonts w:ascii="Arial" w:hAnsi="Arial" w:cs="Arial"/>
          <w:szCs w:val="24"/>
        </w:rPr>
        <w:t xml:space="preserve">No                   </w:t>
      </w:r>
    </w:p>
    <w:p w14:paraId="0A93CCB9" w14:textId="77777777" w:rsidR="001B52F1" w:rsidRPr="000722A8" w:rsidRDefault="001B52F1" w:rsidP="000722A8">
      <w:pPr>
        <w:spacing w:before="120" w:after="120" w:line="480" w:lineRule="auto"/>
        <w:outlineLvl w:val="0"/>
        <w:rPr>
          <w:rFonts w:ascii="Arial" w:hAnsi="Arial" w:cs="Arial"/>
          <w:szCs w:val="24"/>
        </w:rPr>
      </w:pPr>
      <w:r w:rsidRPr="000722A8">
        <w:rPr>
          <w:rFonts w:ascii="Arial" w:hAnsi="Arial" w:cs="Arial"/>
          <w:szCs w:val="24"/>
        </w:rPr>
        <w:t>If yes, then please enter in the table below. If no, go directly to Q. E3.</w:t>
      </w:r>
    </w:p>
    <w:p w14:paraId="63217DE4" w14:textId="77777777" w:rsidR="001B52F1" w:rsidRPr="000722A8" w:rsidRDefault="001B52F1" w:rsidP="000722A8">
      <w:pPr>
        <w:spacing w:before="120" w:after="120" w:line="480" w:lineRule="auto"/>
        <w:outlineLvl w:val="0"/>
        <w:rPr>
          <w:rFonts w:ascii="Arial" w:hAnsi="Arial" w:cs="Arial"/>
          <w:iCs/>
          <w:szCs w:val="24"/>
        </w:rPr>
      </w:pPr>
      <w:r w:rsidRPr="000722A8">
        <w:rPr>
          <w:rFonts w:ascii="Arial" w:hAnsi="Arial" w:cs="Arial"/>
          <w:szCs w:val="24"/>
        </w:rPr>
        <w:t xml:space="preserve"> </w:t>
      </w:r>
      <w:r w:rsidRPr="000722A8">
        <w:rPr>
          <w:rFonts w:ascii="Arial" w:hAnsi="Arial" w:cs="Arial"/>
          <w:iCs/>
          <w:szCs w:val="24"/>
        </w:rPr>
        <w:t xml:space="preserve">If they don’t know, then ask if anyone else in the household might know. </w:t>
      </w:r>
    </w:p>
    <w:tbl>
      <w:tblPr>
        <w:tblW w:w="5133" w:type="pct"/>
        <w:tblBorders>
          <w:top w:val="nil"/>
          <w:left w:val="nil"/>
          <w:bottom w:val="nil"/>
          <w:right w:val="nil"/>
        </w:tblBorders>
        <w:tblLook w:val="0000" w:firstRow="0" w:lastRow="0" w:firstColumn="0" w:lastColumn="0" w:noHBand="0" w:noVBand="0"/>
      </w:tblPr>
      <w:tblGrid>
        <w:gridCol w:w="1825"/>
        <w:gridCol w:w="904"/>
        <w:gridCol w:w="1041"/>
        <w:gridCol w:w="1152"/>
        <w:gridCol w:w="798"/>
        <w:gridCol w:w="1148"/>
        <w:gridCol w:w="1524"/>
      </w:tblGrid>
      <w:tr w:rsidR="001B52F1" w:rsidRPr="000722A8" w14:paraId="16576FCD" w14:textId="77777777" w:rsidTr="001B52F1">
        <w:trPr>
          <w:cantSplit/>
          <w:trHeight w:val="861"/>
        </w:trPr>
        <w:tc>
          <w:tcPr>
            <w:tcW w:w="1097" w:type="pct"/>
            <w:vMerge w:val="restart"/>
            <w:tcBorders>
              <w:top w:val="single" w:sz="12" w:space="0" w:color="000000"/>
              <w:left w:val="single" w:sz="12" w:space="0" w:color="000000"/>
              <w:right w:val="single" w:sz="2" w:space="0" w:color="000000"/>
            </w:tcBorders>
          </w:tcPr>
          <w:p w14:paraId="16E785DF"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szCs w:val="24"/>
              </w:rPr>
              <w:br w:type="page"/>
            </w:r>
          </w:p>
          <w:p w14:paraId="4B078105"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lastRenderedPageBreak/>
              <w:t>Name of Vaccine</w:t>
            </w:r>
          </w:p>
        </w:tc>
        <w:tc>
          <w:tcPr>
            <w:tcW w:w="1873" w:type="pct"/>
            <w:gridSpan w:val="3"/>
            <w:tcBorders>
              <w:top w:val="single" w:sz="12" w:space="0" w:color="000000"/>
              <w:left w:val="single" w:sz="2" w:space="0" w:color="000000"/>
              <w:bottom w:val="single" w:sz="4" w:space="0" w:color="auto"/>
              <w:right w:val="single" w:sz="2" w:space="0" w:color="000000"/>
            </w:tcBorders>
          </w:tcPr>
          <w:p w14:paraId="79ED81D1"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lastRenderedPageBreak/>
              <w:t xml:space="preserve"> Verbal reports of Vaccinations</w:t>
            </w:r>
          </w:p>
        </w:tc>
        <w:tc>
          <w:tcPr>
            <w:tcW w:w="485" w:type="pct"/>
            <w:vMerge w:val="restart"/>
            <w:tcBorders>
              <w:top w:val="single" w:sz="12" w:space="0" w:color="000000"/>
              <w:left w:val="single" w:sz="2" w:space="0" w:color="000000"/>
              <w:right w:val="single" w:sz="2" w:space="0" w:color="000000"/>
            </w:tcBorders>
          </w:tcPr>
          <w:p w14:paraId="279A296F"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t>Date</w:t>
            </w:r>
          </w:p>
        </w:tc>
        <w:tc>
          <w:tcPr>
            <w:tcW w:w="693" w:type="pct"/>
            <w:vMerge w:val="restart"/>
            <w:tcBorders>
              <w:top w:val="single" w:sz="12" w:space="0" w:color="000000"/>
              <w:left w:val="single" w:sz="2" w:space="0" w:color="000000"/>
              <w:right w:val="single" w:sz="2" w:space="0" w:color="000000"/>
            </w:tcBorders>
          </w:tcPr>
          <w:p w14:paraId="60346090"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t>Place</w:t>
            </w:r>
          </w:p>
        </w:tc>
        <w:tc>
          <w:tcPr>
            <w:tcW w:w="852" w:type="pct"/>
            <w:vMerge w:val="restart"/>
            <w:tcBorders>
              <w:top w:val="single" w:sz="12" w:space="0" w:color="000000"/>
              <w:left w:val="single" w:sz="2" w:space="0" w:color="000000"/>
              <w:right w:val="single" w:sz="2" w:space="0" w:color="000000"/>
            </w:tcBorders>
          </w:tcPr>
          <w:p w14:paraId="54695AF7"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t>Written confirmation</w:t>
            </w:r>
          </w:p>
          <w:p w14:paraId="68D389B9"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lastRenderedPageBreak/>
              <w:t>Yes/ No</w:t>
            </w:r>
          </w:p>
        </w:tc>
      </w:tr>
      <w:tr w:rsidR="001B52F1" w:rsidRPr="000722A8" w14:paraId="6877D1E1" w14:textId="77777777" w:rsidTr="001B52F1">
        <w:trPr>
          <w:cantSplit/>
          <w:trHeight w:val="602"/>
        </w:trPr>
        <w:tc>
          <w:tcPr>
            <w:tcW w:w="1097" w:type="pct"/>
            <w:vMerge/>
            <w:tcBorders>
              <w:left w:val="single" w:sz="12" w:space="0" w:color="000000"/>
              <w:bottom w:val="single" w:sz="2" w:space="0" w:color="000000"/>
              <w:right w:val="single" w:sz="2" w:space="0" w:color="000000"/>
            </w:tcBorders>
          </w:tcPr>
          <w:p w14:paraId="3368CD09" w14:textId="77777777" w:rsidR="001B52F1" w:rsidRPr="000722A8" w:rsidRDefault="001B52F1" w:rsidP="000722A8">
            <w:pPr>
              <w:tabs>
                <w:tab w:val="left" w:pos="4536"/>
              </w:tabs>
              <w:spacing w:before="120" w:after="120" w:line="480" w:lineRule="auto"/>
              <w:rPr>
                <w:rFonts w:ascii="Arial" w:hAnsi="Arial" w:cs="Arial"/>
                <w:color w:val="000000"/>
                <w:szCs w:val="24"/>
              </w:rPr>
            </w:pPr>
          </w:p>
        </w:tc>
        <w:tc>
          <w:tcPr>
            <w:tcW w:w="548" w:type="pct"/>
            <w:tcBorders>
              <w:top w:val="single" w:sz="4" w:space="0" w:color="auto"/>
              <w:left w:val="single" w:sz="2" w:space="0" w:color="000000"/>
              <w:bottom w:val="single" w:sz="2" w:space="0" w:color="000000"/>
              <w:right w:val="single" w:sz="4" w:space="0" w:color="auto"/>
            </w:tcBorders>
          </w:tcPr>
          <w:p w14:paraId="568EA9A3"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t xml:space="preserve">Yes </w:t>
            </w:r>
          </w:p>
        </w:tc>
        <w:tc>
          <w:tcPr>
            <w:tcW w:w="630" w:type="pct"/>
            <w:tcBorders>
              <w:top w:val="single" w:sz="4" w:space="0" w:color="auto"/>
              <w:left w:val="single" w:sz="2" w:space="0" w:color="000000"/>
              <w:bottom w:val="single" w:sz="2" w:space="0" w:color="000000"/>
              <w:right w:val="single" w:sz="4" w:space="0" w:color="auto"/>
            </w:tcBorders>
          </w:tcPr>
          <w:p w14:paraId="3A0EA41D"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t>No</w:t>
            </w:r>
          </w:p>
        </w:tc>
        <w:tc>
          <w:tcPr>
            <w:tcW w:w="696" w:type="pct"/>
            <w:tcBorders>
              <w:top w:val="single" w:sz="4" w:space="0" w:color="auto"/>
              <w:left w:val="single" w:sz="2" w:space="0" w:color="000000"/>
              <w:bottom w:val="single" w:sz="2" w:space="0" w:color="000000"/>
              <w:right w:val="single" w:sz="4" w:space="0" w:color="auto"/>
            </w:tcBorders>
          </w:tcPr>
          <w:p w14:paraId="5EBAB477"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roofErr w:type="gramStart"/>
            <w:r w:rsidRPr="000722A8">
              <w:rPr>
                <w:rFonts w:ascii="Arial" w:hAnsi="Arial" w:cs="Arial"/>
                <w:color w:val="000000"/>
                <w:szCs w:val="24"/>
              </w:rPr>
              <w:t>Don’t  Know</w:t>
            </w:r>
            <w:proofErr w:type="gramEnd"/>
          </w:p>
        </w:tc>
        <w:tc>
          <w:tcPr>
            <w:tcW w:w="485" w:type="pct"/>
            <w:vMerge/>
            <w:tcBorders>
              <w:left w:val="single" w:sz="4" w:space="0" w:color="auto"/>
              <w:bottom w:val="single" w:sz="2" w:space="0" w:color="000000"/>
              <w:right w:val="single" w:sz="2" w:space="0" w:color="000000"/>
            </w:tcBorders>
          </w:tcPr>
          <w:p w14:paraId="3BAA2175" w14:textId="77777777" w:rsidR="001B52F1" w:rsidRPr="000722A8" w:rsidRDefault="001B52F1" w:rsidP="000722A8">
            <w:pPr>
              <w:tabs>
                <w:tab w:val="left" w:pos="4536"/>
              </w:tabs>
              <w:spacing w:before="120" w:after="120" w:line="480" w:lineRule="auto"/>
              <w:rPr>
                <w:rFonts w:ascii="Arial" w:hAnsi="Arial" w:cs="Arial"/>
                <w:color w:val="000000"/>
                <w:szCs w:val="24"/>
              </w:rPr>
            </w:pPr>
          </w:p>
        </w:tc>
        <w:tc>
          <w:tcPr>
            <w:tcW w:w="693" w:type="pct"/>
            <w:vMerge/>
            <w:tcBorders>
              <w:left w:val="single" w:sz="2" w:space="0" w:color="000000"/>
              <w:bottom w:val="single" w:sz="2" w:space="0" w:color="000000"/>
              <w:right w:val="single" w:sz="2" w:space="0" w:color="000000"/>
            </w:tcBorders>
          </w:tcPr>
          <w:p w14:paraId="08D25262" w14:textId="77777777" w:rsidR="001B52F1" w:rsidRPr="000722A8" w:rsidRDefault="001B52F1" w:rsidP="000722A8">
            <w:pPr>
              <w:tabs>
                <w:tab w:val="left" w:pos="4536"/>
              </w:tabs>
              <w:spacing w:before="120" w:after="120" w:line="480" w:lineRule="auto"/>
              <w:rPr>
                <w:rFonts w:ascii="Arial" w:hAnsi="Arial" w:cs="Arial"/>
                <w:color w:val="000000"/>
                <w:szCs w:val="24"/>
              </w:rPr>
            </w:pPr>
          </w:p>
        </w:tc>
        <w:tc>
          <w:tcPr>
            <w:tcW w:w="852" w:type="pct"/>
            <w:vMerge/>
            <w:tcBorders>
              <w:left w:val="single" w:sz="2" w:space="0" w:color="000000"/>
              <w:bottom w:val="single" w:sz="2" w:space="0" w:color="000000"/>
              <w:right w:val="single" w:sz="2" w:space="0" w:color="000000"/>
            </w:tcBorders>
          </w:tcPr>
          <w:p w14:paraId="07AF3B05" w14:textId="77777777" w:rsidR="001B52F1" w:rsidRPr="000722A8" w:rsidRDefault="001B52F1" w:rsidP="000722A8">
            <w:pPr>
              <w:tabs>
                <w:tab w:val="left" w:pos="4536"/>
              </w:tabs>
              <w:spacing w:before="120" w:after="120" w:line="480" w:lineRule="auto"/>
              <w:rPr>
                <w:rFonts w:ascii="Arial" w:hAnsi="Arial" w:cs="Arial"/>
                <w:color w:val="000000"/>
                <w:szCs w:val="24"/>
              </w:rPr>
            </w:pPr>
          </w:p>
        </w:tc>
      </w:tr>
      <w:tr w:rsidR="001B52F1" w:rsidRPr="000722A8" w14:paraId="204031C3" w14:textId="77777777" w:rsidTr="001B52F1">
        <w:trPr>
          <w:trHeight w:val="190"/>
        </w:trPr>
        <w:tc>
          <w:tcPr>
            <w:tcW w:w="1097" w:type="pct"/>
            <w:tcBorders>
              <w:top w:val="single" w:sz="2" w:space="0" w:color="000000"/>
              <w:left w:val="single" w:sz="12" w:space="0" w:color="000000"/>
              <w:bottom w:val="single" w:sz="2" w:space="0" w:color="000000"/>
              <w:right w:val="single" w:sz="2" w:space="0" w:color="000000"/>
            </w:tcBorders>
            <w:vAlign w:val="center"/>
          </w:tcPr>
          <w:p w14:paraId="57BBA53D"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t>BCG (Left arm)</w:t>
            </w:r>
          </w:p>
        </w:tc>
        <w:tc>
          <w:tcPr>
            <w:tcW w:w="548" w:type="pct"/>
            <w:tcBorders>
              <w:top w:val="single" w:sz="2" w:space="0" w:color="000000"/>
              <w:left w:val="single" w:sz="2" w:space="0" w:color="000000"/>
              <w:bottom w:val="single" w:sz="2" w:space="0" w:color="000000"/>
              <w:right w:val="single" w:sz="4" w:space="0" w:color="auto"/>
            </w:tcBorders>
            <w:vAlign w:val="center"/>
          </w:tcPr>
          <w:p w14:paraId="54BF02B4"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30" w:type="pct"/>
            <w:tcBorders>
              <w:top w:val="single" w:sz="2" w:space="0" w:color="000000"/>
              <w:left w:val="single" w:sz="4" w:space="0" w:color="auto"/>
              <w:bottom w:val="single" w:sz="2" w:space="0" w:color="000000"/>
              <w:right w:val="single" w:sz="2" w:space="0" w:color="000000"/>
            </w:tcBorders>
            <w:vAlign w:val="center"/>
          </w:tcPr>
          <w:p w14:paraId="3ED7A2A9"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6" w:type="pct"/>
            <w:tcBorders>
              <w:top w:val="single" w:sz="2" w:space="0" w:color="000000"/>
              <w:left w:val="single" w:sz="2" w:space="0" w:color="000000"/>
              <w:bottom w:val="single" w:sz="2" w:space="0" w:color="000000"/>
              <w:right w:val="single" w:sz="2" w:space="0" w:color="000000"/>
            </w:tcBorders>
            <w:vAlign w:val="center"/>
          </w:tcPr>
          <w:p w14:paraId="7187FD1E"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485" w:type="pct"/>
            <w:tcBorders>
              <w:top w:val="single" w:sz="2" w:space="0" w:color="000000"/>
              <w:left w:val="single" w:sz="2" w:space="0" w:color="000000"/>
              <w:bottom w:val="single" w:sz="2" w:space="0" w:color="000000"/>
              <w:right w:val="single" w:sz="2" w:space="0" w:color="000000"/>
            </w:tcBorders>
            <w:vAlign w:val="center"/>
          </w:tcPr>
          <w:p w14:paraId="09064BEE"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3" w:type="pct"/>
            <w:tcBorders>
              <w:top w:val="single" w:sz="2" w:space="0" w:color="000000"/>
              <w:left w:val="single" w:sz="2" w:space="0" w:color="000000"/>
              <w:bottom w:val="single" w:sz="2" w:space="0" w:color="000000"/>
              <w:right w:val="single" w:sz="2" w:space="0" w:color="000000"/>
            </w:tcBorders>
            <w:vAlign w:val="center"/>
          </w:tcPr>
          <w:p w14:paraId="519BAFD1"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852" w:type="pct"/>
            <w:tcBorders>
              <w:top w:val="single" w:sz="2" w:space="0" w:color="000000"/>
              <w:left w:val="single" w:sz="2" w:space="0" w:color="000000"/>
              <w:bottom w:val="single" w:sz="2" w:space="0" w:color="000000"/>
              <w:right w:val="single" w:sz="2" w:space="0" w:color="000000"/>
            </w:tcBorders>
            <w:vAlign w:val="center"/>
          </w:tcPr>
          <w:p w14:paraId="5CB4D445"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r>
      <w:tr w:rsidR="001B52F1" w:rsidRPr="000722A8" w14:paraId="6DBBC58F" w14:textId="77777777" w:rsidTr="001B52F1">
        <w:trPr>
          <w:trHeight w:val="373"/>
        </w:trPr>
        <w:tc>
          <w:tcPr>
            <w:tcW w:w="1097" w:type="pct"/>
            <w:tcBorders>
              <w:top w:val="single" w:sz="2" w:space="0" w:color="000000"/>
              <w:left w:val="single" w:sz="12" w:space="0" w:color="000000"/>
              <w:bottom w:val="single" w:sz="2" w:space="0" w:color="000000"/>
              <w:right w:val="single" w:sz="2" w:space="0" w:color="000000"/>
            </w:tcBorders>
            <w:vAlign w:val="center"/>
          </w:tcPr>
          <w:p w14:paraId="59C1BF62"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t>DPT 1</w:t>
            </w:r>
          </w:p>
        </w:tc>
        <w:tc>
          <w:tcPr>
            <w:tcW w:w="548" w:type="pct"/>
            <w:tcBorders>
              <w:top w:val="single" w:sz="2" w:space="0" w:color="000000"/>
              <w:left w:val="single" w:sz="2" w:space="0" w:color="000000"/>
              <w:bottom w:val="single" w:sz="2" w:space="0" w:color="000000"/>
              <w:right w:val="single" w:sz="2" w:space="0" w:color="000000"/>
            </w:tcBorders>
            <w:vAlign w:val="center"/>
          </w:tcPr>
          <w:p w14:paraId="78D7FF9E"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30" w:type="pct"/>
            <w:tcBorders>
              <w:top w:val="single" w:sz="2" w:space="0" w:color="000000"/>
              <w:left w:val="single" w:sz="2" w:space="0" w:color="000000"/>
              <w:bottom w:val="single" w:sz="2" w:space="0" w:color="000000"/>
              <w:right w:val="single" w:sz="2" w:space="0" w:color="000000"/>
            </w:tcBorders>
            <w:vAlign w:val="center"/>
          </w:tcPr>
          <w:p w14:paraId="11765B9E"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6" w:type="pct"/>
            <w:tcBorders>
              <w:top w:val="single" w:sz="2" w:space="0" w:color="000000"/>
              <w:left w:val="single" w:sz="2" w:space="0" w:color="000000"/>
              <w:bottom w:val="single" w:sz="2" w:space="0" w:color="000000"/>
              <w:right w:val="single" w:sz="2" w:space="0" w:color="000000"/>
            </w:tcBorders>
            <w:vAlign w:val="center"/>
          </w:tcPr>
          <w:p w14:paraId="04A582C3"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485" w:type="pct"/>
            <w:tcBorders>
              <w:top w:val="single" w:sz="2" w:space="0" w:color="000000"/>
              <w:left w:val="single" w:sz="2" w:space="0" w:color="000000"/>
              <w:bottom w:val="single" w:sz="2" w:space="0" w:color="000000"/>
              <w:right w:val="single" w:sz="2" w:space="0" w:color="000000"/>
            </w:tcBorders>
            <w:vAlign w:val="center"/>
          </w:tcPr>
          <w:p w14:paraId="5C961575"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3" w:type="pct"/>
            <w:tcBorders>
              <w:top w:val="single" w:sz="2" w:space="0" w:color="000000"/>
              <w:left w:val="single" w:sz="2" w:space="0" w:color="000000"/>
              <w:bottom w:val="single" w:sz="2" w:space="0" w:color="000000"/>
              <w:right w:val="single" w:sz="2" w:space="0" w:color="000000"/>
            </w:tcBorders>
            <w:vAlign w:val="center"/>
          </w:tcPr>
          <w:p w14:paraId="04C20033"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852" w:type="pct"/>
            <w:tcBorders>
              <w:top w:val="single" w:sz="2" w:space="0" w:color="000000"/>
              <w:left w:val="single" w:sz="2" w:space="0" w:color="000000"/>
              <w:bottom w:val="single" w:sz="2" w:space="0" w:color="000000"/>
              <w:right w:val="single" w:sz="2" w:space="0" w:color="000000"/>
            </w:tcBorders>
            <w:vAlign w:val="center"/>
          </w:tcPr>
          <w:p w14:paraId="218E5E13"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r>
      <w:tr w:rsidR="001B52F1" w:rsidRPr="000722A8" w14:paraId="68AC6842" w14:textId="77777777" w:rsidTr="001B52F1">
        <w:trPr>
          <w:trHeight w:val="239"/>
        </w:trPr>
        <w:tc>
          <w:tcPr>
            <w:tcW w:w="1097" w:type="pct"/>
            <w:tcBorders>
              <w:top w:val="single" w:sz="2" w:space="0" w:color="000000"/>
              <w:left w:val="single" w:sz="12" w:space="0" w:color="000000"/>
              <w:bottom w:val="single" w:sz="2" w:space="0" w:color="000000"/>
              <w:right w:val="single" w:sz="2" w:space="0" w:color="000000"/>
            </w:tcBorders>
            <w:vAlign w:val="center"/>
          </w:tcPr>
          <w:p w14:paraId="5796E3CD"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t>DPT 2</w:t>
            </w:r>
          </w:p>
        </w:tc>
        <w:tc>
          <w:tcPr>
            <w:tcW w:w="548" w:type="pct"/>
            <w:tcBorders>
              <w:top w:val="single" w:sz="2" w:space="0" w:color="000000"/>
              <w:left w:val="single" w:sz="2" w:space="0" w:color="000000"/>
              <w:bottom w:val="single" w:sz="2" w:space="0" w:color="000000"/>
              <w:right w:val="single" w:sz="2" w:space="0" w:color="000000"/>
            </w:tcBorders>
            <w:vAlign w:val="center"/>
          </w:tcPr>
          <w:p w14:paraId="52AE1C31"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30" w:type="pct"/>
            <w:tcBorders>
              <w:top w:val="single" w:sz="2" w:space="0" w:color="000000"/>
              <w:left w:val="single" w:sz="2" w:space="0" w:color="000000"/>
              <w:bottom w:val="single" w:sz="2" w:space="0" w:color="000000"/>
              <w:right w:val="single" w:sz="2" w:space="0" w:color="000000"/>
            </w:tcBorders>
            <w:vAlign w:val="center"/>
          </w:tcPr>
          <w:p w14:paraId="7C7C7324"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6" w:type="pct"/>
            <w:tcBorders>
              <w:top w:val="single" w:sz="2" w:space="0" w:color="000000"/>
              <w:left w:val="single" w:sz="2" w:space="0" w:color="000000"/>
              <w:bottom w:val="single" w:sz="2" w:space="0" w:color="000000"/>
              <w:right w:val="single" w:sz="2" w:space="0" w:color="000000"/>
            </w:tcBorders>
            <w:vAlign w:val="center"/>
          </w:tcPr>
          <w:p w14:paraId="4D5A2922"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485" w:type="pct"/>
            <w:tcBorders>
              <w:top w:val="single" w:sz="2" w:space="0" w:color="000000"/>
              <w:left w:val="single" w:sz="2" w:space="0" w:color="000000"/>
              <w:bottom w:val="single" w:sz="2" w:space="0" w:color="000000"/>
              <w:right w:val="single" w:sz="2" w:space="0" w:color="000000"/>
            </w:tcBorders>
            <w:vAlign w:val="center"/>
          </w:tcPr>
          <w:p w14:paraId="16E8DD56"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3" w:type="pct"/>
            <w:tcBorders>
              <w:top w:val="single" w:sz="2" w:space="0" w:color="000000"/>
              <w:left w:val="single" w:sz="2" w:space="0" w:color="000000"/>
              <w:bottom w:val="single" w:sz="2" w:space="0" w:color="000000"/>
              <w:right w:val="single" w:sz="2" w:space="0" w:color="000000"/>
            </w:tcBorders>
            <w:vAlign w:val="center"/>
          </w:tcPr>
          <w:p w14:paraId="7E7FF9DD"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852" w:type="pct"/>
            <w:tcBorders>
              <w:top w:val="single" w:sz="2" w:space="0" w:color="000000"/>
              <w:left w:val="single" w:sz="2" w:space="0" w:color="000000"/>
              <w:bottom w:val="single" w:sz="2" w:space="0" w:color="000000"/>
              <w:right w:val="single" w:sz="2" w:space="0" w:color="000000"/>
            </w:tcBorders>
            <w:vAlign w:val="center"/>
          </w:tcPr>
          <w:p w14:paraId="0EA19A62"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r>
      <w:tr w:rsidR="001B52F1" w:rsidRPr="000722A8" w14:paraId="070EF240" w14:textId="77777777" w:rsidTr="001B52F1">
        <w:trPr>
          <w:trHeight w:val="212"/>
        </w:trPr>
        <w:tc>
          <w:tcPr>
            <w:tcW w:w="1097" w:type="pct"/>
            <w:tcBorders>
              <w:top w:val="single" w:sz="2" w:space="0" w:color="000000"/>
              <w:left w:val="single" w:sz="12" w:space="0" w:color="000000"/>
              <w:bottom w:val="single" w:sz="2" w:space="0" w:color="000000"/>
              <w:right w:val="single" w:sz="2" w:space="0" w:color="000000"/>
            </w:tcBorders>
            <w:vAlign w:val="center"/>
          </w:tcPr>
          <w:p w14:paraId="392890D5" w14:textId="77777777" w:rsidR="001B52F1" w:rsidRPr="000722A8" w:rsidRDefault="001B52F1" w:rsidP="000722A8">
            <w:pPr>
              <w:tabs>
                <w:tab w:val="left" w:pos="4536"/>
              </w:tabs>
              <w:spacing w:before="120" w:after="120" w:line="480" w:lineRule="auto"/>
              <w:jc w:val="center"/>
              <w:rPr>
                <w:rFonts w:ascii="Arial" w:hAnsi="Arial" w:cs="Arial"/>
                <w:color w:val="000000"/>
                <w:szCs w:val="24"/>
                <w:lang w:val="de-DE"/>
              </w:rPr>
            </w:pPr>
            <w:r w:rsidRPr="000722A8">
              <w:rPr>
                <w:rFonts w:ascii="Arial" w:hAnsi="Arial" w:cs="Arial"/>
                <w:color w:val="000000"/>
                <w:szCs w:val="24"/>
                <w:lang w:val="de-DE"/>
              </w:rPr>
              <w:t>DPT 3</w:t>
            </w:r>
          </w:p>
        </w:tc>
        <w:tc>
          <w:tcPr>
            <w:tcW w:w="548" w:type="pct"/>
            <w:tcBorders>
              <w:top w:val="single" w:sz="2" w:space="0" w:color="000000"/>
              <w:left w:val="single" w:sz="2" w:space="0" w:color="000000"/>
              <w:bottom w:val="single" w:sz="2" w:space="0" w:color="000000"/>
              <w:right w:val="single" w:sz="2" w:space="0" w:color="000000"/>
            </w:tcBorders>
            <w:vAlign w:val="center"/>
          </w:tcPr>
          <w:p w14:paraId="64490196"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30" w:type="pct"/>
            <w:tcBorders>
              <w:top w:val="single" w:sz="2" w:space="0" w:color="000000"/>
              <w:left w:val="single" w:sz="2" w:space="0" w:color="000000"/>
              <w:bottom w:val="single" w:sz="2" w:space="0" w:color="000000"/>
              <w:right w:val="single" w:sz="2" w:space="0" w:color="000000"/>
            </w:tcBorders>
            <w:vAlign w:val="center"/>
          </w:tcPr>
          <w:p w14:paraId="5FCEB8E6" w14:textId="77777777" w:rsidR="001B52F1" w:rsidRPr="000722A8" w:rsidRDefault="001B52F1" w:rsidP="000722A8">
            <w:pPr>
              <w:tabs>
                <w:tab w:val="left" w:pos="4536"/>
              </w:tabs>
              <w:spacing w:before="120" w:after="120" w:line="480" w:lineRule="auto"/>
              <w:jc w:val="center"/>
              <w:rPr>
                <w:rFonts w:ascii="Arial" w:hAnsi="Arial" w:cs="Arial"/>
                <w:color w:val="000000"/>
                <w:szCs w:val="24"/>
                <w:lang w:val="de-DE"/>
              </w:rPr>
            </w:pPr>
          </w:p>
        </w:tc>
        <w:tc>
          <w:tcPr>
            <w:tcW w:w="696" w:type="pct"/>
            <w:tcBorders>
              <w:top w:val="single" w:sz="2" w:space="0" w:color="000000"/>
              <w:left w:val="single" w:sz="2" w:space="0" w:color="000000"/>
              <w:bottom w:val="single" w:sz="2" w:space="0" w:color="000000"/>
              <w:right w:val="single" w:sz="2" w:space="0" w:color="000000"/>
            </w:tcBorders>
            <w:vAlign w:val="center"/>
          </w:tcPr>
          <w:p w14:paraId="18982E7E"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485" w:type="pct"/>
            <w:tcBorders>
              <w:top w:val="single" w:sz="2" w:space="0" w:color="000000"/>
              <w:left w:val="single" w:sz="2" w:space="0" w:color="000000"/>
              <w:bottom w:val="single" w:sz="2" w:space="0" w:color="000000"/>
              <w:right w:val="single" w:sz="2" w:space="0" w:color="000000"/>
            </w:tcBorders>
            <w:vAlign w:val="center"/>
          </w:tcPr>
          <w:p w14:paraId="213C5092"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3" w:type="pct"/>
            <w:tcBorders>
              <w:top w:val="single" w:sz="2" w:space="0" w:color="000000"/>
              <w:left w:val="single" w:sz="2" w:space="0" w:color="000000"/>
              <w:bottom w:val="single" w:sz="2" w:space="0" w:color="000000"/>
              <w:right w:val="single" w:sz="2" w:space="0" w:color="000000"/>
            </w:tcBorders>
            <w:vAlign w:val="center"/>
          </w:tcPr>
          <w:p w14:paraId="21EBBEBE"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852" w:type="pct"/>
            <w:tcBorders>
              <w:top w:val="single" w:sz="2" w:space="0" w:color="000000"/>
              <w:left w:val="single" w:sz="2" w:space="0" w:color="000000"/>
              <w:bottom w:val="single" w:sz="2" w:space="0" w:color="000000"/>
              <w:right w:val="single" w:sz="2" w:space="0" w:color="000000"/>
            </w:tcBorders>
            <w:vAlign w:val="center"/>
          </w:tcPr>
          <w:p w14:paraId="6C01405C"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r>
      <w:tr w:rsidR="001B52F1" w:rsidRPr="000722A8" w14:paraId="61166E0C" w14:textId="77777777" w:rsidTr="001B52F1">
        <w:trPr>
          <w:trHeight w:val="212"/>
        </w:trPr>
        <w:tc>
          <w:tcPr>
            <w:tcW w:w="1097" w:type="pct"/>
            <w:tcBorders>
              <w:top w:val="single" w:sz="2" w:space="0" w:color="000000"/>
              <w:left w:val="single" w:sz="12" w:space="0" w:color="000000"/>
              <w:bottom w:val="single" w:sz="2" w:space="0" w:color="000000"/>
              <w:right w:val="single" w:sz="2" w:space="0" w:color="000000"/>
            </w:tcBorders>
            <w:vAlign w:val="center"/>
          </w:tcPr>
          <w:p w14:paraId="63703938" w14:textId="77777777" w:rsidR="001B52F1" w:rsidRPr="000722A8" w:rsidRDefault="001B52F1" w:rsidP="000722A8">
            <w:pPr>
              <w:tabs>
                <w:tab w:val="left" w:pos="4536"/>
              </w:tabs>
              <w:spacing w:before="120" w:after="120" w:line="480" w:lineRule="auto"/>
              <w:jc w:val="center"/>
              <w:rPr>
                <w:rFonts w:ascii="Arial" w:hAnsi="Arial" w:cs="Arial"/>
                <w:color w:val="000000"/>
                <w:szCs w:val="24"/>
                <w:lang w:val="de-DE"/>
              </w:rPr>
            </w:pPr>
            <w:r w:rsidRPr="000722A8">
              <w:rPr>
                <w:rFonts w:ascii="Arial" w:hAnsi="Arial" w:cs="Arial"/>
                <w:color w:val="000000"/>
                <w:szCs w:val="24"/>
                <w:lang w:val="de-DE"/>
              </w:rPr>
              <w:t>DPT Booster</w:t>
            </w:r>
          </w:p>
        </w:tc>
        <w:tc>
          <w:tcPr>
            <w:tcW w:w="548" w:type="pct"/>
            <w:tcBorders>
              <w:top w:val="single" w:sz="2" w:space="0" w:color="000000"/>
              <w:left w:val="single" w:sz="2" w:space="0" w:color="000000"/>
              <w:bottom w:val="single" w:sz="2" w:space="0" w:color="000000"/>
              <w:right w:val="single" w:sz="2" w:space="0" w:color="000000"/>
            </w:tcBorders>
            <w:vAlign w:val="center"/>
          </w:tcPr>
          <w:p w14:paraId="63500D7B"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30" w:type="pct"/>
            <w:tcBorders>
              <w:top w:val="single" w:sz="2" w:space="0" w:color="000000"/>
              <w:left w:val="single" w:sz="2" w:space="0" w:color="000000"/>
              <w:bottom w:val="single" w:sz="2" w:space="0" w:color="000000"/>
              <w:right w:val="single" w:sz="2" w:space="0" w:color="000000"/>
            </w:tcBorders>
            <w:vAlign w:val="center"/>
          </w:tcPr>
          <w:p w14:paraId="1122165B" w14:textId="77777777" w:rsidR="001B52F1" w:rsidRPr="000722A8" w:rsidRDefault="001B52F1" w:rsidP="000722A8">
            <w:pPr>
              <w:tabs>
                <w:tab w:val="left" w:pos="4536"/>
              </w:tabs>
              <w:spacing w:before="120" w:after="120" w:line="480" w:lineRule="auto"/>
              <w:jc w:val="center"/>
              <w:rPr>
                <w:rFonts w:ascii="Arial" w:hAnsi="Arial" w:cs="Arial"/>
                <w:color w:val="000000"/>
                <w:szCs w:val="24"/>
                <w:lang w:val="de-DE"/>
              </w:rPr>
            </w:pPr>
          </w:p>
        </w:tc>
        <w:tc>
          <w:tcPr>
            <w:tcW w:w="696" w:type="pct"/>
            <w:tcBorders>
              <w:top w:val="single" w:sz="2" w:space="0" w:color="000000"/>
              <w:left w:val="single" w:sz="2" w:space="0" w:color="000000"/>
              <w:bottom w:val="single" w:sz="2" w:space="0" w:color="000000"/>
              <w:right w:val="single" w:sz="2" w:space="0" w:color="000000"/>
            </w:tcBorders>
            <w:vAlign w:val="center"/>
          </w:tcPr>
          <w:p w14:paraId="63C05F66"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485" w:type="pct"/>
            <w:tcBorders>
              <w:top w:val="single" w:sz="2" w:space="0" w:color="000000"/>
              <w:left w:val="single" w:sz="2" w:space="0" w:color="000000"/>
              <w:bottom w:val="single" w:sz="2" w:space="0" w:color="000000"/>
              <w:right w:val="single" w:sz="2" w:space="0" w:color="000000"/>
            </w:tcBorders>
            <w:vAlign w:val="center"/>
          </w:tcPr>
          <w:p w14:paraId="6618AAB0"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3" w:type="pct"/>
            <w:tcBorders>
              <w:top w:val="single" w:sz="2" w:space="0" w:color="000000"/>
              <w:left w:val="single" w:sz="2" w:space="0" w:color="000000"/>
              <w:bottom w:val="single" w:sz="2" w:space="0" w:color="000000"/>
              <w:right w:val="single" w:sz="2" w:space="0" w:color="000000"/>
            </w:tcBorders>
            <w:vAlign w:val="center"/>
          </w:tcPr>
          <w:p w14:paraId="5B590B96"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852" w:type="pct"/>
            <w:tcBorders>
              <w:top w:val="single" w:sz="2" w:space="0" w:color="000000"/>
              <w:left w:val="single" w:sz="2" w:space="0" w:color="000000"/>
              <w:bottom w:val="single" w:sz="2" w:space="0" w:color="000000"/>
              <w:right w:val="single" w:sz="2" w:space="0" w:color="000000"/>
            </w:tcBorders>
            <w:vAlign w:val="center"/>
          </w:tcPr>
          <w:p w14:paraId="021E57AE"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r>
      <w:tr w:rsidR="001B52F1" w:rsidRPr="000722A8" w14:paraId="500A13F4" w14:textId="77777777" w:rsidTr="001B52F1">
        <w:trPr>
          <w:trHeight w:val="167"/>
        </w:trPr>
        <w:tc>
          <w:tcPr>
            <w:tcW w:w="1097" w:type="pct"/>
            <w:tcBorders>
              <w:top w:val="single" w:sz="2" w:space="0" w:color="000000"/>
              <w:left w:val="single" w:sz="12" w:space="0" w:color="000000"/>
              <w:bottom w:val="single" w:sz="2" w:space="0" w:color="000000"/>
              <w:right w:val="single" w:sz="2" w:space="0" w:color="000000"/>
            </w:tcBorders>
            <w:vAlign w:val="center"/>
          </w:tcPr>
          <w:p w14:paraId="3488B946"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t>OPV 0</w:t>
            </w:r>
          </w:p>
        </w:tc>
        <w:tc>
          <w:tcPr>
            <w:tcW w:w="548" w:type="pct"/>
            <w:tcBorders>
              <w:top w:val="single" w:sz="2" w:space="0" w:color="000000"/>
              <w:left w:val="single" w:sz="2" w:space="0" w:color="000000"/>
              <w:bottom w:val="single" w:sz="2" w:space="0" w:color="000000"/>
              <w:right w:val="single" w:sz="2" w:space="0" w:color="000000"/>
            </w:tcBorders>
            <w:vAlign w:val="center"/>
          </w:tcPr>
          <w:p w14:paraId="7C388705"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30" w:type="pct"/>
            <w:tcBorders>
              <w:top w:val="single" w:sz="2" w:space="0" w:color="000000"/>
              <w:left w:val="single" w:sz="2" w:space="0" w:color="000000"/>
              <w:bottom w:val="single" w:sz="2" w:space="0" w:color="000000"/>
              <w:right w:val="single" w:sz="2" w:space="0" w:color="000000"/>
            </w:tcBorders>
            <w:vAlign w:val="center"/>
          </w:tcPr>
          <w:p w14:paraId="1FA0CDCB"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6" w:type="pct"/>
            <w:tcBorders>
              <w:top w:val="single" w:sz="2" w:space="0" w:color="000000"/>
              <w:left w:val="single" w:sz="2" w:space="0" w:color="000000"/>
              <w:bottom w:val="single" w:sz="2" w:space="0" w:color="000000"/>
              <w:right w:val="single" w:sz="2" w:space="0" w:color="000000"/>
            </w:tcBorders>
            <w:vAlign w:val="center"/>
          </w:tcPr>
          <w:p w14:paraId="7703ABB3"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485" w:type="pct"/>
            <w:tcBorders>
              <w:top w:val="single" w:sz="2" w:space="0" w:color="000000"/>
              <w:left w:val="single" w:sz="2" w:space="0" w:color="000000"/>
              <w:bottom w:val="single" w:sz="2" w:space="0" w:color="000000"/>
              <w:right w:val="single" w:sz="2" w:space="0" w:color="000000"/>
            </w:tcBorders>
            <w:vAlign w:val="center"/>
          </w:tcPr>
          <w:p w14:paraId="62DEF2C1"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3" w:type="pct"/>
            <w:tcBorders>
              <w:top w:val="single" w:sz="2" w:space="0" w:color="000000"/>
              <w:left w:val="single" w:sz="2" w:space="0" w:color="000000"/>
              <w:bottom w:val="single" w:sz="2" w:space="0" w:color="000000"/>
              <w:right w:val="single" w:sz="2" w:space="0" w:color="000000"/>
            </w:tcBorders>
            <w:vAlign w:val="center"/>
          </w:tcPr>
          <w:p w14:paraId="1E13B25A"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852" w:type="pct"/>
            <w:tcBorders>
              <w:top w:val="single" w:sz="2" w:space="0" w:color="000000"/>
              <w:left w:val="single" w:sz="2" w:space="0" w:color="000000"/>
              <w:bottom w:val="single" w:sz="2" w:space="0" w:color="000000"/>
              <w:right w:val="single" w:sz="2" w:space="0" w:color="000000"/>
            </w:tcBorders>
            <w:vAlign w:val="center"/>
          </w:tcPr>
          <w:p w14:paraId="74ADF12C"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r>
      <w:tr w:rsidR="001B52F1" w:rsidRPr="000722A8" w14:paraId="7915DF08" w14:textId="77777777" w:rsidTr="001B52F1">
        <w:trPr>
          <w:trHeight w:val="266"/>
        </w:trPr>
        <w:tc>
          <w:tcPr>
            <w:tcW w:w="1097" w:type="pct"/>
            <w:tcBorders>
              <w:top w:val="single" w:sz="2" w:space="0" w:color="000000"/>
              <w:left w:val="single" w:sz="12" w:space="0" w:color="000000"/>
              <w:bottom w:val="single" w:sz="2" w:space="0" w:color="000000"/>
              <w:right w:val="single" w:sz="2" w:space="0" w:color="000000"/>
            </w:tcBorders>
            <w:vAlign w:val="center"/>
          </w:tcPr>
          <w:p w14:paraId="2DAC51EE"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t>OPV 1</w:t>
            </w:r>
          </w:p>
        </w:tc>
        <w:tc>
          <w:tcPr>
            <w:tcW w:w="548" w:type="pct"/>
            <w:tcBorders>
              <w:top w:val="single" w:sz="2" w:space="0" w:color="000000"/>
              <w:left w:val="single" w:sz="2" w:space="0" w:color="000000"/>
              <w:bottom w:val="single" w:sz="2" w:space="0" w:color="000000"/>
              <w:right w:val="single" w:sz="2" w:space="0" w:color="000000"/>
            </w:tcBorders>
            <w:vAlign w:val="center"/>
          </w:tcPr>
          <w:p w14:paraId="46CFEC94"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30" w:type="pct"/>
            <w:tcBorders>
              <w:top w:val="single" w:sz="2" w:space="0" w:color="000000"/>
              <w:left w:val="single" w:sz="2" w:space="0" w:color="000000"/>
              <w:bottom w:val="single" w:sz="2" w:space="0" w:color="000000"/>
              <w:right w:val="single" w:sz="2" w:space="0" w:color="000000"/>
            </w:tcBorders>
            <w:vAlign w:val="center"/>
          </w:tcPr>
          <w:p w14:paraId="31B3D0CB"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6" w:type="pct"/>
            <w:tcBorders>
              <w:top w:val="single" w:sz="2" w:space="0" w:color="000000"/>
              <w:left w:val="single" w:sz="2" w:space="0" w:color="000000"/>
              <w:bottom w:val="single" w:sz="2" w:space="0" w:color="000000"/>
              <w:right w:val="single" w:sz="2" w:space="0" w:color="000000"/>
            </w:tcBorders>
            <w:vAlign w:val="center"/>
          </w:tcPr>
          <w:p w14:paraId="5A5DCC38"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485" w:type="pct"/>
            <w:tcBorders>
              <w:top w:val="single" w:sz="2" w:space="0" w:color="000000"/>
              <w:left w:val="single" w:sz="2" w:space="0" w:color="000000"/>
              <w:bottom w:val="single" w:sz="2" w:space="0" w:color="000000"/>
              <w:right w:val="single" w:sz="2" w:space="0" w:color="000000"/>
            </w:tcBorders>
            <w:vAlign w:val="center"/>
          </w:tcPr>
          <w:p w14:paraId="5B705D54"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3" w:type="pct"/>
            <w:tcBorders>
              <w:top w:val="single" w:sz="2" w:space="0" w:color="000000"/>
              <w:left w:val="single" w:sz="2" w:space="0" w:color="000000"/>
              <w:bottom w:val="single" w:sz="2" w:space="0" w:color="000000"/>
              <w:right w:val="single" w:sz="2" w:space="0" w:color="000000"/>
            </w:tcBorders>
            <w:vAlign w:val="center"/>
          </w:tcPr>
          <w:p w14:paraId="00B94952"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852" w:type="pct"/>
            <w:tcBorders>
              <w:top w:val="single" w:sz="2" w:space="0" w:color="000000"/>
              <w:left w:val="single" w:sz="2" w:space="0" w:color="000000"/>
              <w:bottom w:val="single" w:sz="2" w:space="0" w:color="000000"/>
              <w:right w:val="single" w:sz="2" w:space="0" w:color="000000"/>
            </w:tcBorders>
            <w:vAlign w:val="center"/>
          </w:tcPr>
          <w:p w14:paraId="5F3E6E2F"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r>
      <w:tr w:rsidR="001B52F1" w:rsidRPr="000722A8" w14:paraId="05561A04" w14:textId="77777777" w:rsidTr="001B52F1">
        <w:trPr>
          <w:trHeight w:val="266"/>
        </w:trPr>
        <w:tc>
          <w:tcPr>
            <w:tcW w:w="1097" w:type="pct"/>
            <w:tcBorders>
              <w:top w:val="single" w:sz="2" w:space="0" w:color="000000"/>
              <w:left w:val="single" w:sz="12" w:space="0" w:color="000000"/>
              <w:bottom w:val="single" w:sz="2" w:space="0" w:color="000000"/>
              <w:right w:val="single" w:sz="2" w:space="0" w:color="000000"/>
            </w:tcBorders>
            <w:vAlign w:val="center"/>
          </w:tcPr>
          <w:p w14:paraId="571A3908"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t>OPV 2</w:t>
            </w:r>
          </w:p>
        </w:tc>
        <w:tc>
          <w:tcPr>
            <w:tcW w:w="548" w:type="pct"/>
            <w:tcBorders>
              <w:top w:val="single" w:sz="2" w:space="0" w:color="000000"/>
              <w:left w:val="single" w:sz="2" w:space="0" w:color="000000"/>
              <w:bottom w:val="single" w:sz="2" w:space="0" w:color="000000"/>
              <w:right w:val="single" w:sz="2" w:space="0" w:color="000000"/>
            </w:tcBorders>
            <w:vAlign w:val="center"/>
          </w:tcPr>
          <w:p w14:paraId="240ABCF4"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30" w:type="pct"/>
            <w:tcBorders>
              <w:top w:val="single" w:sz="2" w:space="0" w:color="000000"/>
              <w:left w:val="single" w:sz="2" w:space="0" w:color="000000"/>
              <w:bottom w:val="single" w:sz="2" w:space="0" w:color="000000"/>
              <w:right w:val="single" w:sz="2" w:space="0" w:color="000000"/>
            </w:tcBorders>
            <w:vAlign w:val="center"/>
          </w:tcPr>
          <w:p w14:paraId="4AFF9656"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6" w:type="pct"/>
            <w:tcBorders>
              <w:top w:val="single" w:sz="2" w:space="0" w:color="000000"/>
              <w:left w:val="single" w:sz="2" w:space="0" w:color="000000"/>
              <w:bottom w:val="single" w:sz="2" w:space="0" w:color="000000"/>
              <w:right w:val="single" w:sz="2" w:space="0" w:color="000000"/>
            </w:tcBorders>
            <w:vAlign w:val="center"/>
          </w:tcPr>
          <w:p w14:paraId="4A3735D6"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485" w:type="pct"/>
            <w:tcBorders>
              <w:top w:val="single" w:sz="2" w:space="0" w:color="000000"/>
              <w:left w:val="single" w:sz="2" w:space="0" w:color="000000"/>
              <w:bottom w:val="single" w:sz="2" w:space="0" w:color="000000"/>
              <w:right w:val="single" w:sz="2" w:space="0" w:color="000000"/>
            </w:tcBorders>
            <w:vAlign w:val="center"/>
          </w:tcPr>
          <w:p w14:paraId="43192F5B"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3" w:type="pct"/>
            <w:tcBorders>
              <w:top w:val="single" w:sz="2" w:space="0" w:color="000000"/>
              <w:left w:val="single" w:sz="2" w:space="0" w:color="000000"/>
              <w:bottom w:val="single" w:sz="2" w:space="0" w:color="000000"/>
              <w:right w:val="single" w:sz="2" w:space="0" w:color="000000"/>
            </w:tcBorders>
            <w:vAlign w:val="center"/>
          </w:tcPr>
          <w:p w14:paraId="383A7D04"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852" w:type="pct"/>
            <w:tcBorders>
              <w:top w:val="single" w:sz="2" w:space="0" w:color="000000"/>
              <w:left w:val="single" w:sz="2" w:space="0" w:color="000000"/>
              <w:bottom w:val="single" w:sz="2" w:space="0" w:color="000000"/>
              <w:right w:val="single" w:sz="2" w:space="0" w:color="000000"/>
            </w:tcBorders>
            <w:vAlign w:val="center"/>
          </w:tcPr>
          <w:p w14:paraId="36DADCD1"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r>
      <w:tr w:rsidR="001B52F1" w:rsidRPr="000722A8" w14:paraId="4746E47F" w14:textId="77777777" w:rsidTr="001B52F1">
        <w:trPr>
          <w:trHeight w:val="266"/>
        </w:trPr>
        <w:tc>
          <w:tcPr>
            <w:tcW w:w="1097" w:type="pct"/>
            <w:tcBorders>
              <w:top w:val="single" w:sz="2" w:space="0" w:color="000000"/>
              <w:left w:val="single" w:sz="12" w:space="0" w:color="000000"/>
              <w:bottom w:val="single" w:sz="2" w:space="0" w:color="000000"/>
              <w:right w:val="single" w:sz="2" w:space="0" w:color="000000"/>
            </w:tcBorders>
            <w:vAlign w:val="center"/>
          </w:tcPr>
          <w:p w14:paraId="5330C7FF"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t>OPV 3</w:t>
            </w:r>
          </w:p>
        </w:tc>
        <w:tc>
          <w:tcPr>
            <w:tcW w:w="548" w:type="pct"/>
            <w:tcBorders>
              <w:top w:val="single" w:sz="2" w:space="0" w:color="000000"/>
              <w:left w:val="single" w:sz="2" w:space="0" w:color="000000"/>
              <w:bottom w:val="single" w:sz="2" w:space="0" w:color="000000"/>
              <w:right w:val="single" w:sz="2" w:space="0" w:color="000000"/>
            </w:tcBorders>
            <w:vAlign w:val="center"/>
          </w:tcPr>
          <w:p w14:paraId="1175527D"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30" w:type="pct"/>
            <w:tcBorders>
              <w:top w:val="single" w:sz="2" w:space="0" w:color="000000"/>
              <w:left w:val="single" w:sz="2" w:space="0" w:color="000000"/>
              <w:bottom w:val="single" w:sz="2" w:space="0" w:color="000000"/>
              <w:right w:val="single" w:sz="2" w:space="0" w:color="000000"/>
            </w:tcBorders>
            <w:vAlign w:val="center"/>
          </w:tcPr>
          <w:p w14:paraId="5CEA3883"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6" w:type="pct"/>
            <w:tcBorders>
              <w:top w:val="single" w:sz="2" w:space="0" w:color="000000"/>
              <w:left w:val="single" w:sz="2" w:space="0" w:color="000000"/>
              <w:bottom w:val="single" w:sz="2" w:space="0" w:color="000000"/>
              <w:right w:val="single" w:sz="2" w:space="0" w:color="000000"/>
            </w:tcBorders>
            <w:vAlign w:val="center"/>
          </w:tcPr>
          <w:p w14:paraId="2086CEC9"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485" w:type="pct"/>
            <w:tcBorders>
              <w:top w:val="single" w:sz="2" w:space="0" w:color="000000"/>
              <w:left w:val="single" w:sz="2" w:space="0" w:color="000000"/>
              <w:bottom w:val="single" w:sz="2" w:space="0" w:color="000000"/>
              <w:right w:val="single" w:sz="2" w:space="0" w:color="000000"/>
            </w:tcBorders>
            <w:vAlign w:val="center"/>
          </w:tcPr>
          <w:p w14:paraId="6EB7BCA6"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3" w:type="pct"/>
            <w:tcBorders>
              <w:top w:val="single" w:sz="2" w:space="0" w:color="000000"/>
              <w:left w:val="single" w:sz="2" w:space="0" w:color="000000"/>
              <w:bottom w:val="single" w:sz="2" w:space="0" w:color="000000"/>
              <w:right w:val="single" w:sz="2" w:space="0" w:color="000000"/>
            </w:tcBorders>
            <w:vAlign w:val="center"/>
          </w:tcPr>
          <w:p w14:paraId="19CD1F06"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852" w:type="pct"/>
            <w:tcBorders>
              <w:top w:val="single" w:sz="2" w:space="0" w:color="000000"/>
              <w:left w:val="single" w:sz="2" w:space="0" w:color="000000"/>
              <w:bottom w:val="single" w:sz="2" w:space="0" w:color="000000"/>
              <w:right w:val="single" w:sz="2" w:space="0" w:color="000000"/>
            </w:tcBorders>
            <w:vAlign w:val="center"/>
          </w:tcPr>
          <w:p w14:paraId="6D2BE040"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r>
      <w:tr w:rsidR="001B52F1" w:rsidRPr="000722A8" w14:paraId="381A8360" w14:textId="77777777" w:rsidTr="001B52F1">
        <w:trPr>
          <w:trHeight w:val="266"/>
        </w:trPr>
        <w:tc>
          <w:tcPr>
            <w:tcW w:w="1097" w:type="pct"/>
            <w:tcBorders>
              <w:top w:val="single" w:sz="2" w:space="0" w:color="000000"/>
              <w:left w:val="single" w:sz="12" w:space="0" w:color="000000"/>
              <w:bottom w:val="single" w:sz="2" w:space="0" w:color="000000"/>
              <w:right w:val="single" w:sz="2" w:space="0" w:color="000000"/>
            </w:tcBorders>
            <w:vAlign w:val="center"/>
          </w:tcPr>
          <w:p w14:paraId="05B8AFB0"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t>OPV Booster</w:t>
            </w:r>
          </w:p>
        </w:tc>
        <w:tc>
          <w:tcPr>
            <w:tcW w:w="548" w:type="pct"/>
            <w:tcBorders>
              <w:top w:val="single" w:sz="2" w:space="0" w:color="000000"/>
              <w:left w:val="single" w:sz="2" w:space="0" w:color="000000"/>
              <w:bottom w:val="single" w:sz="2" w:space="0" w:color="000000"/>
              <w:right w:val="single" w:sz="2" w:space="0" w:color="000000"/>
            </w:tcBorders>
            <w:vAlign w:val="center"/>
          </w:tcPr>
          <w:p w14:paraId="1938945C"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30" w:type="pct"/>
            <w:tcBorders>
              <w:top w:val="single" w:sz="2" w:space="0" w:color="000000"/>
              <w:left w:val="single" w:sz="2" w:space="0" w:color="000000"/>
              <w:bottom w:val="single" w:sz="2" w:space="0" w:color="000000"/>
              <w:right w:val="single" w:sz="2" w:space="0" w:color="000000"/>
            </w:tcBorders>
            <w:vAlign w:val="center"/>
          </w:tcPr>
          <w:p w14:paraId="2AA04159"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6" w:type="pct"/>
            <w:tcBorders>
              <w:top w:val="single" w:sz="2" w:space="0" w:color="000000"/>
              <w:left w:val="single" w:sz="2" w:space="0" w:color="000000"/>
              <w:bottom w:val="single" w:sz="2" w:space="0" w:color="000000"/>
              <w:right w:val="single" w:sz="2" w:space="0" w:color="000000"/>
            </w:tcBorders>
            <w:vAlign w:val="center"/>
          </w:tcPr>
          <w:p w14:paraId="60F7C873"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485" w:type="pct"/>
            <w:tcBorders>
              <w:top w:val="single" w:sz="2" w:space="0" w:color="000000"/>
              <w:left w:val="single" w:sz="2" w:space="0" w:color="000000"/>
              <w:bottom w:val="single" w:sz="2" w:space="0" w:color="000000"/>
              <w:right w:val="single" w:sz="2" w:space="0" w:color="000000"/>
            </w:tcBorders>
            <w:vAlign w:val="center"/>
          </w:tcPr>
          <w:p w14:paraId="1CD1CACE"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3" w:type="pct"/>
            <w:tcBorders>
              <w:top w:val="single" w:sz="2" w:space="0" w:color="000000"/>
              <w:left w:val="single" w:sz="2" w:space="0" w:color="000000"/>
              <w:bottom w:val="single" w:sz="2" w:space="0" w:color="000000"/>
              <w:right w:val="single" w:sz="2" w:space="0" w:color="000000"/>
            </w:tcBorders>
            <w:vAlign w:val="center"/>
          </w:tcPr>
          <w:p w14:paraId="375E114F"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852" w:type="pct"/>
            <w:tcBorders>
              <w:top w:val="single" w:sz="2" w:space="0" w:color="000000"/>
              <w:left w:val="single" w:sz="2" w:space="0" w:color="000000"/>
              <w:bottom w:val="single" w:sz="2" w:space="0" w:color="000000"/>
              <w:right w:val="single" w:sz="2" w:space="0" w:color="000000"/>
            </w:tcBorders>
            <w:vAlign w:val="center"/>
          </w:tcPr>
          <w:p w14:paraId="2ECAE0B0"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r>
      <w:tr w:rsidR="001B52F1" w:rsidRPr="000722A8" w14:paraId="5A99233F" w14:textId="77777777" w:rsidTr="001B52F1">
        <w:trPr>
          <w:trHeight w:val="325"/>
        </w:trPr>
        <w:tc>
          <w:tcPr>
            <w:tcW w:w="1097" w:type="pct"/>
            <w:tcBorders>
              <w:top w:val="single" w:sz="2" w:space="0" w:color="000000"/>
              <w:left w:val="single" w:sz="12" w:space="0" w:color="000000"/>
              <w:bottom w:val="single" w:sz="2" w:space="0" w:color="000000"/>
              <w:right w:val="single" w:sz="2" w:space="0" w:color="000000"/>
            </w:tcBorders>
            <w:vAlign w:val="center"/>
          </w:tcPr>
          <w:p w14:paraId="6C2EBFA2"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t>Measles</w:t>
            </w:r>
          </w:p>
        </w:tc>
        <w:tc>
          <w:tcPr>
            <w:tcW w:w="548" w:type="pct"/>
            <w:tcBorders>
              <w:top w:val="single" w:sz="2" w:space="0" w:color="000000"/>
              <w:left w:val="single" w:sz="2" w:space="0" w:color="000000"/>
              <w:bottom w:val="single" w:sz="2" w:space="0" w:color="000000"/>
              <w:right w:val="single" w:sz="2" w:space="0" w:color="000000"/>
            </w:tcBorders>
            <w:vAlign w:val="center"/>
          </w:tcPr>
          <w:p w14:paraId="587A87CF"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30" w:type="pct"/>
            <w:tcBorders>
              <w:top w:val="single" w:sz="2" w:space="0" w:color="000000"/>
              <w:left w:val="single" w:sz="2" w:space="0" w:color="000000"/>
              <w:bottom w:val="single" w:sz="2" w:space="0" w:color="000000"/>
              <w:right w:val="single" w:sz="2" w:space="0" w:color="000000"/>
            </w:tcBorders>
            <w:vAlign w:val="center"/>
          </w:tcPr>
          <w:p w14:paraId="6FB90802"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6" w:type="pct"/>
            <w:tcBorders>
              <w:top w:val="single" w:sz="2" w:space="0" w:color="000000"/>
              <w:left w:val="single" w:sz="2" w:space="0" w:color="000000"/>
              <w:bottom w:val="single" w:sz="2" w:space="0" w:color="000000"/>
              <w:right w:val="single" w:sz="2" w:space="0" w:color="000000"/>
            </w:tcBorders>
            <w:vAlign w:val="center"/>
          </w:tcPr>
          <w:p w14:paraId="28751F93"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485" w:type="pct"/>
            <w:tcBorders>
              <w:top w:val="single" w:sz="2" w:space="0" w:color="000000"/>
              <w:left w:val="single" w:sz="2" w:space="0" w:color="000000"/>
              <w:bottom w:val="single" w:sz="2" w:space="0" w:color="000000"/>
              <w:right w:val="single" w:sz="2" w:space="0" w:color="000000"/>
            </w:tcBorders>
            <w:vAlign w:val="center"/>
          </w:tcPr>
          <w:p w14:paraId="30492524"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3" w:type="pct"/>
            <w:tcBorders>
              <w:top w:val="single" w:sz="2" w:space="0" w:color="000000"/>
              <w:left w:val="single" w:sz="2" w:space="0" w:color="000000"/>
              <w:bottom w:val="single" w:sz="2" w:space="0" w:color="000000"/>
              <w:right w:val="single" w:sz="2" w:space="0" w:color="000000"/>
            </w:tcBorders>
            <w:vAlign w:val="center"/>
          </w:tcPr>
          <w:p w14:paraId="0122AEA6"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852" w:type="pct"/>
            <w:tcBorders>
              <w:top w:val="single" w:sz="2" w:space="0" w:color="000000"/>
              <w:left w:val="single" w:sz="2" w:space="0" w:color="000000"/>
              <w:bottom w:val="single" w:sz="2" w:space="0" w:color="000000"/>
              <w:right w:val="single" w:sz="2" w:space="0" w:color="000000"/>
            </w:tcBorders>
            <w:vAlign w:val="center"/>
          </w:tcPr>
          <w:p w14:paraId="2A92BE3E"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r>
      <w:tr w:rsidR="001B52F1" w:rsidRPr="000722A8" w14:paraId="166EE9A3" w14:textId="77777777" w:rsidTr="001B52F1">
        <w:trPr>
          <w:trHeight w:val="360"/>
        </w:trPr>
        <w:tc>
          <w:tcPr>
            <w:tcW w:w="1097" w:type="pct"/>
            <w:tcBorders>
              <w:top w:val="single" w:sz="2" w:space="0" w:color="000000"/>
              <w:left w:val="single" w:sz="12" w:space="0" w:color="000000"/>
              <w:bottom w:val="single" w:sz="4" w:space="0" w:color="auto"/>
              <w:right w:val="single" w:sz="2" w:space="0" w:color="000000"/>
            </w:tcBorders>
            <w:vAlign w:val="center"/>
          </w:tcPr>
          <w:p w14:paraId="3FE9FB3F"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t>Hepatitis B 1</w:t>
            </w:r>
          </w:p>
        </w:tc>
        <w:tc>
          <w:tcPr>
            <w:tcW w:w="548" w:type="pct"/>
            <w:tcBorders>
              <w:top w:val="single" w:sz="2" w:space="0" w:color="000000"/>
              <w:left w:val="single" w:sz="2" w:space="0" w:color="000000"/>
              <w:bottom w:val="single" w:sz="4" w:space="0" w:color="auto"/>
              <w:right w:val="single" w:sz="2" w:space="0" w:color="000000"/>
            </w:tcBorders>
            <w:vAlign w:val="center"/>
          </w:tcPr>
          <w:p w14:paraId="0E586978"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30" w:type="pct"/>
            <w:tcBorders>
              <w:top w:val="single" w:sz="2" w:space="0" w:color="000000"/>
              <w:left w:val="single" w:sz="2" w:space="0" w:color="000000"/>
              <w:bottom w:val="single" w:sz="4" w:space="0" w:color="auto"/>
              <w:right w:val="single" w:sz="2" w:space="0" w:color="000000"/>
            </w:tcBorders>
            <w:vAlign w:val="center"/>
          </w:tcPr>
          <w:p w14:paraId="70D2E24E"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6" w:type="pct"/>
            <w:tcBorders>
              <w:top w:val="single" w:sz="2" w:space="0" w:color="000000"/>
              <w:left w:val="single" w:sz="2" w:space="0" w:color="000000"/>
              <w:bottom w:val="single" w:sz="4" w:space="0" w:color="auto"/>
              <w:right w:val="single" w:sz="2" w:space="0" w:color="000000"/>
            </w:tcBorders>
            <w:vAlign w:val="center"/>
          </w:tcPr>
          <w:p w14:paraId="6540AFA3"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485" w:type="pct"/>
            <w:tcBorders>
              <w:top w:val="single" w:sz="2" w:space="0" w:color="000000"/>
              <w:left w:val="single" w:sz="2" w:space="0" w:color="000000"/>
              <w:bottom w:val="single" w:sz="4" w:space="0" w:color="auto"/>
              <w:right w:val="single" w:sz="2" w:space="0" w:color="000000"/>
            </w:tcBorders>
            <w:vAlign w:val="center"/>
          </w:tcPr>
          <w:p w14:paraId="7D9EF03B"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3" w:type="pct"/>
            <w:tcBorders>
              <w:top w:val="single" w:sz="2" w:space="0" w:color="000000"/>
              <w:left w:val="single" w:sz="2" w:space="0" w:color="000000"/>
              <w:bottom w:val="single" w:sz="4" w:space="0" w:color="auto"/>
              <w:right w:val="single" w:sz="2" w:space="0" w:color="000000"/>
            </w:tcBorders>
            <w:vAlign w:val="center"/>
          </w:tcPr>
          <w:p w14:paraId="5572F67A"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852" w:type="pct"/>
            <w:tcBorders>
              <w:top w:val="single" w:sz="2" w:space="0" w:color="000000"/>
              <w:left w:val="single" w:sz="2" w:space="0" w:color="000000"/>
              <w:bottom w:val="single" w:sz="4" w:space="0" w:color="auto"/>
              <w:right w:val="single" w:sz="2" w:space="0" w:color="000000"/>
            </w:tcBorders>
            <w:vAlign w:val="center"/>
          </w:tcPr>
          <w:p w14:paraId="366687A7"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r>
      <w:tr w:rsidR="001B52F1" w:rsidRPr="000722A8" w14:paraId="5DA2203C" w14:textId="77777777" w:rsidTr="001B52F1">
        <w:trPr>
          <w:trHeight w:val="380"/>
        </w:trPr>
        <w:tc>
          <w:tcPr>
            <w:tcW w:w="1097" w:type="pct"/>
            <w:tcBorders>
              <w:top w:val="single" w:sz="4" w:space="0" w:color="auto"/>
              <w:left w:val="single" w:sz="12" w:space="0" w:color="000000"/>
              <w:bottom w:val="single" w:sz="4" w:space="0" w:color="auto"/>
              <w:right w:val="single" w:sz="2" w:space="0" w:color="000000"/>
            </w:tcBorders>
            <w:vAlign w:val="center"/>
          </w:tcPr>
          <w:p w14:paraId="3805CF22"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r w:rsidRPr="000722A8">
              <w:rPr>
                <w:rFonts w:ascii="Arial" w:hAnsi="Arial" w:cs="Arial"/>
                <w:color w:val="000000"/>
                <w:szCs w:val="24"/>
              </w:rPr>
              <w:t>Hepatitis B 2</w:t>
            </w:r>
          </w:p>
        </w:tc>
        <w:tc>
          <w:tcPr>
            <w:tcW w:w="548" w:type="pct"/>
            <w:tcBorders>
              <w:top w:val="single" w:sz="4" w:space="0" w:color="auto"/>
              <w:left w:val="single" w:sz="2" w:space="0" w:color="000000"/>
              <w:bottom w:val="single" w:sz="4" w:space="0" w:color="auto"/>
              <w:right w:val="single" w:sz="2" w:space="0" w:color="000000"/>
            </w:tcBorders>
            <w:vAlign w:val="center"/>
          </w:tcPr>
          <w:p w14:paraId="51E818AD"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30" w:type="pct"/>
            <w:tcBorders>
              <w:top w:val="single" w:sz="4" w:space="0" w:color="auto"/>
              <w:left w:val="single" w:sz="2" w:space="0" w:color="000000"/>
              <w:bottom w:val="single" w:sz="4" w:space="0" w:color="auto"/>
              <w:right w:val="single" w:sz="2" w:space="0" w:color="000000"/>
            </w:tcBorders>
            <w:vAlign w:val="center"/>
          </w:tcPr>
          <w:p w14:paraId="50079012"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6" w:type="pct"/>
            <w:tcBorders>
              <w:top w:val="single" w:sz="4" w:space="0" w:color="auto"/>
              <w:left w:val="single" w:sz="2" w:space="0" w:color="000000"/>
              <w:bottom w:val="single" w:sz="4" w:space="0" w:color="auto"/>
              <w:right w:val="single" w:sz="2" w:space="0" w:color="000000"/>
            </w:tcBorders>
            <w:vAlign w:val="center"/>
          </w:tcPr>
          <w:p w14:paraId="4D2ED99B"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485" w:type="pct"/>
            <w:tcBorders>
              <w:top w:val="single" w:sz="4" w:space="0" w:color="auto"/>
              <w:left w:val="single" w:sz="2" w:space="0" w:color="000000"/>
              <w:bottom w:val="single" w:sz="4" w:space="0" w:color="auto"/>
              <w:right w:val="single" w:sz="2" w:space="0" w:color="000000"/>
            </w:tcBorders>
            <w:vAlign w:val="center"/>
          </w:tcPr>
          <w:p w14:paraId="195EEBB3"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693" w:type="pct"/>
            <w:tcBorders>
              <w:top w:val="single" w:sz="4" w:space="0" w:color="auto"/>
              <w:left w:val="single" w:sz="2" w:space="0" w:color="000000"/>
              <w:bottom w:val="single" w:sz="4" w:space="0" w:color="auto"/>
              <w:right w:val="single" w:sz="2" w:space="0" w:color="000000"/>
            </w:tcBorders>
            <w:vAlign w:val="center"/>
          </w:tcPr>
          <w:p w14:paraId="6984E414"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c>
          <w:tcPr>
            <w:tcW w:w="852" w:type="pct"/>
            <w:tcBorders>
              <w:top w:val="single" w:sz="4" w:space="0" w:color="auto"/>
              <w:left w:val="single" w:sz="2" w:space="0" w:color="000000"/>
              <w:bottom w:val="single" w:sz="4" w:space="0" w:color="auto"/>
              <w:right w:val="single" w:sz="2" w:space="0" w:color="000000"/>
            </w:tcBorders>
            <w:vAlign w:val="center"/>
          </w:tcPr>
          <w:p w14:paraId="2A2EB9FE" w14:textId="77777777" w:rsidR="001B52F1" w:rsidRPr="000722A8" w:rsidRDefault="001B52F1" w:rsidP="000722A8">
            <w:pPr>
              <w:tabs>
                <w:tab w:val="left" w:pos="4536"/>
              </w:tabs>
              <w:spacing w:before="120" w:after="120" w:line="480" w:lineRule="auto"/>
              <w:jc w:val="center"/>
              <w:rPr>
                <w:rFonts w:ascii="Arial" w:hAnsi="Arial" w:cs="Arial"/>
                <w:color w:val="000000"/>
                <w:szCs w:val="24"/>
              </w:rPr>
            </w:pPr>
          </w:p>
        </w:tc>
      </w:tr>
      <w:tr w:rsidR="001B52F1" w:rsidRPr="000722A8" w14:paraId="5CC744A1" w14:textId="77777777" w:rsidTr="001B52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097" w:type="pct"/>
          </w:tcPr>
          <w:p w14:paraId="2FBB8B45" w14:textId="77777777" w:rsidR="001B52F1" w:rsidRPr="000722A8" w:rsidRDefault="001B52F1" w:rsidP="000722A8">
            <w:pPr>
              <w:widowControl w:val="0"/>
              <w:tabs>
                <w:tab w:val="left" w:pos="360"/>
                <w:tab w:val="left" w:pos="4536"/>
              </w:tabs>
              <w:autoSpaceDE w:val="0"/>
              <w:autoSpaceDN w:val="0"/>
              <w:adjustRightInd w:val="0"/>
              <w:spacing w:before="120" w:after="120" w:line="480" w:lineRule="auto"/>
              <w:ind w:left="108"/>
              <w:rPr>
                <w:rFonts w:ascii="Arial" w:hAnsi="Arial" w:cs="Arial"/>
                <w:szCs w:val="24"/>
              </w:rPr>
            </w:pPr>
            <w:r w:rsidRPr="000722A8">
              <w:rPr>
                <w:rFonts w:ascii="Arial" w:hAnsi="Arial" w:cs="Arial"/>
                <w:szCs w:val="24"/>
              </w:rPr>
              <w:lastRenderedPageBreak/>
              <w:t>Hepatitis B 3</w:t>
            </w:r>
          </w:p>
        </w:tc>
        <w:tc>
          <w:tcPr>
            <w:tcW w:w="548" w:type="pct"/>
          </w:tcPr>
          <w:p w14:paraId="48DA9801" w14:textId="77777777" w:rsidR="001B52F1" w:rsidRPr="000722A8" w:rsidRDefault="001B52F1" w:rsidP="000722A8">
            <w:pPr>
              <w:widowControl w:val="0"/>
              <w:tabs>
                <w:tab w:val="left" w:pos="360"/>
                <w:tab w:val="left" w:pos="4536"/>
              </w:tabs>
              <w:autoSpaceDE w:val="0"/>
              <w:autoSpaceDN w:val="0"/>
              <w:adjustRightInd w:val="0"/>
              <w:spacing w:before="120" w:after="120" w:line="480" w:lineRule="auto"/>
              <w:ind w:left="108"/>
              <w:rPr>
                <w:rFonts w:ascii="Arial" w:hAnsi="Arial" w:cs="Arial"/>
                <w:szCs w:val="24"/>
              </w:rPr>
            </w:pPr>
          </w:p>
        </w:tc>
        <w:tc>
          <w:tcPr>
            <w:tcW w:w="630" w:type="pct"/>
          </w:tcPr>
          <w:p w14:paraId="05063236" w14:textId="77777777" w:rsidR="001B52F1" w:rsidRPr="000722A8" w:rsidRDefault="001B52F1" w:rsidP="000722A8">
            <w:pPr>
              <w:widowControl w:val="0"/>
              <w:tabs>
                <w:tab w:val="left" w:pos="360"/>
                <w:tab w:val="left" w:pos="4536"/>
              </w:tabs>
              <w:autoSpaceDE w:val="0"/>
              <w:autoSpaceDN w:val="0"/>
              <w:adjustRightInd w:val="0"/>
              <w:spacing w:before="120" w:after="120" w:line="480" w:lineRule="auto"/>
              <w:ind w:left="108"/>
              <w:rPr>
                <w:rFonts w:ascii="Arial" w:hAnsi="Arial" w:cs="Arial"/>
                <w:szCs w:val="24"/>
              </w:rPr>
            </w:pPr>
          </w:p>
        </w:tc>
        <w:tc>
          <w:tcPr>
            <w:tcW w:w="696" w:type="pct"/>
          </w:tcPr>
          <w:p w14:paraId="59C0FEE8" w14:textId="77777777" w:rsidR="001B52F1" w:rsidRPr="000722A8" w:rsidRDefault="001B52F1" w:rsidP="000722A8">
            <w:pPr>
              <w:widowControl w:val="0"/>
              <w:tabs>
                <w:tab w:val="left" w:pos="360"/>
                <w:tab w:val="left" w:pos="4536"/>
              </w:tabs>
              <w:autoSpaceDE w:val="0"/>
              <w:autoSpaceDN w:val="0"/>
              <w:adjustRightInd w:val="0"/>
              <w:spacing w:before="120" w:after="120" w:line="480" w:lineRule="auto"/>
              <w:ind w:left="108"/>
              <w:rPr>
                <w:rFonts w:ascii="Arial" w:hAnsi="Arial" w:cs="Arial"/>
                <w:szCs w:val="24"/>
              </w:rPr>
            </w:pPr>
          </w:p>
        </w:tc>
        <w:tc>
          <w:tcPr>
            <w:tcW w:w="485" w:type="pct"/>
          </w:tcPr>
          <w:p w14:paraId="5BFFFA73" w14:textId="77777777" w:rsidR="001B52F1" w:rsidRPr="000722A8" w:rsidRDefault="001B52F1" w:rsidP="000722A8">
            <w:pPr>
              <w:widowControl w:val="0"/>
              <w:tabs>
                <w:tab w:val="left" w:pos="360"/>
                <w:tab w:val="left" w:pos="4536"/>
              </w:tabs>
              <w:autoSpaceDE w:val="0"/>
              <w:autoSpaceDN w:val="0"/>
              <w:adjustRightInd w:val="0"/>
              <w:spacing w:before="120" w:after="120" w:line="480" w:lineRule="auto"/>
              <w:ind w:left="108"/>
              <w:rPr>
                <w:rFonts w:ascii="Arial" w:hAnsi="Arial" w:cs="Arial"/>
                <w:szCs w:val="24"/>
              </w:rPr>
            </w:pPr>
          </w:p>
        </w:tc>
        <w:tc>
          <w:tcPr>
            <w:tcW w:w="693" w:type="pct"/>
          </w:tcPr>
          <w:p w14:paraId="0637E466" w14:textId="77777777" w:rsidR="001B52F1" w:rsidRPr="000722A8" w:rsidRDefault="001B52F1" w:rsidP="000722A8">
            <w:pPr>
              <w:widowControl w:val="0"/>
              <w:tabs>
                <w:tab w:val="left" w:pos="360"/>
                <w:tab w:val="left" w:pos="4536"/>
              </w:tabs>
              <w:autoSpaceDE w:val="0"/>
              <w:autoSpaceDN w:val="0"/>
              <w:adjustRightInd w:val="0"/>
              <w:spacing w:before="120" w:after="120" w:line="480" w:lineRule="auto"/>
              <w:ind w:left="108"/>
              <w:rPr>
                <w:rFonts w:ascii="Arial" w:hAnsi="Arial" w:cs="Arial"/>
                <w:szCs w:val="24"/>
              </w:rPr>
            </w:pPr>
          </w:p>
        </w:tc>
        <w:tc>
          <w:tcPr>
            <w:tcW w:w="852" w:type="pct"/>
          </w:tcPr>
          <w:p w14:paraId="2941CFA2" w14:textId="77777777" w:rsidR="001B52F1" w:rsidRPr="000722A8" w:rsidRDefault="001B52F1" w:rsidP="000722A8">
            <w:pPr>
              <w:widowControl w:val="0"/>
              <w:tabs>
                <w:tab w:val="left" w:pos="360"/>
                <w:tab w:val="left" w:pos="4536"/>
              </w:tabs>
              <w:autoSpaceDE w:val="0"/>
              <w:autoSpaceDN w:val="0"/>
              <w:adjustRightInd w:val="0"/>
              <w:spacing w:before="120" w:after="120" w:line="480" w:lineRule="auto"/>
              <w:ind w:left="108"/>
              <w:rPr>
                <w:rFonts w:ascii="Arial" w:hAnsi="Arial" w:cs="Arial"/>
                <w:szCs w:val="24"/>
              </w:rPr>
            </w:pPr>
          </w:p>
        </w:tc>
      </w:tr>
    </w:tbl>
    <w:p w14:paraId="63A0B8F7" w14:textId="77777777" w:rsidR="001B52F1" w:rsidRPr="000722A8" w:rsidRDefault="001B52F1" w:rsidP="000722A8">
      <w:pPr>
        <w:widowControl w:val="0"/>
        <w:tabs>
          <w:tab w:val="left" w:pos="360"/>
          <w:tab w:val="left" w:pos="4536"/>
        </w:tabs>
        <w:autoSpaceDE w:val="0"/>
        <w:autoSpaceDN w:val="0"/>
        <w:adjustRightInd w:val="0"/>
        <w:spacing w:before="120" w:after="120" w:line="480" w:lineRule="auto"/>
        <w:outlineLvl w:val="0"/>
        <w:rPr>
          <w:rFonts w:ascii="Arial" w:hAnsi="Arial" w:cs="Arial"/>
          <w:szCs w:val="24"/>
        </w:rPr>
      </w:pPr>
      <w:r w:rsidRPr="000722A8">
        <w:rPr>
          <w:rFonts w:ascii="Arial" w:hAnsi="Arial" w:cs="Arial"/>
          <w:szCs w:val="24"/>
        </w:rPr>
        <w:t>If the child had received Measles vaccine, then go to Q. E2, otherwise go to Q. E3.</w:t>
      </w:r>
    </w:p>
    <w:p w14:paraId="27E4CBD3" w14:textId="77777777" w:rsidR="001B52F1" w:rsidRPr="000722A8" w:rsidRDefault="001B52F1" w:rsidP="000722A8">
      <w:pPr>
        <w:widowControl w:val="0"/>
        <w:tabs>
          <w:tab w:val="left" w:pos="360"/>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2 Where </w:t>
      </w:r>
      <w:proofErr w:type="gramStart"/>
      <w:r w:rsidRPr="000722A8">
        <w:rPr>
          <w:rFonts w:ascii="Arial" w:hAnsi="Arial" w:cs="Arial"/>
          <w:szCs w:val="24"/>
        </w:rPr>
        <w:t>did  _</w:t>
      </w:r>
      <w:proofErr w:type="gramEnd"/>
      <w:r w:rsidRPr="000722A8">
        <w:rPr>
          <w:rFonts w:ascii="Arial" w:hAnsi="Arial" w:cs="Arial"/>
          <w:szCs w:val="24"/>
        </w:rPr>
        <w:t xml:space="preserve">____ (use child’s name) receive the measles vaccination? </w:t>
      </w:r>
    </w:p>
    <w:p w14:paraId="0F6C2D4E" w14:textId="77777777" w:rsidR="001B52F1" w:rsidRPr="000722A8" w:rsidRDefault="001B52F1" w:rsidP="000722A8">
      <w:pPr>
        <w:widowControl w:val="0"/>
        <w:tabs>
          <w:tab w:val="left" w:pos="360"/>
          <w:tab w:val="left" w:pos="4536"/>
        </w:tabs>
        <w:autoSpaceDE w:val="0"/>
        <w:autoSpaceDN w:val="0"/>
        <w:adjustRightInd w:val="0"/>
        <w:spacing w:before="120" w:after="120" w:line="480" w:lineRule="auto"/>
        <w:rPr>
          <w:rFonts w:ascii="Arial" w:hAnsi="Arial" w:cs="Arial"/>
          <w:szCs w:val="24"/>
          <w:u w:val="single"/>
        </w:rPr>
      </w:pPr>
      <w:r w:rsidRPr="000722A8">
        <w:rPr>
          <w:rFonts w:ascii="Arial" w:hAnsi="Arial" w:cs="Arial"/>
          <w:szCs w:val="24"/>
        </w:rPr>
        <w:t xml:space="preserve">       a)  At home                                        </w:t>
      </w:r>
      <w:r w:rsidRPr="000722A8">
        <w:rPr>
          <w:rFonts w:ascii="Arial" w:hAnsi="Arial" w:cs="Arial"/>
          <w:szCs w:val="24"/>
        </w:rPr>
        <w:tab/>
      </w:r>
      <w:r w:rsidRPr="000722A8">
        <w:rPr>
          <w:rFonts w:ascii="Arial" w:hAnsi="Arial" w:cs="Arial"/>
          <w:szCs w:val="24"/>
        </w:rPr>
        <w:sym w:font="Wingdings" w:char="F0A8"/>
      </w:r>
      <w:r w:rsidRPr="000722A8">
        <w:rPr>
          <w:rFonts w:ascii="Arial" w:hAnsi="Arial" w:cs="Arial"/>
          <w:szCs w:val="24"/>
        </w:rPr>
        <w:t xml:space="preserve">          </w:t>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p>
    <w:p w14:paraId="4412C009" w14:textId="77777777" w:rsidR="001B52F1" w:rsidRPr="000722A8" w:rsidRDefault="001B52F1" w:rsidP="000722A8">
      <w:pPr>
        <w:pStyle w:val="Default"/>
        <w:tabs>
          <w:tab w:val="left" w:pos="4536"/>
        </w:tabs>
        <w:spacing w:before="120" w:after="120" w:line="480" w:lineRule="auto"/>
        <w:outlineLvl w:val="0"/>
        <w:rPr>
          <w:rFonts w:ascii="Arial" w:hAnsi="Arial" w:cs="Arial"/>
        </w:rPr>
      </w:pPr>
      <w:r w:rsidRPr="000722A8">
        <w:rPr>
          <w:rFonts w:ascii="Arial" w:hAnsi="Arial" w:cs="Arial"/>
        </w:rPr>
        <w:t xml:space="preserve">     b) Health center or Clinic </w:t>
      </w:r>
      <w:r w:rsidRPr="000722A8">
        <w:rPr>
          <w:rFonts w:ascii="Arial" w:hAnsi="Arial" w:cs="Arial"/>
        </w:rPr>
        <w:tab/>
      </w:r>
      <w:r w:rsidRPr="000722A8">
        <w:rPr>
          <w:rFonts w:ascii="Arial" w:hAnsi="Arial" w:cs="Arial"/>
        </w:rPr>
        <w:sym w:font="Wingdings" w:char="F0A8"/>
      </w:r>
      <w:r w:rsidRPr="000722A8">
        <w:rPr>
          <w:rFonts w:ascii="Arial" w:hAnsi="Arial" w:cs="Arial"/>
        </w:rPr>
        <w:t xml:space="preserve">    ____________________________                                                          </w:t>
      </w:r>
    </w:p>
    <w:p w14:paraId="1E5DE3AD" w14:textId="77777777" w:rsidR="001B52F1" w:rsidRPr="000722A8" w:rsidRDefault="001B52F1" w:rsidP="000722A8">
      <w:pPr>
        <w:pStyle w:val="List2"/>
        <w:tabs>
          <w:tab w:val="left" w:pos="4536"/>
        </w:tabs>
        <w:spacing w:before="120" w:after="120" w:line="480" w:lineRule="auto"/>
        <w:rPr>
          <w:rFonts w:ascii="Arial" w:hAnsi="Arial" w:cs="Arial"/>
        </w:rPr>
      </w:pPr>
      <w:r w:rsidRPr="000722A8">
        <w:rPr>
          <w:rFonts w:ascii="Arial" w:hAnsi="Arial" w:cs="Arial"/>
        </w:rPr>
        <w:t xml:space="preserve">     </w:t>
      </w:r>
      <w:proofErr w:type="gramStart"/>
      <w:r w:rsidRPr="000722A8">
        <w:rPr>
          <w:rFonts w:ascii="Arial" w:hAnsi="Arial" w:cs="Arial"/>
        </w:rPr>
        <w:t>c) )</w:t>
      </w:r>
      <w:proofErr w:type="gramEnd"/>
      <w:r w:rsidRPr="000722A8">
        <w:rPr>
          <w:rFonts w:ascii="Arial" w:hAnsi="Arial" w:cs="Arial"/>
        </w:rPr>
        <w:t xml:space="preserve">  Village health center or via ANM visit: </w:t>
      </w:r>
      <w:r w:rsidRPr="000722A8">
        <w:rPr>
          <w:rFonts w:ascii="Arial" w:hAnsi="Arial" w:cs="Arial"/>
        </w:rPr>
        <w:sym w:font="Wingdings" w:char="F0A8"/>
      </w:r>
      <w:r w:rsidRPr="000722A8">
        <w:rPr>
          <w:rFonts w:ascii="Arial" w:hAnsi="Arial" w:cs="Arial"/>
        </w:rPr>
        <w:t xml:space="preserve">    _________________________                                                                                                                           </w:t>
      </w:r>
    </w:p>
    <w:p w14:paraId="12F4257D" w14:textId="77777777" w:rsidR="001B52F1" w:rsidRPr="000722A8" w:rsidRDefault="001B52F1" w:rsidP="000722A8">
      <w:pPr>
        <w:pStyle w:val="List2"/>
        <w:tabs>
          <w:tab w:val="left" w:pos="4536"/>
        </w:tabs>
        <w:spacing w:before="120" w:after="120" w:line="480" w:lineRule="auto"/>
        <w:rPr>
          <w:rFonts w:ascii="Arial" w:hAnsi="Arial" w:cs="Arial"/>
        </w:rPr>
      </w:pPr>
      <w:r w:rsidRPr="000722A8">
        <w:rPr>
          <w:rFonts w:ascii="Arial" w:hAnsi="Arial" w:cs="Arial"/>
        </w:rPr>
        <w:t xml:space="preserve">      d)  District health center   </w:t>
      </w:r>
      <w:r w:rsidRPr="000722A8">
        <w:rPr>
          <w:rFonts w:ascii="Arial" w:hAnsi="Arial" w:cs="Arial"/>
        </w:rPr>
        <w:tab/>
      </w:r>
      <w:r w:rsidRPr="000722A8">
        <w:rPr>
          <w:rFonts w:ascii="Arial" w:hAnsi="Arial" w:cs="Arial"/>
        </w:rPr>
        <w:sym w:font="Wingdings" w:char="F0A8"/>
      </w:r>
      <w:r w:rsidRPr="000722A8">
        <w:rPr>
          <w:rFonts w:ascii="Arial" w:hAnsi="Arial" w:cs="Arial"/>
        </w:rPr>
        <w:t xml:space="preserve">   ________________________</w:t>
      </w:r>
    </w:p>
    <w:p w14:paraId="3B4EE462" w14:textId="77777777" w:rsidR="001B52F1" w:rsidRPr="000722A8" w:rsidRDefault="001B52F1" w:rsidP="000722A8">
      <w:pPr>
        <w:pStyle w:val="List2"/>
        <w:tabs>
          <w:tab w:val="left" w:pos="4536"/>
        </w:tabs>
        <w:spacing w:before="120" w:after="120" w:line="480" w:lineRule="auto"/>
        <w:rPr>
          <w:rFonts w:ascii="Arial" w:hAnsi="Arial" w:cs="Arial"/>
        </w:rPr>
      </w:pPr>
      <w:r w:rsidRPr="000722A8">
        <w:rPr>
          <w:rFonts w:ascii="Arial" w:hAnsi="Arial" w:cs="Arial"/>
        </w:rPr>
        <w:t xml:space="preserve">      e)  Hospital </w:t>
      </w:r>
      <w:r w:rsidRPr="000722A8">
        <w:rPr>
          <w:rFonts w:ascii="Arial" w:hAnsi="Arial" w:cs="Arial"/>
        </w:rPr>
        <w:tab/>
      </w:r>
      <w:r w:rsidRPr="000722A8">
        <w:rPr>
          <w:rFonts w:ascii="Arial" w:hAnsi="Arial" w:cs="Arial"/>
        </w:rPr>
        <w:sym w:font="Wingdings" w:char="F0A8"/>
      </w:r>
      <w:r w:rsidRPr="000722A8">
        <w:rPr>
          <w:rFonts w:ascii="Arial" w:hAnsi="Arial" w:cs="Arial"/>
        </w:rPr>
        <w:t xml:space="preserve">     ____________________________</w:t>
      </w:r>
    </w:p>
    <w:p w14:paraId="5C9C5160" w14:textId="77777777" w:rsidR="001B52F1" w:rsidRPr="000722A8" w:rsidRDefault="001B52F1" w:rsidP="000722A8">
      <w:pPr>
        <w:pStyle w:val="Default"/>
        <w:tabs>
          <w:tab w:val="left" w:pos="4536"/>
        </w:tabs>
        <w:spacing w:before="120" w:after="120" w:line="480" w:lineRule="auto"/>
        <w:rPr>
          <w:rFonts w:ascii="Arial" w:hAnsi="Arial" w:cs="Arial"/>
        </w:rPr>
      </w:pPr>
      <w:r w:rsidRPr="000722A8">
        <w:rPr>
          <w:rFonts w:ascii="Arial" w:hAnsi="Arial" w:cs="Arial"/>
        </w:rPr>
        <w:t xml:space="preserve">       f)  Other</w:t>
      </w:r>
      <w:r w:rsidRPr="000722A8">
        <w:rPr>
          <w:rFonts w:ascii="Arial" w:hAnsi="Arial" w:cs="Arial"/>
        </w:rPr>
        <w:tab/>
      </w:r>
      <w:r w:rsidRPr="000722A8">
        <w:rPr>
          <w:rFonts w:ascii="Arial" w:hAnsi="Arial" w:cs="Arial"/>
        </w:rPr>
        <w:sym w:font="Wingdings" w:char="F0A8"/>
      </w:r>
      <w:r w:rsidRPr="000722A8">
        <w:rPr>
          <w:rFonts w:ascii="Arial" w:hAnsi="Arial" w:cs="Arial"/>
        </w:rPr>
        <w:t xml:space="preserve">     _____________________________ </w:t>
      </w:r>
    </w:p>
    <w:p w14:paraId="73EABE8B" w14:textId="77777777" w:rsidR="001B52F1" w:rsidRPr="000722A8" w:rsidRDefault="001B52F1" w:rsidP="000722A8">
      <w:pPr>
        <w:pStyle w:val="Default"/>
        <w:tabs>
          <w:tab w:val="left" w:pos="4536"/>
        </w:tabs>
        <w:spacing w:before="120" w:after="120" w:line="480" w:lineRule="auto"/>
        <w:rPr>
          <w:rFonts w:ascii="Arial" w:hAnsi="Arial" w:cs="Arial"/>
        </w:rPr>
      </w:pPr>
      <w:r w:rsidRPr="000722A8">
        <w:rPr>
          <w:rFonts w:ascii="Arial" w:hAnsi="Arial" w:cs="Arial"/>
        </w:rPr>
        <w:t xml:space="preserve">       g) Don’t know</w:t>
      </w:r>
      <w:r w:rsidRPr="000722A8">
        <w:rPr>
          <w:rFonts w:ascii="Arial" w:hAnsi="Arial" w:cs="Arial"/>
        </w:rPr>
        <w:tab/>
      </w:r>
      <w:r w:rsidRPr="000722A8">
        <w:rPr>
          <w:rFonts w:ascii="Arial" w:hAnsi="Arial" w:cs="Arial"/>
        </w:rPr>
        <w:sym w:font="Wingdings" w:char="F0A8"/>
      </w:r>
      <w:r w:rsidRPr="000722A8">
        <w:rPr>
          <w:rFonts w:ascii="Arial" w:hAnsi="Arial" w:cs="Arial"/>
        </w:rPr>
        <w:tab/>
      </w:r>
    </w:p>
    <w:p w14:paraId="0F9CBF34" w14:textId="77777777" w:rsidR="001B52F1" w:rsidRPr="000722A8" w:rsidRDefault="001B52F1" w:rsidP="000722A8">
      <w:pPr>
        <w:pStyle w:val="Default"/>
        <w:tabs>
          <w:tab w:val="left" w:pos="4536"/>
        </w:tabs>
        <w:spacing w:before="120" w:after="120" w:line="480" w:lineRule="auto"/>
        <w:rPr>
          <w:rFonts w:ascii="Arial" w:hAnsi="Arial" w:cs="Arial"/>
        </w:rPr>
      </w:pPr>
      <w:r w:rsidRPr="000722A8">
        <w:rPr>
          <w:rFonts w:ascii="Arial" w:hAnsi="Arial" w:cs="Arial"/>
        </w:rPr>
        <w:t>If the child was never vaccinated or was partially vaccinated, ask Q. E3. If the child has received all the Routine Immunization vaccines then skip Q. E3 and go to Q. E4.</w:t>
      </w:r>
    </w:p>
    <w:p w14:paraId="0B5FE62A" w14:textId="77777777" w:rsidR="001B52F1" w:rsidRPr="000722A8" w:rsidRDefault="001B52F1" w:rsidP="000722A8">
      <w:pPr>
        <w:widowControl w:val="0"/>
        <w:tabs>
          <w:tab w:val="left" w:pos="720"/>
          <w:tab w:val="left" w:pos="900"/>
          <w:tab w:val="left" w:pos="1080"/>
        </w:tabs>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3.  </w:t>
      </w:r>
      <w:proofErr w:type="gramStart"/>
      <w:r w:rsidRPr="000722A8">
        <w:rPr>
          <w:rFonts w:ascii="Arial" w:hAnsi="Arial" w:cs="Arial"/>
          <w:szCs w:val="24"/>
        </w:rPr>
        <w:t>If  _</w:t>
      </w:r>
      <w:proofErr w:type="gramEnd"/>
      <w:r w:rsidRPr="000722A8">
        <w:rPr>
          <w:rFonts w:ascii="Arial" w:hAnsi="Arial" w:cs="Arial"/>
          <w:szCs w:val="24"/>
        </w:rPr>
        <w:t xml:space="preserve">_____ (use child’s name) was never or only partially vaccinated with routine immunizations, please tell us the reasons why some vaccines were </w:t>
      </w:r>
      <w:r w:rsidRPr="000722A8">
        <w:rPr>
          <w:rFonts w:ascii="Arial" w:hAnsi="Arial" w:cs="Arial"/>
          <w:szCs w:val="24"/>
        </w:rPr>
        <w:lastRenderedPageBreak/>
        <w:t>missed.</w:t>
      </w:r>
    </w:p>
    <w:p w14:paraId="790D9C8A" w14:textId="77777777" w:rsidR="001B52F1" w:rsidRPr="000722A8" w:rsidRDefault="001B52F1" w:rsidP="000722A8">
      <w:pPr>
        <w:widowControl w:val="0"/>
        <w:tabs>
          <w:tab w:val="left" w:pos="720"/>
          <w:tab w:val="left" w:pos="900"/>
          <w:tab w:val="left" w:pos="1080"/>
        </w:tabs>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 (Please do not read out the reasons but try to record reported responses based on reasons provided by the respondent/informant. Tick the appropriate answers in the boxes.)</w:t>
      </w:r>
    </w:p>
    <w:p w14:paraId="1A3B5EAF" w14:textId="77777777" w:rsidR="001B52F1" w:rsidRPr="000722A8" w:rsidRDefault="001B52F1" w:rsidP="000722A8">
      <w:pPr>
        <w:widowControl w:val="0"/>
        <w:numPr>
          <w:ilvl w:val="0"/>
          <w:numId w:val="18"/>
        </w:numPr>
        <w:tabs>
          <w:tab w:val="left" w:pos="720"/>
          <w:tab w:val="left" w:pos="900"/>
          <w:tab w:val="left" w:pos="1080"/>
        </w:tabs>
        <w:autoSpaceDE w:val="0"/>
        <w:autoSpaceDN w:val="0"/>
        <w:adjustRightInd w:val="0"/>
        <w:spacing w:before="120" w:after="120" w:line="480" w:lineRule="auto"/>
        <w:rPr>
          <w:rFonts w:ascii="Arial" w:hAnsi="Arial" w:cs="Arial"/>
          <w:szCs w:val="24"/>
        </w:rPr>
      </w:pPr>
      <w:r w:rsidRPr="000722A8">
        <w:rPr>
          <w:rFonts w:ascii="Arial" w:hAnsi="Arial" w:cs="Arial"/>
          <w:szCs w:val="24"/>
        </w:rPr>
        <w:t>Vaccination center or clinic too far away</w:t>
      </w:r>
      <w:r w:rsidRPr="000722A8">
        <w:rPr>
          <w:rFonts w:ascii="Arial" w:hAnsi="Arial" w:cs="Arial"/>
          <w:szCs w:val="24"/>
        </w:rPr>
        <w:tab/>
        <w:t xml:space="preserve">                                            </w:t>
      </w:r>
      <w:r w:rsidRPr="000722A8">
        <w:rPr>
          <w:rFonts w:ascii="Arial" w:hAnsi="Arial" w:cs="Arial"/>
          <w:szCs w:val="24"/>
        </w:rPr>
        <w:sym w:font="Wingdings" w:char="F0A8"/>
      </w:r>
      <w:r w:rsidRPr="000722A8">
        <w:rPr>
          <w:rFonts w:ascii="Arial" w:hAnsi="Arial" w:cs="Arial"/>
          <w:szCs w:val="24"/>
        </w:rPr>
        <w:tab/>
        <w:t xml:space="preserve">   </w:t>
      </w:r>
    </w:p>
    <w:p w14:paraId="72AC1F7C" w14:textId="77777777" w:rsidR="001B52F1" w:rsidRPr="000722A8" w:rsidRDefault="001B52F1" w:rsidP="000722A8">
      <w:pPr>
        <w:pStyle w:val="Default"/>
        <w:widowControl w:val="0"/>
        <w:numPr>
          <w:ilvl w:val="0"/>
          <w:numId w:val="18"/>
        </w:numPr>
        <w:tabs>
          <w:tab w:val="left" w:pos="4536"/>
        </w:tabs>
        <w:spacing w:before="120" w:after="120" w:line="480" w:lineRule="auto"/>
        <w:rPr>
          <w:rFonts w:ascii="Arial" w:hAnsi="Arial" w:cs="Arial"/>
        </w:rPr>
      </w:pPr>
      <w:r w:rsidRPr="000722A8">
        <w:rPr>
          <w:rFonts w:ascii="Arial" w:hAnsi="Arial" w:cs="Arial"/>
        </w:rPr>
        <w:t>No vaccine at the vaccination clinic</w:t>
      </w:r>
      <w:r w:rsidRPr="000722A8">
        <w:rPr>
          <w:rFonts w:ascii="Arial" w:hAnsi="Arial" w:cs="Arial"/>
        </w:rPr>
        <w:tab/>
      </w:r>
      <w:r w:rsidRPr="000722A8">
        <w:rPr>
          <w:rFonts w:ascii="Arial" w:hAnsi="Arial" w:cs="Arial"/>
        </w:rPr>
        <w:tab/>
        <w:t xml:space="preserve">                                           </w:t>
      </w:r>
      <w:r w:rsidR="00F45347">
        <w:rPr>
          <w:rFonts w:ascii="Arial" w:hAnsi="Arial" w:cs="Arial"/>
        </w:rPr>
        <w:t xml:space="preserve"> </w:t>
      </w:r>
      <w:r w:rsidRPr="000722A8">
        <w:rPr>
          <w:rFonts w:ascii="Arial" w:hAnsi="Arial" w:cs="Arial"/>
        </w:rPr>
        <w:sym w:font="Wingdings" w:char="F0A8"/>
      </w:r>
      <w:r w:rsidRPr="000722A8">
        <w:rPr>
          <w:rFonts w:ascii="Arial" w:hAnsi="Arial" w:cs="Arial"/>
        </w:rPr>
        <w:tab/>
        <w:t xml:space="preserve"> </w:t>
      </w:r>
    </w:p>
    <w:p w14:paraId="5040D5ED" w14:textId="77777777" w:rsidR="001B52F1" w:rsidRPr="000722A8" w:rsidRDefault="001B52F1" w:rsidP="000722A8">
      <w:pPr>
        <w:pStyle w:val="Default"/>
        <w:widowControl w:val="0"/>
        <w:numPr>
          <w:ilvl w:val="0"/>
          <w:numId w:val="18"/>
        </w:numPr>
        <w:tabs>
          <w:tab w:val="left" w:pos="4536"/>
        </w:tabs>
        <w:spacing w:before="120" w:after="120" w:line="480" w:lineRule="auto"/>
        <w:rPr>
          <w:rFonts w:ascii="Arial" w:hAnsi="Arial" w:cs="Arial"/>
        </w:rPr>
      </w:pPr>
      <w:r w:rsidRPr="000722A8">
        <w:rPr>
          <w:rFonts w:ascii="Arial" w:hAnsi="Arial" w:cs="Arial"/>
        </w:rPr>
        <w:t>Sick child at home</w:t>
      </w:r>
      <w:r w:rsidRPr="000722A8">
        <w:rPr>
          <w:rFonts w:ascii="Arial" w:hAnsi="Arial" w:cs="Arial"/>
        </w:rPr>
        <w:tab/>
      </w:r>
      <w:r w:rsidRPr="000722A8">
        <w:rPr>
          <w:rFonts w:ascii="Arial" w:hAnsi="Arial" w:cs="Arial"/>
        </w:rPr>
        <w:tab/>
        <w:t xml:space="preserve">                          </w:t>
      </w:r>
      <w:r w:rsidRPr="000722A8">
        <w:rPr>
          <w:rFonts w:ascii="Arial" w:hAnsi="Arial" w:cs="Arial"/>
        </w:rPr>
        <w:tab/>
      </w:r>
      <w:r w:rsidRPr="000722A8">
        <w:rPr>
          <w:rFonts w:ascii="Arial" w:hAnsi="Arial" w:cs="Arial"/>
        </w:rPr>
        <w:tab/>
      </w:r>
      <w:r w:rsidRPr="000722A8">
        <w:rPr>
          <w:rFonts w:ascii="Arial" w:hAnsi="Arial" w:cs="Arial"/>
        </w:rPr>
        <w:sym w:font="Wingdings" w:char="F0A8"/>
      </w:r>
      <w:r w:rsidRPr="000722A8">
        <w:rPr>
          <w:rFonts w:ascii="Arial" w:hAnsi="Arial" w:cs="Arial"/>
        </w:rPr>
        <w:tab/>
      </w:r>
    </w:p>
    <w:p w14:paraId="625BC4EE" w14:textId="77777777" w:rsidR="001B52F1" w:rsidRPr="000722A8" w:rsidRDefault="001B52F1" w:rsidP="000722A8">
      <w:pPr>
        <w:pStyle w:val="Default"/>
        <w:tabs>
          <w:tab w:val="left" w:pos="4536"/>
        </w:tabs>
        <w:spacing w:before="120" w:after="120" w:line="480" w:lineRule="auto"/>
        <w:rPr>
          <w:rFonts w:ascii="Arial" w:hAnsi="Arial" w:cs="Arial"/>
        </w:rPr>
      </w:pPr>
      <w:r w:rsidRPr="000722A8">
        <w:rPr>
          <w:rFonts w:ascii="Arial" w:hAnsi="Arial" w:cs="Arial"/>
        </w:rPr>
        <w:t xml:space="preserve">      d)  Fear of vaccine side effects</w:t>
      </w:r>
      <w:r w:rsidRPr="000722A8">
        <w:rPr>
          <w:rFonts w:ascii="Arial" w:hAnsi="Arial" w:cs="Arial"/>
        </w:rPr>
        <w:tab/>
      </w:r>
      <w:proofErr w:type="gramStart"/>
      <w:r w:rsidRPr="000722A8">
        <w:rPr>
          <w:rFonts w:ascii="Arial" w:hAnsi="Arial" w:cs="Arial"/>
        </w:rPr>
        <w:tab/>
        <w:t xml:space="preserve">  </w:t>
      </w:r>
      <w:r w:rsidRPr="000722A8">
        <w:rPr>
          <w:rFonts w:ascii="Arial" w:hAnsi="Arial" w:cs="Arial"/>
        </w:rPr>
        <w:tab/>
      </w:r>
      <w:proofErr w:type="gramEnd"/>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sym w:font="Wingdings" w:char="F0A8"/>
      </w:r>
      <w:r w:rsidRPr="000722A8">
        <w:rPr>
          <w:rFonts w:ascii="Arial" w:hAnsi="Arial" w:cs="Arial"/>
        </w:rPr>
        <w:t xml:space="preserve">  </w:t>
      </w:r>
    </w:p>
    <w:p w14:paraId="759EC483" w14:textId="77777777" w:rsidR="001B52F1" w:rsidRPr="000722A8" w:rsidRDefault="001B52F1" w:rsidP="000722A8">
      <w:pPr>
        <w:pStyle w:val="Default"/>
        <w:tabs>
          <w:tab w:val="left" w:pos="4536"/>
        </w:tabs>
        <w:spacing w:before="120" w:after="120" w:line="480" w:lineRule="auto"/>
        <w:ind w:left="360"/>
        <w:rPr>
          <w:rFonts w:ascii="Arial" w:hAnsi="Arial" w:cs="Arial"/>
        </w:rPr>
      </w:pPr>
      <w:r w:rsidRPr="000722A8">
        <w:rPr>
          <w:rFonts w:ascii="Arial" w:hAnsi="Arial" w:cs="Arial"/>
        </w:rPr>
        <w:t>e)  Vaccination clinic was closed</w:t>
      </w:r>
      <w:r w:rsidRPr="000722A8">
        <w:rPr>
          <w:rFonts w:ascii="Arial" w:hAnsi="Arial" w:cs="Arial"/>
        </w:rPr>
        <w:tab/>
      </w:r>
      <w:proofErr w:type="gramStart"/>
      <w:r w:rsidRPr="000722A8">
        <w:rPr>
          <w:rFonts w:ascii="Arial" w:hAnsi="Arial" w:cs="Arial"/>
        </w:rPr>
        <w:tab/>
        <w:t xml:space="preserve">  </w:t>
      </w:r>
      <w:r w:rsidRPr="000722A8">
        <w:rPr>
          <w:rFonts w:ascii="Arial" w:hAnsi="Arial" w:cs="Arial"/>
        </w:rPr>
        <w:tab/>
      </w:r>
      <w:proofErr w:type="gramEnd"/>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sym w:font="Wingdings" w:char="F0A8"/>
      </w:r>
      <w:r w:rsidRPr="000722A8">
        <w:rPr>
          <w:rFonts w:ascii="Arial" w:hAnsi="Arial" w:cs="Arial"/>
        </w:rPr>
        <w:t xml:space="preserve"> </w:t>
      </w:r>
    </w:p>
    <w:p w14:paraId="66E5BE90" w14:textId="77777777" w:rsidR="001B52F1" w:rsidRPr="000722A8" w:rsidRDefault="001B52F1" w:rsidP="000722A8">
      <w:pPr>
        <w:pStyle w:val="Default"/>
        <w:tabs>
          <w:tab w:val="left" w:pos="4536"/>
        </w:tabs>
        <w:spacing w:before="120" w:after="120" w:line="480" w:lineRule="auto"/>
        <w:ind w:left="360"/>
        <w:rPr>
          <w:rFonts w:ascii="Arial" w:hAnsi="Arial" w:cs="Arial"/>
        </w:rPr>
      </w:pPr>
      <w:r w:rsidRPr="000722A8">
        <w:rPr>
          <w:rFonts w:ascii="Arial" w:hAnsi="Arial" w:cs="Arial"/>
        </w:rPr>
        <w:t>f)    Shortage of money</w:t>
      </w:r>
      <w:r w:rsidRPr="000722A8">
        <w:rPr>
          <w:rFonts w:ascii="Arial" w:hAnsi="Arial" w:cs="Arial"/>
        </w:rPr>
        <w:tab/>
      </w:r>
      <w:r w:rsidRPr="000722A8">
        <w:rPr>
          <w:rFonts w:ascii="Arial" w:hAnsi="Arial" w:cs="Arial"/>
        </w:rPr>
        <w:tab/>
        <w:t xml:space="preserve">                                      </w:t>
      </w:r>
      <w:r w:rsidRPr="000722A8">
        <w:rPr>
          <w:rFonts w:ascii="Arial" w:hAnsi="Arial" w:cs="Arial"/>
        </w:rPr>
        <w:tab/>
      </w:r>
      <w:r w:rsidRPr="000722A8">
        <w:rPr>
          <w:rFonts w:ascii="Arial" w:hAnsi="Arial" w:cs="Arial"/>
        </w:rPr>
        <w:sym w:font="Wingdings" w:char="F0A8"/>
      </w:r>
    </w:p>
    <w:p w14:paraId="16CC8696" w14:textId="77777777" w:rsidR="001B52F1" w:rsidRPr="000722A8" w:rsidRDefault="001B52F1" w:rsidP="000722A8">
      <w:pPr>
        <w:pStyle w:val="Default"/>
        <w:tabs>
          <w:tab w:val="left" w:pos="720"/>
        </w:tabs>
        <w:spacing w:before="120" w:after="120" w:line="480" w:lineRule="auto"/>
        <w:ind w:left="360"/>
        <w:rPr>
          <w:rFonts w:ascii="Arial" w:hAnsi="Arial" w:cs="Arial"/>
        </w:rPr>
      </w:pPr>
      <w:r w:rsidRPr="000722A8">
        <w:rPr>
          <w:rFonts w:ascii="Arial" w:hAnsi="Arial" w:cs="Arial"/>
        </w:rPr>
        <w:t>g)</w:t>
      </w:r>
      <w:r w:rsidRPr="000722A8">
        <w:rPr>
          <w:rFonts w:ascii="Arial" w:hAnsi="Arial" w:cs="Arial"/>
        </w:rPr>
        <w:tab/>
        <w:t xml:space="preserve">Did not know vaccines were </w:t>
      </w:r>
      <w:proofErr w:type="gramStart"/>
      <w:r w:rsidRPr="000722A8">
        <w:rPr>
          <w:rFonts w:ascii="Arial" w:hAnsi="Arial" w:cs="Arial"/>
        </w:rPr>
        <w:t xml:space="preserve">needed  </w:t>
      </w:r>
      <w:r w:rsidRPr="000722A8">
        <w:rPr>
          <w:rFonts w:ascii="Arial" w:hAnsi="Arial" w:cs="Arial"/>
        </w:rPr>
        <w:tab/>
      </w:r>
      <w:proofErr w:type="gramEnd"/>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sym w:font="Wingdings" w:char="F0A8"/>
      </w:r>
      <w:r w:rsidRPr="000722A8">
        <w:rPr>
          <w:rFonts w:ascii="Arial" w:hAnsi="Arial" w:cs="Arial"/>
        </w:rPr>
        <w:tab/>
        <w:t xml:space="preserve">         </w:t>
      </w:r>
    </w:p>
    <w:p w14:paraId="3F53EE07" w14:textId="77777777" w:rsidR="001B52F1" w:rsidRPr="000722A8" w:rsidRDefault="001B52F1" w:rsidP="000722A8">
      <w:pPr>
        <w:pStyle w:val="Default"/>
        <w:tabs>
          <w:tab w:val="left" w:pos="720"/>
        </w:tabs>
        <w:spacing w:before="120" w:after="120" w:line="480" w:lineRule="auto"/>
        <w:ind w:left="360"/>
        <w:rPr>
          <w:rFonts w:ascii="Arial" w:hAnsi="Arial" w:cs="Arial"/>
        </w:rPr>
      </w:pPr>
      <w:r w:rsidRPr="000722A8">
        <w:rPr>
          <w:rFonts w:ascii="Arial" w:hAnsi="Arial" w:cs="Arial"/>
        </w:rPr>
        <w:t>h)</w:t>
      </w:r>
      <w:r w:rsidRPr="000722A8">
        <w:rPr>
          <w:rFonts w:ascii="Arial" w:hAnsi="Arial" w:cs="Arial"/>
        </w:rPr>
        <w:tab/>
        <w:t xml:space="preserve">Other (specify) </w:t>
      </w:r>
      <w:r w:rsidRPr="000722A8">
        <w:rPr>
          <w:rFonts w:ascii="Arial" w:hAnsi="Arial" w:cs="Arial"/>
        </w:rPr>
        <w:tab/>
      </w:r>
      <w:r w:rsidRPr="000722A8">
        <w:rPr>
          <w:rFonts w:ascii="Arial" w:hAnsi="Arial" w:cs="Arial"/>
        </w:rPr>
        <w:tab/>
      </w:r>
      <w:r w:rsidRPr="000722A8">
        <w:rPr>
          <w:rFonts w:ascii="Arial" w:hAnsi="Arial" w:cs="Arial"/>
        </w:rPr>
        <w:tab/>
      </w:r>
      <w:proofErr w:type="gramStart"/>
      <w:r w:rsidRPr="000722A8">
        <w:rPr>
          <w:rFonts w:ascii="Arial" w:hAnsi="Arial" w:cs="Arial"/>
        </w:rPr>
        <w:tab/>
        <w:t xml:space="preserve">  </w:t>
      </w:r>
      <w:r w:rsidRPr="000722A8">
        <w:rPr>
          <w:rFonts w:ascii="Arial" w:hAnsi="Arial" w:cs="Arial"/>
        </w:rPr>
        <w:tab/>
      </w:r>
      <w:proofErr w:type="gramEnd"/>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sym w:font="Wingdings" w:char="F0A8"/>
      </w:r>
    </w:p>
    <w:p w14:paraId="11DF4B9A" w14:textId="77777777" w:rsidR="001B52F1" w:rsidRPr="000722A8" w:rsidRDefault="001B52F1" w:rsidP="000722A8">
      <w:pPr>
        <w:spacing w:before="120" w:after="120" w:line="480" w:lineRule="auto"/>
        <w:ind w:left="360" w:hanging="360"/>
        <w:rPr>
          <w:rFonts w:ascii="Arial" w:hAnsi="Arial" w:cs="Arial"/>
          <w:szCs w:val="24"/>
        </w:rPr>
      </w:pPr>
      <w:r w:rsidRPr="000722A8">
        <w:rPr>
          <w:rFonts w:ascii="Arial" w:hAnsi="Arial" w:cs="Arial"/>
          <w:szCs w:val="24"/>
        </w:rPr>
        <w:t>4.  Was ________ (use child’s name) vaccinated with JE vaccine during the campaign in _____</w:t>
      </w:r>
      <w:proofErr w:type="gramStart"/>
      <w:r w:rsidRPr="000722A8">
        <w:rPr>
          <w:rFonts w:ascii="Arial" w:hAnsi="Arial" w:cs="Arial"/>
          <w:szCs w:val="24"/>
        </w:rPr>
        <w:t>_(</w:t>
      </w:r>
      <w:proofErr w:type="gramEnd"/>
      <w:r w:rsidRPr="000722A8">
        <w:rPr>
          <w:rFonts w:ascii="Arial" w:hAnsi="Arial" w:cs="Arial"/>
          <w:szCs w:val="24"/>
        </w:rPr>
        <w:t xml:space="preserve">enter   dates)?  </w:t>
      </w:r>
      <w:r w:rsidRPr="000722A8">
        <w:rPr>
          <w:rFonts w:ascii="Arial" w:hAnsi="Arial" w:cs="Arial"/>
          <w:szCs w:val="24"/>
        </w:rPr>
        <w:tab/>
      </w:r>
      <w:r w:rsidRPr="000722A8">
        <w:rPr>
          <w:rFonts w:ascii="Arial" w:hAnsi="Arial" w:cs="Arial"/>
          <w:szCs w:val="24"/>
        </w:rPr>
        <w:sym w:font="Wingdings" w:char="F0A8"/>
      </w:r>
      <w:r w:rsidRPr="000722A8">
        <w:rPr>
          <w:rFonts w:ascii="Arial" w:hAnsi="Arial" w:cs="Arial"/>
          <w:szCs w:val="24"/>
        </w:rPr>
        <w:t xml:space="preserve">Yes                     </w:t>
      </w:r>
      <w:r w:rsidRPr="000722A8">
        <w:rPr>
          <w:rFonts w:ascii="Arial" w:hAnsi="Arial" w:cs="Arial"/>
          <w:szCs w:val="24"/>
        </w:rPr>
        <w:sym w:font="Wingdings" w:char="F0A8"/>
      </w:r>
      <w:r w:rsidRPr="000722A8">
        <w:rPr>
          <w:rFonts w:ascii="Arial" w:hAnsi="Arial" w:cs="Arial"/>
          <w:szCs w:val="24"/>
        </w:rPr>
        <w:t xml:space="preserve">No                        Don’t know </w:t>
      </w:r>
      <w:r w:rsidRPr="000722A8">
        <w:rPr>
          <w:rFonts w:ascii="Arial" w:hAnsi="Arial" w:cs="Arial"/>
          <w:szCs w:val="24"/>
        </w:rPr>
        <w:sym w:font="Wingdings" w:char="F0A8"/>
      </w:r>
      <w:r w:rsidRPr="000722A8">
        <w:rPr>
          <w:rFonts w:ascii="Arial" w:hAnsi="Arial" w:cs="Arial"/>
          <w:szCs w:val="24"/>
        </w:rPr>
        <w:t xml:space="preserve">            </w:t>
      </w:r>
    </w:p>
    <w:p w14:paraId="3E640A3E" w14:textId="77777777" w:rsidR="001B52F1" w:rsidRPr="000722A8" w:rsidRDefault="001B52F1" w:rsidP="000722A8">
      <w:pPr>
        <w:spacing w:before="120" w:after="120" w:line="480" w:lineRule="auto"/>
        <w:ind w:left="360" w:hanging="360"/>
        <w:rPr>
          <w:rFonts w:ascii="Arial" w:hAnsi="Arial" w:cs="Arial"/>
          <w:szCs w:val="24"/>
        </w:rPr>
      </w:pPr>
      <w:r w:rsidRPr="000722A8">
        <w:rPr>
          <w:rFonts w:ascii="Arial" w:hAnsi="Arial" w:cs="Arial"/>
          <w:szCs w:val="24"/>
        </w:rPr>
        <w:t xml:space="preserve"> (If No or Don’t know, skip to Q. E6.)</w:t>
      </w:r>
    </w:p>
    <w:p w14:paraId="1EE9C850" w14:textId="77777777" w:rsidR="001B52F1" w:rsidRPr="000722A8" w:rsidRDefault="001B52F1" w:rsidP="000722A8">
      <w:pPr>
        <w:widowControl w:val="0"/>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5.   Where </w:t>
      </w:r>
      <w:proofErr w:type="gramStart"/>
      <w:r w:rsidRPr="000722A8">
        <w:rPr>
          <w:rFonts w:ascii="Arial" w:hAnsi="Arial" w:cs="Arial"/>
          <w:szCs w:val="24"/>
        </w:rPr>
        <w:t>did  _</w:t>
      </w:r>
      <w:proofErr w:type="gramEnd"/>
      <w:r w:rsidRPr="000722A8">
        <w:rPr>
          <w:rFonts w:ascii="Arial" w:hAnsi="Arial" w:cs="Arial"/>
          <w:szCs w:val="24"/>
        </w:rPr>
        <w:t>______  (use child’s name) receive JE vaccine?</w:t>
      </w:r>
    </w:p>
    <w:p w14:paraId="09B66C19" w14:textId="77777777" w:rsidR="001B52F1" w:rsidRPr="000722A8" w:rsidRDefault="001B52F1" w:rsidP="000722A8">
      <w:pPr>
        <w:widowControl w:val="0"/>
        <w:numPr>
          <w:ilvl w:val="0"/>
          <w:numId w:val="19"/>
        </w:numPr>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lastRenderedPageBreak/>
        <w:t>Primary Health center (PHC)</w:t>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sym w:font="Wingdings" w:char="F0A8"/>
      </w:r>
      <w:r w:rsidRPr="000722A8">
        <w:rPr>
          <w:rFonts w:ascii="Arial" w:hAnsi="Arial" w:cs="Arial"/>
          <w:szCs w:val="24"/>
        </w:rPr>
        <w:tab/>
      </w:r>
    </w:p>
    <w:p w14:paraId="365DB60D" w14:textId="77777777" w:rsidR="001B52F1" w:rsidRPr="000722A8" w:rsidRDefault="001B52F1" w:rsidP="000722A8">
      <w:pPr>
        <w:widowControl w:val="0"/>
        <w:numPr>
          <w:ilvl w:val="0"/>
          <w:numId w:val="19"/>
        </w:numPr>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District Hospital </w:t>
      </w:r>
      <w:r w:rsidRPr="000722A8">
        <w:rPr>
          <w:rFonts w:ascii="Arial" w:hAnsi="Arial" w:cs="Arial"/>
          <w:szCs w:val="24"/>
        </w:rPr>
        <w:tab/>
      </w:r>
      <w:r w:rsidRPr="000722A8">
        <w:rPr>
          <w:rFonts w:ascii="Arial" w:hAnsi="Arial" w:cs="Arial"/>
          <w:szCs w:val="24"/>
        </w:rPr>
        <w:tab/>
        <w:t xml:space="preserve">                                    </w:t>
      </w:r>
      <w:r w:rsidRPr="000722A8">
        <w:rPr>
          <w:rFonts w:ascii="Arial" w:hAnsi="Arial" w:cs="Arial"/>
          <w:szCs w:val="24"/>
        </w:rPr>
        <w:sym w:font="Wingdings" w:char="F0A8"/>
      </w:r>
    </w:p>
    <w:p w14:paraId="441DE8B0" w14:textId="77777777" w:rsidR="001B52F1" w:rsidRPr="000722A8" w:rsidRDefault="001B52F1" w:rsidP="000722A8">
      <w:pPr>
        <w:widowControl w:val="0"/>
        <w:numPr>
          <w:ilvl w:val="0"/>
          <w:numId w:val="19"/>
        </w:numPr>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School</w:t>
      </w:r>
      <w:r w:rsidRPr="000722A8">
        <w:rPr>
          <w:rFonts w:ascii="Arial" w:hAnsi="Arial" w:cs="Arial"/>
          <w:szCs w:val="24"/>
        </w:rPr>
        <w:tab/>
      </w:r>
      <w:r w:rsidRPr="000722A8">
        <w:rPr>
          <w:rFonts w:ascii="Arial" w:hAnsi="Arial" w:cs="Arial"/>
          <w:szCs w:val="24"/>
        </w:rPr>
        <w:tab/>
        <w:t xml:space="preserve">                                    </w:t>
      </w:r>
      <w:r w:rsidRPr="000722A8">
        <w:rPr>
          <w:rFonts w:ascii="Arial" w:hAnsi="Arial" w:cs="Arial"/>
          <w:szCs w:val="24"/>
        </w:rPr>
        <w:sym w:font="Wingdings" w:char="F0A8"/>
      </w:r>
    </w:p>
    <w:p w14:paraId="4A748B38" w14:textId="77777777" w:rsidR="001B52F1" w:rsidRPr="000722A8" w:rsidRDefault="001B52F1" w:rsidP="000722A8">
      <w:pPr>
        <w:widowControl w:val="0"/>
        <w:numPr>
          <w:ilvl w:val="0"/>
          <w:numId w:val="19"/>
        </w:numPr>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ICDS centre </w:t>
      </w:r>
      <w:r w:rsidRPr="000722A8">
        <w:rPr>
          <w:rFonts w:ascii="Arial" w:hAnsi="Arial" w:cs="Arial"/>
          <w:szCs w:val="24"/>
        </w:rPr>
        <w:tab/>
      </w:r>
      <w:r w:rsidRPr="000722A8">
        <w:rPr>
          <w:rFonts w:ascii="Arial" w:hAnsi="Arial" w:cs="Arial"/>
          <w:szCs w:val="24"/>
        </w:rPr>
        <w:tab/>
        <w:t xml:space="preserve">                                    </w:t>
      </w:r>
      <w:r w:rsidRPr="000722A8">
        <w:rPr>
          <w:rFonts w:ascii="Arial" w:hAnsi="Arial" w:cs="Arial"/>
          <w:szCs w:val="24"/>
        </w:rPr>
        <w:sym w:font="Wingdings" w:char="F0A8"/>
      </w:r>
    </w:p>
    <w:p w14:paraId="740DB0AB" w14:textId="77777777" w:rsidR="001B52F1" w:rsidRPr="000722A8" w:rsidRDefault="001B52F1" w:rsidP="000722A8">
      <w:pPr>
        <w:widowControl w:val="0"/>
        <w:tabs>
          <w:tab w:val="left" w:pos="4536"/>
        </w:tabs>
        <w:autoSpaceDE w:val="0"/>
        <w:autoSpaceDN w:val="0"/>
        <w:adjustRightInd w:val="0"/>
        <w:spacing w:before="120" w:after="120" w:line="480" w:lineRule="auto"/>
        <w:ind w:left="720" w:hanging="360"/>
        <w:rPr>
          <w:rFonts w:ascii="Arial" w:hAnsi="Arial" w:cs="Arial"/>
          <w:szCs w:val="24"/>
        </w:rPr>
      </w:pPr>
      <w:r w:rsidRPr="000722A8">
        <w:rPr>
          <w:rFonts w:ascii="Arial" w:hAnsi="Arial" w:cs="Arial"/>
          <w:szCs w:val="24"/>
        </w:rPr>
        <w:t>e)   Others</w:t>
      </w:r>
      <w:r w:rsidRPr="000722A8">
        <w:rPr>
          <w:rFonts w:ascii="Arial" w:hAnsi="Arial" w:cs="Arial"/>
          <w:szCs w:val="24"/>
        </w:rPr>
        <w:tab/>
      </w:r>
      <w:r w:rsidRPr="000722A8">
        <w:rPr>
          <w:rFonts w:ascii="Arial" w:hAnsi="Arial" w:cs="Arial"/>
          <w:szCs w:val="24"/>
        </w:rPr>
        <w:tab/>
        <w:t xml:space="preserve">                                    </w:t>
      </w:r>
      <w:r w:rsidRPr="000722A8">
        <w:rPr>
          <w:rFonts w:ascii="Arial" w:hAnsi="Arial" w:cs="Arial"/>
          <w:szCs w:val="24"/>
        </w:rPr>
        <w:sym w:font="Wingdings" w:char="F0A8"/>
      </w:r>
      <w:r w:rsidRPr="000722A8">
        <w:rPr>
          <w:rFonts w:ascii="Arial" w:hAnsi="Arial" w:cs="Arial"/>
          <w:szCs w:val="24"/>
        </w:rPr>
        <w:t xml:space="preserve">      </w:t>
      </w:r>
    </w:p>
    <w:p w14:paraId="4C3F7B58" w14:textId="77777777" w:rsidR="001B52F1" w:rsidRPr="000722A8" w:rsidRDefault="001B52F1" w:rsidP="000722A8">
      <w:pPr>
        <w:widowControl w:val="0"/>
        <w:tabs>
          <w:tab w:val="left" w:pos="900"/>
        </w:tabs>
        <w:autoSpaceDE w:val="0"/>
        <w:autoSpaceDN w:val="0"/>
        <w:adjustRightInd w:val="0"/>
        <w:spacing w:before="120" w:after="120" w:line="480" w:lineRule="auto"/>
        <w:ind w:left="720" w:hanging="360"/>
        <w:rPr>
          <w:rFonts w:ascii="Arial" w:hAnsi="Arial" w:cs="Arial"/>
          <w:szCs w:val="24"/>
        </w:rPr>
      </w:pPr>
      <w:r w:rsidRPr="000722A8">
        <w:rPr>
          <w:rFonts w:ascii="Arial" w:hAnsi="Arial" w:cs="Arial"/>
          <w:szCs w:val="24"/>
        </w:rPr>
        <w:t>Name of the facility where the child received vaccination _____________________________________________________</w:t>
      </w:r>
    </w:p>
    <w:p w14:paraId="3A6BB61C" w14:textId="77777777" w:rsidR="001B52F1" w:rsidRPr="000722A8" w:rsidRDefault="001B52F1" w:rsidP="000722A8">
      <w:pPr>
        <w:pStyle w:val="Default"/>
        <w:spacing w:before="120" w:after="120" w:line="480" w:lineRule="auto"/>
        <w:ind w:left="360"/>
        <w:rPr>
          <w:rFonts w:ascii="Arial" w:hAnsi="Arial" w:cs="Arial"/>
        </w:rPr>
      </w:pPr>
      <w:r w:rsidRPr="000722A8">
        <w:rPr>
          <w:rFonts w:ascii="Arial" w:hAnsi="Arial" w:cs="Arial"/>
        </w:rPr>
        <w:t xml:space="preserve">f)  Don’t know </w:t>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t xml:space="preserve">                       </w:t>
      </w:r>
      <w:r w:rsidRPr="000722A8">
        <w:rPr>
          <w:rFonts w:ascii="Arial" w:hAnsi="Arial" w:cs="Arial"/>
        </w:rPr>
        <w:tab/>
      </w:r>
      <w:r w:rsidRPr="000722A8">
        <w:rPr>
          <w:rFonts w:ascii="Arial" w:hAnsi="Arial" w:cs="Arial"/>
        </w:rPr>
        <w:tab/>
      </w:r>
      <w:r w:rsidRPr="000722A8">
        <w:rPr>
          <w:rFonts w:ascii="Arial" w:hAnsi="Arial" w:cs="Arial"/>
        </w:rPr>
        <w:sym w:font="Wingdings" w:char="F0A8"/>
      </w:r>
    </w:p>
    <w:p w14:paraId="51363387" w14:textId="77777777" w:rsidR="001B52F1" w:rsidRPr="000722A8" w:rsidRDefault="001B52F1" w:rsidP="000722A8">
      <w:pPr>
        <w:pStyle w:val="Default"/>
        <w:spacing w:before="120" w:after="120" w:line="480" w:lineRule="auto"/>
        <w:ind w:left="360" w:hanging="360"/>
        <w:rPr>
          <w:rFonts w:ascii="Arial" w:hAnsi="Arial" w:cs="Arial"/>
        </w:rPr>
      </w:pPr>
      <w:r w:rsidRPr="000722A8">
        <w:rPr>
          <w:rFonts w:ascii="Arial" w:hAnsi="Arial" w:cs="Arial"/>
        </w:rPr>
        <w:t xml:space="preserve">6.   Can you please </w:t>
      </w:r>
      <w:proofErr w:type="gramStart"/>
      <w:r w:rsidRPr="000722A8">
        <w:rPr>
          <w:rFonts w:ascii="Arial" w:hAnsi="Arial" w:cs="Arial"/>
        </w:rPr>
        <w:t>ask  _</w:t>
      </w:r>
      <w:proofErr w:type="gramEnd"/>
      <w:r w:rsidRPr="000722A8">
        <w:rPr>
          <w:rFonts w:ascii="Arial" w:hAnsi="Arial" w:cs="Arial"/>
        </w:rPr>
        <w:t>______ (use child’s name) if he/ she remembers whether he/she was vaccinated with JE vaccine?</w:t>
      </w:r>
    </w:p>
    <w:p w14:paraId="27639657" w14:textId="77777777" w:rsidR="001B52F1" w:rsidRPr="000722A8" w:rsidRDefault="001B52F1" w:rsidP="000722A8">
      <w:pPr>
        <w:pStyle w:val="Default"/>
        <w:spacing w:before="120" w:after="120" w:line="480" w:lineRule="auto"/>
        <w:ind w:left="360" w:hanging="360"/>
        <w:rPr>
          <w:rFonts w:ascii="Arial" w:hAnsi="Arial" w:cs="Arial"/>
        </w:rPr>
      </w:pPr>
      <w:r w:rsidRPr="000722A8">
        <w:rPr>
          <w:rFonts w:ascii="Arial" w:hAnsi="Arial" w:cs="Arial"/>
        </w:rPr>
        <w:t xml:space="preserve">  Yes (</w:t>
      </w:r>
      <w:proofErr w:type="gramStart"/>
      <w:r w:rsidRPr="000722A8">
        <w:rPr>
          <w:rFonts w:ascii="Arial" w:hAnsi="Arial" w:cs="Arial"/>
        </w:rPr>
        <w:t xml:space="preserve">received)   </w:t>
      </w:r>
      <w:proofErr w:type="gramEnd"/>
      <w:r w:rsidRPr="000722A8">
        <w:rPr>
          <w:rFonts w:ascii="Arial" w:hAnsi="Arial" w:cs="Arial"/>
        </w:rPr>
        <w:t xml:space="preserve">                                                                    </w:t>
      </w:r>
      <w:r w:rsidRPr="000722A8">
        <w:rPr>
          <w:rFonts w:ascii="Arial" w:hAnsi="Arial" w:cs="Arial"/>
        </w:rPr>
        <w:tab/>
      </w:r>
      <w:r w:rsidRPr="000722A8">
        <w:rPr>
          <w:rFonts w:ascii="Arial" w:hAnsi="Arial" w:cs="Arial"/>
        </w:rPr>
        <w:tab/>
      </w:r>
      <w:r w:rsidRPr="000722A8">
        <w:rPr>
          <w:rFonts w:ascii="Arial" w:hAnsi="Arial" w:cs="Arial"/>
        </w:rPr>
        <w:sym w:font="Wingdings" w:char="F0A8"/>
      </w:r>
      <w:r w:rsidRPr="000722A8">
        <w:rPr>
          <w:rFonts w:ascii="Arial" w:hAnsi="Arial" w:cs="Arial"/>
        </w:rPr>
        <w:t xml:space="preserve">      </w:t>
      </w:r>
    </w:p>
    <w:p w14:paraId="328B4858" w14:textId="77777777" w:rsidR="001B52F1" w:rsidRPr="000722A8" w:rsidRDefault="001B52F1" w:rsidP="000722A8">
      <w:pPr>
        <w:pStyle w:val="List2"/>
        <w:tabs>
          <w:tab w:val="left" w:pos="4536"/>
        </w:tabs>
        <w:spacing w:before="120" w:after="120" w:line="480" w:lineRule="auto"/>
        <w:rPr>
          <w:rFonts w:ascii="Arial" w:hAnsi="Arial" w:cs="Arial"/>
        </w:rPr>
      </w:pPr>
      <w:r w:rsidRPr="000722A8">
        <w:rPr>
          <w:rFonts w:ascii="Arial" w:hAnsi="Arial" w:cs="Arial"/>
          <w:cs/>
          <w:lang w:bidi="hi-IN"/>
        </w:rPr>
        <w:t xml:space="preserve">  </w:t>
      </w:r>
      <w:r w:rsidRPr="000722A8">
        <w:rPr>
          <w:rFonts w:ascii="Arial" w:hAnsi="Arial" w:cs="Arial"/>
        </w:rPr>
        <w:t xml:space="preserve">No (Did not </w:t>
      </w:r>
      <w:proofErr w:type="gramStart"/>
      <w:r w:rsidRPr="000722A8">
        <w:rPr>
          <w:rFonts w:ascii="Arial" w:hAnsi="Arial" w:cs="Arial"/>
        </w:rPr>
        <w:t xml:space="preserve">receive)   </w:t>
      </w:r>
      <w:proofErr w:type="gramEnd"/>
      <w:r w:rsidRPr="000722A8">
        <w:rPr>
          <w:rFonts w:ascii="Arial" w:hAnsi="Arial" w:cs="Arial"/>
        </w:rPr>
        <w:t xml:space="preserve">                                                 </w:t>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sym w:font="Wingdings" w:char="F0A8"/>
      </w:r>
      <w:r w:rsidRPr="000722A8">
        <w:rPr>
          <w:rFonts w:ascii="Arial" w:hAnsi="Arial" w:cs="Arial"/>
        </w:rPr>
        <w:t xml:space="preserve">     </w:t>
      </w:r>
    </w:p>
    <w:p w14:paraId="24632F69" w14:textId="77777777" w:rsidR="001B52F1" w:rsidRPr="000722A8" w:rsidRDefault="001B52F1" w:rsidP="000722A8">
      <w:pPr>
        <w:pStyle w:val="List2"/>
        <w:tabs>
          <w:tab w:val="left" w:pos="4536"/>
        </w:tabs>
        <w:spacing w:before="120" w:after="120" w:line="480" w:lineRule="auto"/>
        <w:rPr>
          <w:rFonts w:ascii="Arial" w:hAnsi="Arial" w:cs="Arial"/>
        </w:rPr>
      </w:pPr>
      <w:r w:rsidRPr="000722A8">
        <w:rPr>
          <w:rFonts w:ascii="Arial" w:hAnsi="Arial" w:cs="Arial"/>
        </w:rPr>
        <w:t xml:space="preserve">   Does not remember                                                                         </w:t>
      </w:r>
      <w:r w:rsidRPr="000722A8">
        <w:rPr>
          <w:rFonts w:ascii="Arial" w:hAnsi="Arial" w:cs="Arial"/>
        </w:rPr>
        <w:sym w:font="Wingdings" w:char="F0A8"/>
      </w:r>
      <w:r w:rsidRPr="000722A8">
        <w:rPr>
          <w:rFonts w:ascii="Arial" w:hAnsi="Arial" w:cs="Arial"/>
        </w:rPr>
        <w:t xml:space="preserve">   </w:t>
      </w:r>
    </w:p>
    <w:p w14:paraId="0C1EA803" w14:textId="77777777" w:rsidR="001B52F1" w:rsidRPr="000722A8" w:rsidRDefault="001B52F1" w:rsidP="000722A8">
      <w:pPr>
        <w:pStyle w:val="List2"/>
        <w:tabs>
          <w:tab w:val="left" w:pos="4536"/>
        </w:tabs>
        <w:spacing w:before="120" w:after="120" w:line="480" w:lineRule="auto"/>
        <w:rPr>
          <w:rFonts w:ascii="Arial" w:hAnsi="Arial" w:cs="Arial"/>
        </w:rPr>
      </w:pPr>
      <w:r w:rsidRPr="000722A8">
        <w:rPr>
          <w:rFonts w:ascii="Arial" w:hAnsi="Arial" w:cs="Arial"/>
        </w:rPr>
        <w:t xml:space="preserve">   Child not available or able to answer       </w:t>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sym w:font="Wingdings" w:char="F0A8"/>
      </w:r>
      <w:r w:rsidRPr="000722A8">
        <w:rPr>
          <w:rFonts w:ascii="Arial" w:hAnsi="Arial" w:cs="Arial"/>
        </w:rPr>
        <w:t xml:space="preserve">   </w:t>
      </w:r>
    </w:p>
    <w:p w14:paraId="0F203EE7" w14:textId="77777777" w:rsidR="001B52F1" w:rsidRPr="000722A8" w:rsidRDefault="001B52F1" w:rsidP="000722A8">
      <w:pPr>
        <w:pStyle w:val="List2"/>
        <w:tabs>
          <w:tab w:val="left" w:pos="4536"/>
        </w:tabs>
        <w:spacing w:before="120" w:after="120" w:line="480" w:lineRule="auto"/>
        <w:rPr>
          <w:rFonts w:ascii="Arial" w:hAnsi="Arial" w:cs="Arial"/>
        </w:rPr>
      </w:pPr>
      <w:r w:rsidRPr="000722A8">
        <w:rPr>
          <w:rFonts w:ascii="Arial" w:hAnsi="Arial" w:cs="Arial"/>
        </w:rPr>
        <w:t xml:space="preserve">Parent prefers not to ask child                      </w:t>
      </w:r>
      <w:r w:rsidRPr="000722A8">
        <w:rPr>
          <w:rFonts w:ascii="Arial" w:hAnsi="Arial" w:cs="Arial"/>
        </w:rPr>
        <w:tab/>
      </w:r>
      <w:r w:rsidRPr="000722A8">
        <w:rPr>
          <w:rFonts w:ascii="Arial" w:hAnsi="Arial" w:cs="Arial"/>
        </w:rPr>
        <w:tab/>
      </w:r>
      <w:proofErr w:type="gramStart"/>
      <w:r w:rsidRPr="000722A8">
        <w:rPr>
          <w:rFonts w:ascii="Arial" w:hAnsi="Arial" w:cs="Arial"/>
        </w:rPr>
        <w:tab/>
      </w:r>
      <w:r w:rsidR="00F45347">
        <w:rPr>
          <w:rFonts w:ascii="Arial" w:hAnsi="Arial" w:cs="Arial"/>
        </w:rPr>
        <w:t xml:space="preserve">  </w:t>
      </w:r>
      <w:r w:rsidR="00F45347">
        <w:rPr>
          <w:rFonts w:ascii="Arial" w:hAnsi="Arial" w:cs="Arial"/>
        </w:rPr>
        <w:tab/>
      </w:r>
      <w:proofErr w:type="gramEnd"/>
      <w:r w:rsidRPr="000722A8">
        <w:rPr>
          <w:rFonts w:ascii="Arial" w:hAnsi="Arial" w:cs="Arial"/>
        </w:rPr>
        <w:sym w:font="Wingdings" w:char="F0A8"/>
      </w:r>
    </w:p>
    <w:p w14:paraId="6319E627" w14:textId="77777777" w:rsidR="001B52F1" w:rsidRPr="000722A8" w:rsidRDefault="001B52F1" w:rsidP="000722A8">
      <w:pPr>
        <w:pStyle w:val="Default"/>
        <w:spacing w:before="120" w:after="120" w:line="480" w:lineRule="auto"/>
        <w:ind w:firstLine="360"/>
        <w:outlineLvl w:val="0"/>
        <w:rPr>
          <w:rFonts w:ascii="Arial" w:hAnsi="Arial" w:cs="Arial"/>
        </w:rPr>
      </w:pPr>
      <w:r w:rsidRPr="000722A8">
        <w:rPr>
          <w:rFonts w:ascii="Arial" w:hAnsi="Arial" w:cs="Arial"/>
        </w:rPr>
        <w:t xml:space="preserve"> (If yes) Where </w:t>
      </w:r>
      <w:proofErr w:type="gramStart"/>
      <w:r w:rsidRPr="000722A8">
        <w:rPr>
          <w:rFonts w:ascii="Arial" w:hAnsi="Arial" w:cs="Arial"/>
        </w:rPr>
        <w:t>does  _</w:t>
      </w:r>
      <w:proofErr w:type="gramEnd"/>
      <w:r w:rsidRPr="000722A8">
        <w:rPr>
          <w:rFonts w:ascii="Arial" w:hAnsi="Arial" w:cs="Arial"/>
        </w:rPr>
        <w:t xml:space="preserve">____  (use child’s name) remember being vaccinated? </w:t>
      </w:r>
    </w:p>
    <w:p w14:paraId="739F55E2" w14:textId="77777777" w:rsidR="001B52F1" w:rsidRPr="000722A8" w:rsidRDefault="001B52F1" w:rsidP="000722A8">
      <w:pPr>
        <w:widowControl w:val="0"/>
        <w:numPr>
          <w:ilvl w:val="0"/>
          <w:numId w:val="25"/>
        </w:numPr>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Primary Health center (PHC)</w:t>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Pr="000722A8">
        <w:rPr>
          <w:rFonts w:ascii="Arial" w:hAnsi="Arial" w:cs="Arial"/>
          <w:szCs w:val="24"/>
        </w:rPr>
        <w:tab/>
      </w:r>
      <w:r w:rsidR="00F45347">
        <w:rPr>
          <w:rFonts w:ascii="Arial" w:hAnsi="Arial" w:cs="Arial"/>
          <w:szCs w:val="24"/>
        </w:rPr>
        <w:t xml:space="preserve">    </w:t>
      </w:r>
      <w:r w:rsidRPr="000722A8">
        <w:rPr>
          <w:rFonts w:ascii="Arial" w:hAnsi="Arial" w:cs="Arial"/>
          <w:szCs w:val="24"/>
        </w:rPr>
        <w:sym w:font="Wingdings" w:char="F0A8"/>
      </w:r>
      <w:r w:rsidRPr="000722A8">
        <w:rPr>
          <w:rFonts w:ascii="Arial" w:hAnsi="Arial" w:cs="Arial"/>
          <w:szCs w:val="24"/>
        </w:rPr>
        <w:tab/>
      </w:r>
    </w:p>
    <w:p w14:paraId="42AEB8A3" w14:textId="77777777" w:rsidR="001B52F1" w:rsidRPr="000722A8" w:rsidRDefault="001B52F1" w:rsidP="000722A8">
      <w:pPr>
        <w:widowControl w:val="0"/>
        <w:numPr>
          <w:ilvl w:val="0"/>
          <w:numId w:val="25"/>
        </w:numPr>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District Hospital </w:t>
      </w:r>
      <w:r w:rsidRPr="000722A8">
        <w:rPr>
          <w:rFonts w:ascii="Arial" w:hAnsi="Arial" w:cs="Arial"/>
          <w:szCs w:val="24"/>
        </w:rPr>
        <w:tab/>
      </w:r>
      <w:r w:rsidRPr="000722A8">
        <w:rPr>
          <w:rFonts w:ascii="Arial" w:hAnsi="Arial" w:cs="Arial"/>
          <w:szCs w:val="24"/>
        </w:rPr>
        <w:tab/>
        <w:t xml:space="preserve">                                    </w:t>
      </w:r>
      <w:r w:rsidRPr="000722A8">
        <w:rPr>
          <w:rFonts w:ascii="Arial" w:hAnsi="Arial" w:cs="Arial"/>
          <w:szCs w:val="24"/>
        </w:rPr>
        <w:sym w:font="Wingdings" w:char="F0A8"/>
      </w:r>
    </w:p>
    <w:p w14:paraId="43EE10AB" w14:textId="77777777" w:rsidR="001B52F1" w:rsidRPr="000722A8" w:rsidRDefault="001B52F1" w:rsidP="000722A8">
      <w:pPr>
        <w:widowControl w:val="0"/>
        <w:numPr>
          <w:ilvl w:val="0"/>
          <w:numId w:val="25"/>
        </w:numPr>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School</w:t>
      </w:r>
      <w:r w:rsidRPr="000722A8">
        <w:rPr>
          <w:rFonts w:ascii="Arial" w:hAnsi="Arial" w:cs="Arial"/>
          <w:szCs w:val="24"/>
        </w:rPr>
        <w:tab/>
      </w:r>
      <w:r w:rsidRPr="000722A8">
        <w:rPr>
          <w:rFonts w:ascii="Arial" w:hAnsi="Arial" w:cs="Arial"/>
          <w:szCs w:val="24"/>
        </w:rPr>
        <w:tab/>
        <w:t xml:space="preserve">                                    </w:t>
      </w:r>
      <w:r w:rsidRPr="000722A8">
        <w:rPr>
          <w:rFonts w:ascii="Arial" w:hAnsi="Arial" w:cs="Arial"/>
          <w:szCs w:val="24"/>
        </w:rPr>
        <w:sym w:font="Wingdings" w:char="F0A8"/>
      </w:r>
    </w:p>
    <w:p w14:paraId="1F024697" w14:textId="77777777" w:rsidR="001B52F1" w:rsidRPr="000722A8" w:rsidRDefault="001B52F1" w:rsidP="000722A8">
      <w:pPr>
        <w:widowControl w:val="0"/>
        <w:numPr>
          <w:ilvl w:val="0"/>
          <w:numId w:val="25"/>
        </w:numPr>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lastRenderedPageBreak/>
        <w:t xml:space="preserve">ICDS centre </w:t>
      </w:r>
      <w:r w:rsidRPr="000722A8">
        <w:rPr>
          <w:rFonts w:ascii="Arial" w:hAnsi="Arial" w:cs="Arial"/>
          <w:szCs w:val="24"/>
        </w:rPr>
        <w:tab/>
      </w:r>
      <w:r w:rsidRPr="000722A8">
        <w:rPr>
          <w:rFonts w:ascii="Arial" w:hAnsi="Arial" w:cs="Arial"/>
          <w:szCs w:val="24"/>
        </w:rPr>
        <w:tab/>
        <w:t xml:space="preserve">                                    </w:t>
      </w:r>
      <w:r w:rsidRPr="000722A8">
        <w:rPr>
          <w:rFonts w:ascii="Arial" w:hAnsi="Arial" w:cs="Arial"/>
          <w:szCs w:val="24"/>
        </w:rPr>
        <w:sym w:font="Wingdings" w:char="F0A8"/>
      </w:r>
    </w:p>
    <w:p w14:paraId="355AD9DC" w14:textId="77777777" w:rsidR="001B52F1" w:rsidRPr="000722A8" w:rsidRDefault="001B52F1" w:rsidP="000722A8">
      <w:pPr>
        <w:widowControl w:val="0"/>
        <w:numPr>
          <w:ilvl w:val="0"/>
          <w:numId w:val="25"/>
        </w:numPr>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Others</w:t>
      </w:r>
      <w:r w:rsidRPr="000722A8">
        <w:rPr>
          <w:rFonts w:ascii="Arial" w:hAnsi="Arial" w:cs="Arial"/>
          <w:szCs w:val="24"/>
        </w:rPr>
        <w:tab/>
      </w:r>
      <w:r w:rsidRPr="000722A8">
        <w:rPr>
          <w:rFonts w:ascii="Arial" w:hAnsi="Arial" w:cs="Arial"/>
          <w:szCs w:val="24"/>
        </w:rPr>
        <w:tab/>
        <w:t xml:space="preserve">                                    </w:t>
      </w:r>
      <w:r w:rsidRPr="000722A8">
        <w:rPr>
          <w:rFonts w:ascii="Arial" w:hAnsi="Arial" w:cs="Arial"/>
          <w:szCs w:val="24"/>
        </w:rPr>
        <w:sym w:font="Wingdings" w:char="F0A8"/>
      </w:r>
      <w:r w:rsidRPr="000722A8">
        <w:rPr>
          <w:rFonts w:ascii="Arial" w:hAnsi="Arial" w:cs="Arial"/>
          <w:szCs w:val="24"/>
        </w:rPr>
        <w:t xml:space="preserve">      </w:t>
      </w:r>
    </w:p>
    <w:p w14:paraId="79649FF0" w14:textId="77777777" w:rsidR="001B52F1" w:rsidRPr="000722A8" w:rsidRDefault="001B52F1" w:rsidP="000722A8">
      <w:pPr>
        <w:widowControl w:val="0"/>
        <w:tabs>
          <w:tab w:val="left" w:pos="900"/>
        </w:tabs>
        <w:autoSpaceDE w:val="0"/>
        <w:autoSpaceDN w:val="0"/>
        <w:adjustRightInd w:val="0"/>
        <w:spacing w:before="120" w:after="120" w:line="480" w:lineRule="auto"/>
        <w:ind w:left="720" w:hanging="360"/>
        <w:rPr>
          <w:rFonts w:ascii="Arial" w:hAnsi="Arial" w:cs="Arial"/>
          <w:szCs w:val="24"/>
        </w:rPr>
      </w:pPr>
      <w:r w:rsidRPr="000722A8">
        <w:rPr>
          <w:rFonts w:ascii="Arial" w:hAnsi="Arial" w:cs="Arial"/>
          <w:szCs w:val="24"/>
        </w:rPr>
        <w:t>Name of the facility where the child received vaccination _____________________________________________________</w:t>
      </w:r>
    </w:p>
    <w:p w14:paraId="2458C448" w14:textId="77777777" w:rsidR="001B52F1" w:rsidRPr="000722A8" w:rsidRDefault="001B52F1" w:rsidP="000722A8">
      <w:pPr>
        <w:pStyle w:val="Default"/>
        <w:spacing w:before="120" w:after="120" w:line="480" w:lineRule="auto"/>
        <w:outlineLvl w:val="0"/>
        <w:rPr>
          <w:rFonts w:ascii="Arial" w:hAnsi="Arial" w:cs="Arial"/>
        </w:rPr>
      </w:pPr>
      <w:r w:rsidRPr="000722A8">
        <w:rPr>
          <w:rFonts w:ascii="Arial" w:hAnsi="Arial" w:cs="Arial"/>
        </w:rPr>
        <w:t>If the child was not vaccinated, ask Q. E7; otherwise skip Q. E7 and go to Section F.</w:t>
      </w:r>
    </w:p>
    <w:p w14:paraId="7C6ECF00" w14:textId="77777777" w:rsidR="001B52F1" w:rsidRPr="000722A8" w:rsidRDefault="001B52F1" w:rsidP="000722A8">
      <w:pPr>
        <w:widowControl w:val="0"/>
        <w:tabs>
          <w:tab w:val="left" w:pos="4536"/>
        </w:tabs>
        <w:autoSpaceDE w:val="0"/>
        <w:autoSpaceDN w:val="0"/>
        <w:adjustRightInd w:val="0"/>
        <w:spacing w:before="120" w:after="120" w:line="480" w:lineRule="auto"/>
        <w:rPr>
          <w:rFonts w:ascii="Arial" w:hAnsi="Arial" w:cs="Arial"/>
          <w:szCs w:val="24"/>
        </w:rPr>
      </w:pPr>
      <w:r w:rsidRPr="000722A8">
        <w:rPr>
          <w:rFonts w:ascii="Arial" w:hAnsi="Arial" w:cs="Arial"/>
          <w:szCs w:val="24"/>
        </w:rPr>
        <w:t xml:space="preserve">7.    Please tell us the main reasons </w:t>
      </w:r>
      <w:proofErr w:type="gramStart"/>
      <w:r w:rsidRPr="000722A8">
        <w:rPr>
          <w:rFonts w:ascii="Arial" w:hAnsi="Arial" w:cs="Arial"/>
          <w:szCs w:val="24"/>
        </w:rPr>
        <w:t>why  _</w:t>
      </w:r>
      <w:proofErr w:type="gramEnd"/>
      <w:r w:rsidRPr="000722A8">
        <w:rPr>
          <w:rFonts w:ascii="Arial" w:hAnsi="Arial" w:cs="Arial"/>
          <w:szCs w:val="24"/>
        </w:rPr>
        <w:t>____  (use child’s name) was not vaccinated for JE. (Tick the appropriate boxes below).</w:t>
      </w:r>
    </w:p>
    <w:p w14:paraId="420832D4" w14:textId="77777777" w:rsidR="001B52F1" w:rsidRPr="000722A8" w:rsidRDefault="001B52F1" w:rsidP="000722A8">
      <w:pPr>
        <w:widowControl w:val="0"/>
        <w:numPr>
          <w:ilvl w:val="0"/>
          <w:numId w:val="26"/>
        </w:numPr>
        <w:tabs>
          <w:tab w:val="left" w:pos="900"/>
          <w:tab w:val="left" w:pos="1080"/>
        </w:tabs>
        <w:autoSpaceDE w:val="0"/>
        <w:autoSpaceDN w:val="0"/>
        <w:adjustRightInd w:val="0"/>
        <w:spacing w:before="120" w:after="120" w:line="480" w:lineRule="auto"/>
        <w:rPr>
          <w:rFonts w:ascii="Arial" w:hAnsi="Arial" w:cs="Arial"/>
          <w:szCs w:val="24"/>
        </w:rPr>
      </w:pPr>
      <w:r w:rsidRPr="000722A8">
        <w:rPr>
          <w:rFonts w:ascii="Arial" w:hAnsi="Arial" w:cs="Arial"/>
          <w:szCs w:val="24"/>
        </w:rPr>
        <w:t>Vaccination center or clinic too far away</w:t>
      </w:r>
      <w:r w:rsidRPr="000722A8">
        <w:rPr>
          <w:rFonts w:ascii="Arial" w:hAnsi="Arial" w:cs="Arial"/>
          <w:szCs w:val="24"/>
        </w:rPr>
        <w:tab/>
        <w:t xml:space="preserve">                                 </w:t>
      </w:r>
      <w:r w:rsidRPr="000722A8">
        <w:rPr>
          <w:rFonts w:ascii="Arial" w:hAnsi="Arial" w:cs="Arial"/>
          <w:szCs w:val="24"/>
        </w:rPr>
        <w:tab/>
      </w:r>
      <w:r w:rsidRPr="000722A8">
        <w:rPr>
          <w:rFonts w:ascii="Arial" w:hAnsi="Arial" w:cs="Arial"/>
          <w:szCs w:val="24"/>
        </w:rPr>
        <w:sym w:font="Wingdings" w:char="F0A8"/>
      </w:r>
      <w:r w:rsidRPr="000722A8">
        <w:rPr>
          <w:rFonts w:ascii="Arial" w:hAnsi="Arial" w:cs="Arial"/>
          <w:szCs w:val="24"/>
        </w:rPr>
        <w:tab/>
        <w:t xml:space="preserve">   </w:t>
      </w:r>
    </w:p>
    <w:p w14:paraId="4F92C45C" w14:textId="77777777" w:rsidR="001B52F1" w:rsidRPr="000722A8" w:rsidRDefault="001B52F1" w:rsidP="000722A8">
      <w:pPr>
        <w:pStyle w:val="Default"/>
        <w:widowControl w:val="0"/>
        <w:numPr>
          <w:ilvl w:val="0"/>
          <w:numId w:val="26"/>
        </w:numPr>
        <w:tabs>
          <w:tab w:val="left" w:pos="4536"/>
        </w:tabs>
        <w:spacing w:before="120" w:after="120" w:line="480" w:lineRule="auto"/>
        <w:rPr>
          <w:rFonts w:ascii="Arial" w:hAnsi="Arial" w:cs="Arial"/>
        </w:rPr>
      </w:pPr>
      <w:r w:rsidRPr="000722A8">
        <w:rPr>
          <w:rFonts w:ascii="Arial" w:hAnsi="Arial" w:cs="Arial"/>
        </w:rPr>
        <w:t xml:space="preserve">No vaccine at the vaccination </w:t>
      </w:r>
      <w:proofErr w:type="gramStart"/>
      <w:r w:rsidRPr="000722A8">
        <w:rPr>
          <w:rFonts w:ascii="Arial" w:hAnsi="Arial" w:cs="Arial"/>
        </w:rPr>
        <w:t xml:space="preserve">clinic  </w:t>
      </w:r>
      <w:r w:rsidRPr="000722A8">
        <w:rPr>
          <w:rFonts w:ascii="Arial" w:hAnsi="Arial" w:cs="Arial"/>
        </w:rPr>
        <w:tab/>
      </w:r>
      <w:proofErr w:type="gramEnd"/>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sym w:font="Wingdings" w:char="F0A8"/>
      </w:r>
      <w:r w:rsidRPr="000722A8">
        <w:rPr>
          <w:rFonts w:ascii="Arial" w:hAnsi="Arial" w:cs="Arial"/>
        </w:rPr>
        <w:tab/>
        <w:t xml:space="preserve">                                                                  </w:t>
      </w:r>
    </w:p>
    <w:p w14:paraId="4C83D2FD" w14:textId="77777777" w:rsidR="001B52F1" w:rsidRPr="000722A8" w:rsidRDefault="001B52F1" w:rsidP="000722A8">
      <w:pPr>
        <w:pStyle w:val="Default"/>
        <w:widowControl w:val="0"/>
        <w:numPr>
          <w:ilvl w:val="0"/>
          <w:numId w:val="26"/>
        </w:numPr>
        <w:tabs>
          <w:tab w:val="left" w:pos="4536"/>
        </w:tabs>
        <w:spacing w:before="120" w:after="120" w:line="480" w:lineRule="auto"/>
        <w:rPr>
          <w:rFonts w:ascii="Arial" w:hAnsi="Arial" w:cs="Arial"/>
        </w:rPr>
      </w:pPr>
      <w:r w:rsidRPr="000722A8">
        <w:rPr>
          <w:rFonts w:ascii="Arial" w:hAnsi="Arial" w:cs="Arial"/>
        </w:rPr>
        <w:t>Sick child at home</w:t>
      </w:r>
      <w:r w:rsidRPr="000722A8">
        <w:rPr>
          <w:rFonts w:ascii="Arial" w:hAnsi="Arial" w:cs="Arial"/>
        </w:rPr>
        <w:tab/>
      </w:r>
      <w:r w:rsidRPr="000722A8">
        <w:rPr>
          <w:rFonts w:ascii="Arial" w:hAnsi="Arial" w:cs="Arial"/>
        </w:rPr>
        <w:tab/>
        <w:t xml:space="preserve">                                    </w:t>
      </w:r>
      <w:r w:rsidR="00F45347">
        <w:rPr>
          <w:rFonts w:ascii="Arial" w:hAnsi="Arial" w:cs="Arial"/>
        </w:rPr>
        <w:tab/>
      </w:r>
      <w:r w:rsidRPr="000722A8">
        <w:rPr>
          <w:rFonts w:ascii="Arial" w:hAnsi="Arial" w:cs="Arial"/>
        </w:rPr>
        <w:sym w:font="Wingdings" w:char="F0A8"/>
      </w:r>
      <w:r w:rsidRPr="000722A8">
        <w:rPr>
          <w:rFonts w:ascii="Arial" w:hAnsi="Arial" w:cs="Arial"/>
        </w:rPr>
        <w:tab/>
      </w:r>
    </w:p>
    <w:p w14:paraId="78421E61" w14:textId="77777777" w:rsidR="001B52F1" w:rsidRPr="000722A8" w:rsidRDefault="001B52F1" w:rsidP="000722A8">
      <w:pPr>
        <w:pStyle w:val="Default"/>
        <w:widowControl w:val="0"/>
        <w:numPr>
          <w:ilvl w:val="0"/>
          <w:numId w:val="26"/>
        </w:numPr>
        <w:tabs>
          <w:tab w:val="left" w:pos="4536"/>
        </w:tabs>
        <w:spacing w:before="120" w:after="120" w:line="480" w:lineRule="auto"/>
        <w:rPr>
          <w:rFonts w:ascii="Arial" w:hAnsi="Arial" w:cs="Arial"/>
        </w:rPr>
      </w:pPr>
      <w:r w:rsidRPr="000722A8">
        <w:rPr>
          <w:rFonts w:ascii="Arial" w:hAnsi="Arial" w:cs="Arial"/>
        </w:rPr>
        <w:t>Fear of vaccine side effects</w:t>
      </w:r>
      <w:r w:rsidRPr="000722A8">
        <w:rPr>
          <w:rFonts w:ascii="Arial" w:hAnsi="Arial" w:cs="Arial"/>
        </w:rPr>
        <w:tab/>
      </w:r>
      <w:r w:rsidRPr="000722A8">
        <w:rPr>
          <w:rFonts w:ascii="Arial" w:hAnsi="Arial" w:cs="Arial"/>
        </w:rPr>
        <w:tab/>
        <w:t xml:space="preserve">                  </w:t>
      </w:r>
      <w:r w:rsidRPr="000722A8">
        <w:rPr>
          <w:rFonts w:ascii="Arial" w:hAnsi="Arial" w:cs="Arial"/>
        </w:rPr>
        <w:tab/>
      </w:r>
      <w:r w:rsidRPr="000722A8">
        <w:rPr>
          <w:rFonts w:ascii="Arial" w:hAnsi="Arial" w:cs="Arial"/>
        </w:rPr>
        <w:tab/>
      </w:r>
      <w:r w:rsidR="00F45347">
        <w:rPr>
          <w:rFonts w:ascii="Arial" w:hAnsi="Arial" w:cs="Arial"/>
        </w:rPr>
        <w:tab/>
      </w:r>
      <w:r w:rsidRPr="000722A8">
        <w:rPr>
          <w:rFonts w:ascii="Arial" w:hAnsi="Arial" w:cs="Arial"/>
        </w:rPr>
        <w:sym w:font="Wingdings" w:char="F0A8"/>
      </w:r>
      <w:r w:rsidRPr="000722A8">
        <w:rPr>
          <w:rFonts w:ascii="Arial" w:hAnsi="Arial" w:cs="Arial"/>
        </w:rPr>
        <w:t xml:space="preserve">  </w:t>
      </w:r>
    </w:p>
    <w:p w14:paraId="1B9473B7" w14:textId="77777777" w:rsidR="001B52F1" w:rsidRPr="000722A8" w:rsidRDefault="001B52F1" w:rsidP="000722A8">
      <w:pPr>
        <w:pStyle w:val="Default"/>
        <w:widowControl w:val="0"/>
        <w:numPr>
          <w:ilvl w:val="0"/>
          <w:numId w:val="26"/>
        </w:numPr>
        <w:tabs>
          <w:tab w:val="left" w:pos="4536"/>
        </w:tabs>
        <w:spacing w:before="120" w:after="120" w:line="480" w:lineRule="auto"/>
        <w:rPr>
          <w:rFonts w:ascii="Arial" w:hAnsi="Arial" w:cs="Arial"/>
        </w:rPr>
      </w:pPr>
      <w:r w:rsidRPr="000722A8">
        <w:rPr>
          <w:rFonts w:ascii="Arial" w:hAnsi="Arial" w:cs="Arial"/>
        </w:rPr>
        <w:t>Vaccination clinic was closed</w:t>
      </w:r>
      <w:r w:rsidRPr="000722A8">
        <w:rPr>
          <w:rFonts w:ascii="Arial" w:hAnsi="Arial" w:cs="Arial"/>
        </w:rPr>
        <w:tab/>
      </w:r>
      <w:r w:rsidRPr="000722A8">
        <w:rPr>
          <w:rFonts w:ascii="Arial" w:hAnsi="Arial" w:cs="Arial"/>
        </w:rPr>
        <w:tab/>
        <w:t xml:space="preserve">                  </w:t>
      </w:r>
      <w:r w:rsidRPr="000722A8">
        <w:rPr>
          <w:rFonts w:ascii="Arial" w:hAnsi="Arial" w:cs="Arial"/>
        </w:rPr>
        <w:tab/>
      </w:r>
      <w:r w:rsidRPr="000722A8">
        <w:rPr>
          <w:rFonts w:ascii="Arial" w:hAnsi="Arial" w:cs="Arial"/>
        </w:rPr>
        <w:tab/>
      </w:r>
      <w:r w:rsidR="00F45347">
        <w:rPr>
          <w:rFonts w:ascii="Arial" w:hAnsi="Arial" w:cs="Arial"/>
        </w:rPr>
        <w:tab/>
      </w:r>
      <w:r w:rsidRPr="000722A8">
        <w:rPr>
          <w:rFonts w:ascii="Arial" w:hAnsi="Arial" w:cs="Arial"/>
        </w:rPr>
        <w:sym w:font="Wingdings" w:char="F0A8"/>
      </w:r>
      <w:r w:rsidRPr="000722A8">
        <w:rPr>
          <w:rFonts w:ascii="Arial" w:hAnsi="Arial" w:cs="Arial"/>
        </w:rPr>
        <w:t xml:space="preserve"> </w:t>
      </w:r>
    </w:p>
    <w:p w14:paraId="2927EC5A" w14:textId="77777777" w:rsidR="001B52F1" w:rsidRPr="000722A8" w:rsidRDefault="001B52F1" w:rsidP="000722A8">
      <w:pPr>
        <w:pStyle w:val="Default"/>
        <w:widowControl w:val="0"/>
        <w:numPr>
          <w:ilvl w:val="0"/>
          <w:numId w:val="26"/>
        </w:numPr>
        <w:tabs>
          <w:tab w:val="left" w:pos="4536"/>
        </w:tabs>
        <w:spacing w:before="120" w:after="120" w:line="480" w:lineRule="auto"/>
        <w:rPr>
          <w:rFonts w:ascii="Arial" w:hAnsi="Arial" w:cs="Arial"/>
        </w:rPr>
      </w:pPr>
      <w:r w:rsidRPr="000722A8">
        <w:rPr>
          <w:rFonts w:ascii="Arial" w:hAnsi="Arial" w:cs="Arial"/>
        </w:rPr>
        <w:t>Shortage of money</w:t>
      </w:r>
      <w:r w:rsidRPr="000722A8">
        <w:rPr>
          <w:rFonts w:ascii="Arial" w:hAnsi="Arial" w:cs="Arial"/>
        </w:rPr>
        <w:tab/>
      </w:r>
      <w:r w:rsidRPr="000722A8">
        <w:rPr>
          <w:rFonts w:ascii="Arial" w:hAnsi="Arial" w:cs="Arial"/>
        </w:rPr>
        <w:tab/>
        <w:t xml:space="preserve">                                    </w:t>
      </w:r>
      <w:r w:rsidR="00F45347">
        <w:rPr>
          <w:rFonts w:ascii="Arial" w:hAnsi="Arial" w:cs="Arial"/>
        </w:rPr>
        <w:tab/>
      </w:r>
      <w:r w:rsidRPr="000722A8">
        <w:rPr>
          <w:rFonts w:ascii="Arial" w:hAnsi="Arial" w:cs="Arial"/>
        </w:rPr>
        <w:sym w:font="Wingdings" w:char="F0A8"/>
      </w:r>
    </w:p>
    <w:p w14:paraId="7BA30D5C" w14:textId="77777777" w:rsidR="001B52F1" w:rsidRPr="000722A8" w:rsidRDefault="001B52F1" w:rsidP="000722A8">
      <w:pPr>
        <w:pStyle w:val="Default"/>
        <w:widowControl w:val="0"/>
        <w:numPr>
          <w:ilvl w:val="0"/>
          <w:numId w:val="26"/>
        </w:numPr>
        <w:spacing w:before="120" w:after="120" w:line="480" w:lineRule="auto"/>
        <w:rPr>
          <w:rFonts w:ascii="Arial" w:hAnsi="Arial" w:cs="Arial"/>
        </w:rPr>
      </w:pPr>
      <w:r w:rsidRPr="000722A8">
        <w:rPr>
          <w:rFonts w:ascii="Arial" w:hAnsi="Arial" w:cs="Arial"/>
        </w:rPr>
        <w:t xml:space="preserve">Did not know vaccines were needed                  </w:t>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sym w:font="Wingdings" w:char="F0A8"/>
      </w:r>
      <w:r w:rsidRPr="000722A8">
        <w:rPr>
          <w:rFonts w:ascii="Arial" w:hAnsi="Arial" w:cs="Arial"/>
        </w:rPr>
        <w:tab/>
        <w:t xml:space="preserve">          </w:t>
      </w:r>
    </w:p>
    <w:p w14:paraId="39448C5E" w14:textId="77777777" w:rsidR="001B52F1" w:rsidRPr="000722A8" w:rsidRDefault="001B52F1" w:rsidP="000722A8">
      <w:pPr>
        <w:pStyle w:val="Default"/>
        <w:widowControl w:val="0"/>
        <w:numPr>
          <w:ilvl w:val="0"/>
          <w:numId w:val="26"/>
        </w:numPr>
        <w:spacing w:before="120" w:after="120" w:line="480" w:lineRule="auto"/>
        <w:rPr>
          <w:rFonts w:ascii="Arial" w:hAnsi="Arial" w:cs="Arial"/>
        </w:rPr>
      </w:pPr>
      <w:r w:rsidRPr="000722A8">
        <w:rPr>
          <w:rFonts w:ascii="Arial" w:hAnsi="Arial" w:cs="Arial"/>
        </w:rPr>
        <w:t xml:space="preserve">Don’t know                                                                                         </w:t>
      </w:r>
      <w:r w:rsidR="00F45347">
        <w:rPr>
          <w:rFonts w:ascii="Arial" w:hAnsi="Arial" w:cs="Arial"/>
        </w:rPr>
        <w:t xml:space="preserve"> </w:t>
      </w:r>
      <w:r w:rsidRPr="000722A8">
        <w:rPr>
          <w:rFonts w:ascii="Arial" w:hAnsi="Arial" w:cs="Arial"/>
        </w:rPr>
        <w:sym w:font="Wingdings" w:char="F0A8"/>
      </w:r>
      <w:r w:rsidRPr="000722A8">
        <w:rPr>
          <w:rFonts w:ascii="Arial" w:hAnsi="Arial" w:cs="Arial"/>
        </w:rPr>
        <w:t xml:space="preserve">         </w:t>
      </w:r>
    </w:p>
    <w:p w14:paraId="15C9B510" w14:textId="77777777" w:rsidR="001B52F1" w:rsidRPr="000722A8" w:rsidRDefault="001B52F1" w:rsidP="000722A8">
      <w:pPr>
        <w:pStyle w:val="Default"/>
        <w:widowControl w:val="0"/>
        <w:numPr>
          <w:ilvl w:val="0"/>
          <w:numId w:val="26"/>
        </w:numPr>
        <w:spacing w:before="120" w:after="120" w:line="480" w:lineRule="auto"/>
        <w:rPr>
          <w:rFonts w:ascii="Arial" w:hAnsi="Arial" w:cs="Arial"/>
        </w:rPr>
      </w:pPr>
      <w:r w:rsidRPr="000722A8">
        <w:rPr>
          <w:rFonts w:ascii="Arial" w:hAnsi="Arial" w:cs="Arial"/>
        </w:rPr>
        <w:lastRenderedPageBreak/>
        <w:t>Other (</w:t>
      </w:r>
      <w:proofErr w:type="gramStart"/>
      <w:r w:rsidRPr="000722A8">
        <w:rPr>
          <w:rFonts w:ascii="Arial" w:hAnsi="Arial" w:cs="Arial"/>
        </w:rPr>
        <w:t xml:space="preserve">specify)   </w:t>
      </w:r>
      <w:proofErr w:type="gramEnd"/>
      <w:r w:rsidRPr="000722A8">
        <w:rPr>
          <w:rFonts w:ascii="Arial" w:hAnsi="Arial" w:cs="Arial"/>
        </w:rPr>
        <w:t xml:space="preserve">                    </w:t>
      </w:r>
      <w:r w:rsidRPr="000722A8">
        <w:rPr>
          <w:rFonts w:ascii="Arial" w:hAnsi="Arial" w:cs="Arial"/>
        </w:rPr>
        <w:tab/>
      </w:r>
      <w:r w:rsidRPr="000722A8">
        <w:rPr>
          <w:rFonts w:ascii="Arial" w:hAnsi="Arial" w:cs="Arial"/>
        </w:rPr>
        <w:tab/>
      </w:r>
      <w:r w:rsidRPr="000722A8">
        <w:rPr>
          <w:rFonts w:ascii="Arial" w:hAnsi="Arial" w:cs="Arial"/>
        </w:rPr>
        <w:tab/>
      </w:r>
      <w:r w:rsidRPr="000722A8">
        <w:rPr>
          <w:rFonts w:ascii="Arial" w:hAnsi="Arial" w:cs="Arial"/>
        </w:rPr>
        <w:sym w:font="Wingdings" w:char="F0A8"/>
      </w:r>
      <w:r w:rsidRPr="000722A8">
        <w:rPr>
          <w:rFonts w:ascii="Arial" w:hAnsi="Arial" w:cs="Arial"/>
        </w:rPr>
        <w:t>_________________</w:t>
      </w:r>
    </w:p>
    <w:p w14:paraId="7633E227" w14:textId="77777777" w:rsidR="001B52F1" w:rsidRPr="000722A8" w:rsidRDefault="001B52F1" w:rsidP="000722A8">
      <w:pPr>
        <w:pStyle w:val="Header"/>
        <w:tabs>
          <w:tab w:val="left" w:pos="4536"/>
        </w:tabs>
        <w:spacing w:before="120" w:after="120" w:line="480" w:lineRule="auto"/>
        <w:outlineLvl w:val="0"/>
        <w:rPr>
          <w:rFonts w:ascii="Arial" w:hAnsi="Arial" w:cs="Arial"/>
          <w:iCs/>
          <w:szCs w:val="24"/>
        </w:rPr>
      </w:pPr>
      <w:r w:rsidRPr="000722A8">
        <w:rPr>
          <w:rFonts w:ascii="Arial" w:hAnsi="Arial" w:cs="Arial"/>
          <w:iCs/>
          <w:szCs w:val="24"/>
        </w:rPr>
        <w:t xml:space="preserve">If child was vaccinated go to section F, if not vaccinated, skip section F and go to end.  </w:t>
      </w:r>
    </w:p>
    <w:p w14:paraId="3F77ECFA" w14:textId="77777777" w:rsidR="001B52F1" w:rsidRPr="000722A8" w:rsidRDefault="001B52F1" w:rsidP="000722A8">
      <w:pPr>
        <w:tabs>
          <w:tab w:val="left" w:pos="4536"/>
        </w:tabs>
        <w:spacing w:before="120" w:after="120" w:line="480" w:lineRule="auto"/>
        <w:outlineLvl w:val="0"/>
        <w:rPr>
          <w:rFonts w:ascii="Arial" w:hAnsi="Arial" w:cs="Arial"/>
          <w:bCs/>
          <w:szCs w:val="24"/>
        </w:rPr>
      </w:pPr>
      <w:r w:rsidRPr="000722A8">
        <w:rPr>
          <w:rFonts w:ascii="Arial" w:hAnsi="Arial" w:cs="Arial"/>
          <w:bCs/>
          <w:szCs w:val="24"/>
          <w:cs/>
          <w:lang w:bidi="hi-IN"/>
        </w:rPr>
        <w:t>F</w:t>
      </w:r>
      <w:r w:rsidRPr="000722A8">
        <w:rPr>
          <w:rFonts w:ascii="Arial" w:hAnsi="Arial" w:cs="Arial"/>
          <w:bCs/>
          <w:szCs w:val="24"/>
          <w:cs/>
        </w:rPr>
        <w:t xml:space="preserve">. </w:t>
      </w:r>
      <w:r w:rsidRPr="000722A8">
        <w:rPr>
          <w:rFonts w:ascii="Arial" w:hAnsi="Arial" w:cs="Arial"/>
          <w:bCs/>
          <w:szCs w:val="24"/>
        </w:rPr>
        <w:t>VACCINATION CARD OR RECORDED JE VACCINATION HISTORY</w:t>
      </w:r>
    </w:p>
    <w:p w14:paraId="76CB0191" w14:textId="77777777" w:rsidR="001B52F1" w:rsidRPr="000722A8" w:rsidRDefault="001B52F1" w:rsidP="000722A8">
      <w:pPr>
        <w:tabs>
          <w:tab w:val="left" w:pos="4536"/>
        </w:tabs>
        <w:spacing w:before="120" w:after="120" w:line="480" w:lineRule="auto"/>
        <w:outlineLvl w:val="0"/>
        <w:rPr>
          <w:rFonts w:ascii="Arial" w:hAnsi="Arial" w:cs="Arial"/>
          <w:szCs w:val="24"/>
        </w:rPr>
      </w:pPr>
      <w:r w:rsidRPr="000722A8">
        <w:rPr>
          <w:rFonts w:ascii="Arial" w:hAnsi="Arial" w:cs="Arial"/>
          <w:bCs/>
          <w:szCs w:val="24"/>
        </w:rPr>
        <w:t xml:space="preserve"> </w:t>
      </w:r>
      <w:r w:rsidRPr="000722A8">
        <w:rPr>
          <w:rFonts w:ascii="Arial" w:hAnsi="Arial" w:cs="Arial"/>
          <w:szCs w:val="24"/>
        </w:rPr>
        <w:t xml:space="preserve">1. 1. Do you have a card </w:t>
      </w:r>
      <w:proofErr w:type="gramStart"/>
      <w:r w:rsidRPr="000722A8">
        <w:rPr>
          <w:rFonts w:ascii="Arial" w:hAnsi="Arial" w:cs="Arial"/>
          <w:szCs w:val="24"/>
        </w:rPr>
        <w:t>that  _</w:t>
      </w:r>
      <w:proofErr w:type="gramEnd"/>
      <w:r w:rsidRPr="000722A8">
        <w:rPr>
          <w:rFonts w:ascii="Arial" w:hAnsi="Arial" w:cs="Arial"/>
          <w:szCs w:val="24"/>
        </w:rPr>
        <w:t xml:space="preserve">_____ (use child’s name) got when he/she was vaccinated for JE? </w:t>
      </w:r>
      <w:r w:rsidRPr="000722A8">
        <w:rPr>
          <w:rFonts w:ascii="Arial" w:hAnsi="Arial" w:cs="Arial"/>
          <w:szCs w:val="24"/>
        </w:rPr>
        <w:tab/>
      </w:r>
      <w:r w:rsidRPr="000722A8">
        <w:rPr>
          <w:rFonts w:ascii="Arial" w:hAnsi="Arial" w:cs="Arial"/>
          <w:szCs w:val="24"/>
        </w:rPr>
        <w:tab/>
        <w:t xml:space="preserve">     </w:t>
      </w:r>
      <w:r w:rsidRPr="000722A8">
        <w:rPr>
          <w:rFonts w:ascii="Arial" w:hAnsi="Arial" w:cs="Arial"/>
          <w:szCs w:val="24"/>
        </w:rPr>
        <w:tab/>
      </w:r>
      <w:r w:rsidRPr="000722A8">
        <w:rPr>
          <w:rFonts w:ascii="Arial" w:hAnsi="Arial" w:cs="Arial"/>
          <w:szCs w:val="24"/>
        </w:rPr>
        <w:sym w:font="Wingdings" w:char="F0A8"/>
      </w:r>
      <w:r w:rsidRPr="000722A8">
        <w:rPr>
          <w:rFonts w:ascii="Arial" w:hAnsi="Arial" w:cs="Arial"/>
          <w:szCs w:val="24"/>
        </w:rPr>
        <w:t xml:space="preserve">Yes                     </w:t>
      </w:r>
      <w:r w:rsidRPr="000722A8">
        <w:rPr>
          <w:rFonts w:ascii="Arial" w:hAnsi="Arial" w:cs="Arial"/>
          <w:szCs w:val="24"/>
        </w:rPr>
        <w:sym w:font="Wingdings" w:char="F0A8"/>
      </w:r>
      <w:r w:rsidRPr="000722A8">
        <w:rPr>
          <w:rFonts w:ascii="Arial" w:hAnsi="Arial" w:cs="Arial"/>
          <w:szCs w:val="24"/>
        </w:rPr>
        <w:t>No</w:t>
      </w:r>
    </w:p>
    <w:p w14:paraId="65081434" w14:textId="77777777" w:rsidR="001B52F1" w:rsidRPr="000722A8" w:rsidRDefault="001B52F1" w:rsidP="000722A8">
      <w:pPr>
        <w:pStyle w:val="Default"/>
        <w:tabs>
          <w:tab w:val="left" w:pos="4536"/>
        </w:tabs>
        <w:spacing w:before="120" w:after="120" w:line="480" w:lineRule="auto"/>
        <w:outlineLvl w:val="0"/>
        <w:rPr>
          <w:rFonts w:ascii="Arial" w:hAnsi="Arial" w:cs="Arial"/>
        </w:rPr>
      </w:pPr>
      <w:r w:rsidRPr="000722A8">
        <w:rPr>
          <w:rFonts w:ascii="Arial" w:hAnsi="Arial" w:cs="Arial"/>
        </w:rPr>
        <w:t xml:space="preserve">  (If yes) Can you kindly show me the card?</w:t>
      </w:r>
    </w:p>
    <w:p w14:paraId="01FC0AE7" w14:textId="77777777" w:rsidR="001B52F1" w:rsidRPr="000722A8" w:rsidRDefault="001B52F1" w:rsidP="000722A8">
      <w:pPr>
        <w:pStyle w:val="Default"/>
        <w:tabs>
          <w:tab w:val="left" w:pos="4536"/>
        </w:tabs>
        <w:spacing w:before="120" w:after="120" w:line="480" w:lineRule="auto"/>
        <w:rPr>
          <w:rFonts w:ascii="Arial" w:hAnsi="Arial" w:cs="Arial"/>
        </w:rPr>
      </w:pPr>
      <w:r w:rsidRPr="000722A8">
        <w:rPr>
          <w:rFonts w:ascii="Arial" w:hAnsi="Arial" w:cs="Arial"/>
        </w:rPr>
        <w:t xml:space="preserve">Is the vaccination card available with respondent?  </w:t>
      </w:r>
      <w:r w:rsidRPr="000722A8">
        <w:rPr>
          <w:rFonts w:ascii="Arial" w:hAnsi="Arial" w:cs="Arial"/>
        </w:rPr>
        <w:tab/>
      </w:r>
      <w:r w:rsidRPr="000722A8">
        <w:rPr>
          <w:rFonts w:ascii="Arial" w:hAnsi="Arial" w:cs="Arial"/>
        </w:rPr>
        <w:sym w:font="Wingdings" w:char="F0A8"/>
      </w:r>
      <w:r w:rsidRPr="000722A8">
        <w:rPr>
          <w:rFonts w:ascii="Arial" w:hAnsi="Arial" w:cs="Arial"/>
        </w:rPr>
        <w:t xml:space="preserve">Yes                     </w:t>
      </w:r>
      <w:r w:rsidRPr="000722A8">
        <w:rPr>
          <w:rFonts w:ascii="Arial" w:hAnsi="Arial" w:cs="Arial"/>
        </w:rPr>
        <w:sym w:font="Wingdings" w:char="F0A8"/>
      </w:r>
      <w:r w:rsidRPr="000722A8">
        <w:rPr>
          <w:rFonts w:ascii="Arial" w:hAnsi="Arial" w:cs="Arial"/>
        </w:rPr>
        <w:t>No</w:t>
      </w:r>
    </w:p>
    <w:p w14:paraId="3D3AE4A2" w14:textId="77777777" w:rsidR="001B52F1" w:rsidRPr="000722A8" w:rsidRDefault="001B52F1" w:rsidP="000722A8">
      <w:pPr>
        <w:pStyle w:val="Default"/>
        <w:tabs>
          <w:tab w:val="left" w:pos="4536"/>
        </w:tabs>
        <w:spacing w:before="120" w:after="120" w:line="480" w:lineRule="auto"/>
        <w:outlineLvl w:val="0"/>
        <w:rPr>
          <w:rFonts w:ascii="Arial" w:hAnsi="Arial" w:cs="Arial"/>
        </w:rPr>
      </w:pPr>
      <w:r w:rsidRPr="000722A8">
        <w:rPr>
          <w:rFonts w:ascii="Arial" w:hAnsi="Arial" w:cs="Arial"/>
        </w:rPr>
        <w:t>If yes, then enter the date of vaccination and location as per card records.</w:t>
      </w:r>
    </w:p>
    <w:p w14:paraId="1761F4D8" w14:textId="77777777" w:rsidR="001B52F1" w:rsidRPr="000722A8" w:rsidRDefault="001B52F1" w:rsidP="000722A8">
      <w:pPr>
        <w:pStyle w:val="Default"/>
        <w:pBdr>
          <w:bottom w:val="single" w:sz="12" w:space="1" w:color="auto"/>
        </w:pBdr>
        <w:tabs>
          <w:tab w:val="left" w:pos="4536"/>
        </w:tabs>
        <w:spacing w:before="120" w:after="120" w:line="480" w:lineRule="auto"/>
        <w:outlineLvl w:val="0"/>
        <w:rPr>
          <w:rFonts w:ascii="Arial" w:hAnsi="Arial" w:cs="Arial"/>
        </w:rPr>
      </w:pPr>
    </w:p>
    <w:p w14:paraId="23FAD2B8" w14:textId="77777777" w:rsidR="001B52F1" w:rsidRPr="000722A8" w:rsidRDefault="001B52F1" w:rsidP="000722A8">
      <w:pPr>
        <w:pStyle w:val="Default"/>
        <w:tabs>
          <w:tab w:val="left" w:pos="4536"/>
        </w:tabs>
        <w:spacing w:before="120" w:after="120" w:line="480" w:lineRule="auto"/>
        <w:rPr>
          <w:rFonts w:ascii="Arial" w:hAnsi="Arial" w:cs="Arial"/>
        </w:rPr>
      </w:pPr>
      <w:r w:rsidRPr="000722A8">
        <w:rPr>
          <w:rFonts w:ascii="Arial" w:hAnsi="Arial" w:cs="Arial"/>
        </w:rPr>
        <w:t xml:space="preserve"> (If “no” or “don’t know”, then the vaccination records will have to be verified by the Field Interviewer 1 at the PHC/SC and the details recorded on Page 11, section </w:t>
      </w:r>
      <w:proofErr w:type="gramStart"/>
      <w:r w:rsidRPr="000722A8">
        <w:rPr>
          <w:rFonts w:ascii="Arial" w:hAnsi="Arial" w:cs="Arial"/>
        </w:rPr>
        <w:t>G )</w:t>
      </w:r>
      <w:proofErr w:type="gramEnd"/>
      <w:r w:rsidRPr="000722A8">
        <w:rPr>
          <w:rFonts w:ascii="Arial" w:hAnsi="Arial" w:cs="Arial"/>
        </w:rPr>
        <w:t>.</w:t>
      </w:r>
    </w:p>
    <w:p w14:paraId="6872A4EC" w14:textId="77777777" w:rsidR="001B52F1" w:rsidRPr="000722A8" w:rsidRDefault="001B52F1" w:rsidP="000722A8">
      <w:pPr>
        <w:pStyle w:val="Default"/>
        <w:tabs>
          <w:tab w:val="left" w:pos="4536"/>
        </w:tabs>
        <w:spacing w:before="120" w:after="120" w:line="480" w:lineRule="auto"/>
        <w:rPr>
          <w:rFonts w:ascii="Arial" w:hAnsi="Arial" w:cs="Arial"/>
          <w:iCs/>
        </w:rPr>
      </w:pPr>
      <w:r w:rsidRPr="000722A8">
        <w:rPr>
          <w:rFonts w:ascii="Arial" w:hAnsi="Arial" w:cs="Arial"/>
          <w:iCs/>
        </w:rPr>
        <w:t>Take this opportunity to educate the child’s family about JE disease and the importance of vaccination and other control measures</w:t>
      </w:r>
      <w:r w:rsidRPr="000722A8">
        <w:rPr>
          <w:rFonts w:ascii="Arial" w:hAnsi="Arial" w:cs="Arial"/>
          <w:bCs/>
          <w:iCs/>
        </w:rPr>
        <w:t xml:space="preserve">. </w:t>
      </w:r>
      <w:r w:rsidRPr="000722A8">
        <w:rPr>
          <w:rFonts w:ascii="Arial" w:hAnsi="Arial" w:cs="Arial"/>
          <w:iCs/>
        </w:rPr>
        <w:t xml:space="preserve">Refer the unvaccinated subjects for vaccination to the medical officer of the concerned health centers. Thank the respondent for providing important information that will help us understand the benefit of JE vaccinations in preventing disease. </w:t>
      </w:r>
      <w:r w:rsidRPr="000722A8">
        <w:rPr>
          <w:rFonts w:ascii="Arial" w:hAnsi="Arial" w:cs="Arial"/>
          <w:iCs/>
        </w:rPr>
        <w:lastRenderedPageBreak/>
        <w:t>If child is deceased, also convey condolences for their loss. Terminate the interview.</w:t>
      </w:r>
    </w:p>
    <w:p w14:paraId="112DE7E6" w14:textId="77777777" w:rsidR="001B52F1" w:rsidRPr="000722A8" w:rsidRDefault="001B52F1" w:rsidP="000722A8">
      <w:pPr>
        <w:pStyle w:val="Default"/>
        <w:tabs>
          <w:tab w:val="left" w:pos="4536"/>
        </w:tabs>
        <w:spacing w:before="120" w:after="120" w:line="480" w:lineRule="auto"/>
        <w:rPr>
          <w:rFonts w:ascii="Arial" w:hAnsi="Arial" w:cs="Arial"/>
          <w:bCs/>
          <w:lang w:bidi="hi-IN"/>
        </w:rPr>
      </w:pPr>
      <w:r w:rsidRPr="000722A8">
        <w:rPr>
          <w:rFonts w:ascii="Arial" w:hAnsi="Arial" w:cs="Arial"/>
          <w:iCs/>
        </w:rPr>
        <w:t>Field interviewer:  Name______________________________</w:t>
      </w:r>
    </w:p>
    <w:p w14:paraId="29262731" w14:textId="77777777" w:rsidR="001B52F1" w:rsidRPr="000722A8" w:rsidRDefault="001B52F1" w:rsidP="000722A8">
      <w:pPr>
        <w:pStyle w:val="Default"/>
        <w:tabs>
          <w:tab w:val="left" w:pos="4536"/>
        </w:tabs>
        <w:spacing w:before="120" w:after="120" w:line="480" w:lineRule="auto"/>
        <w:rPr>
          <w:rFonts w:ascii="Arial" w:hAnsi="Arial" w:cs="Arial"/>
          <w:iCs/>
        </w:rPr>
      </w:pPr>
      <w:r w:rsidRPr="000722A8">
        <w:rPr>
          <w:rFonts w:ascii="Arial" w:hAnsi="Arial" w:cs="Arial"/>
          <w:iCs/>
        </w:rPr>
        <w:t>Signature: ________________________</w:t>
      </w:r>
      <w:r w:rsidRPr="000722A8">
        <w:rPr>
          <w:rFonts w:ascii="Arial" w:hAnsi="Arial" w:cs="Arial"/>
          <w:bCs/>
          <w:cs/>
          <w:lang w:bidi="hi-IN"/>
        </w:rPr>
        <w:t xml:space="preserve"> </w:t>
      </w:r>
      <w:r w:rsidRPr="000722A8">
        <w:rPr>
          <w:rFonts w:ascii="Arial" w:hAnsi="Arial" w:cs="Arial"/>
          <w:iCs/>
        </w:rPr>
        <w:t xml:space="preserve">Date _________________ </w:t>
      </w:r>
    </w:p>
    <w:p w14:paraId="37BA44F7" w14:textId="77777777" w:rsidR="001B52F1" w:rsidRPr="000722A8" w:rsidRDefault="001B52F1" w:rsidP="000722A8">
      <w:pPr>
        <w:pStyle w:val="Default"/>
        <w:tabs>
          <w:tab w:val="left" w:pos="4536"/>
        </w:tabs>
        <w:spacing w:before="120" w:after="120" w:line="480" w:lineRule="auto"/>
        <w:rPr>
          <w:rFonts w:ascii="Arial" w:hAnsi="Arial" w:cs="Arial"/>
          <w:iCs/>
        </w:rPr>
      </w:pPr>
      <w:r w:rsidRPr="000722A8">
        <w:rPr>
          <w:rFonts w:ascii="Arial" w:hAnsi="Arial" w:cs="Arial"/>
          <w:iCs/>
        </w:rPr>
        <w:t xml:space="preserve">Reviewed by Field supervisor:    </w:t>
      </w:r>
      <w:proofErr w:type="gramStart"/>
      <w:r w:rsidRPr="000722A8">
        <w:rPr>
          <w:rFonts w:ascii="Arial" w:hAnsi="Arial" w:cs="Arial"/>
          <w:iCs/>
        </w:rPr>
        <w:t>Name  _</w:t>
      </w:r>
      <w:proofErr w:type="gramEnd"/>
      <w:r w:rsidRPr="000722A8">
        <w:rPr>
          <w:rFonts w:ascii="Arial" w:hAnsi="Arial" w:cs="Arial"/>
          <w:iCs/>
        </w:rPr>
        <w:t>____________________________________</w:t>
      </w:r>
    </w:p>
    <w:p w14:paraId="7FF47A1D" w14:textId="77777777" w:rsidR="001B52F1" w:rsidRPr="000722A8" w:rsidRDefault="001B52F1" w:rsidP="000722A8">
      <w:pPr>
        <w:pStyle w:val="Default"/>
        <w:tabs>
          <w:tab w:val="left" w:pos="4536"/>
        </w:tabs>
        <w:spacing w:before="120" w:after="120" w:line="480" w:lineRule="auto"/>
        <w:rPr>
          <w:rFonts w:ascii="Arial" w:hAnsi="Arial" w:cs="Arial"/>
          <w:iCs/>
        </w:rPr>
      </w:pPr>
      <w:r w:rsidRPr="000722A8">
        <w:rPr>
          <w:rFonts w:ascii="Arial" w:hAnsi="Arial" w:cs="Arial"/>
          <w:iCs/>
        </w:rPr>
        <w:t>Signature: ________________________</w:t>
      </w:r>
      <w:r w:rsidRPr="000722A8">
        <w:rPr>
          <w:rFonts w:ascii="Arial" w:hAnsi="Arial" w:cs="Arial"/>
          <w:bCs/>
          <w:cs/>
          <w:lang w:bidi="hi-IN"/>
        </w:rPr>
        <w:t xml:space="preserve"> </w:t>
      </w:r>
      <w:r w:rsidRPr="000722A8">
        <w:rPr>
          <w:rFonts w:ascii="Arial" w:hAnsi="Arial" w:cs="Arial"/>
          <w:iCs/>
        </w:rPr>
        <w:t>Date _________________</w:t>
      </w:r>
    </w:p>
    <w:p w14:paraId="60FDA830" w14:textId="77777777" w:rsidR="001B52F1" w:rsidRPr="000722A8" w:rsidRDefault="001B52F1" w:rsidP="000722A8">
      <w:pPr>
        <w:pStyle w:val="Default"/>
        <w:tabs>
          <w:tab w:val="left" w:pos="4536"/>
        </w:tabs>
        <w:spacing w:before="120" w:after="120" w:line="480" w:lineRule="auto"/>
        <w:rPr>
          <w:rFonts w:ascii="Arial" w:hAnsi="Arial" w:cs="Arial"/>
          <w:iCs/>
        </w:rPr>
      </w:pPr>
    </w:p>
    <w:p w14:paraId="7E2A2ACD" w14:textId="77777777" w:rsidR="001B52F1" w:rsidRPr="000722A8" w:rsidRDefault="001B52F1" w:rsidP="000722A8">
      <w:pPr>
        <w:pStyle w:val="Default"/>
        <w:tabs>
          <w:tab w:val="left" w:pos="4536"/>
        </w:tabs>
        <w:spacing w:before="120" w:after="120" w:line="480" w:lineRule="auto"/>
        <w:outlineLvl w:val="0"/>
        <w:rPr>
          <w:rFonts w:ascii="Arial" w:hAnsi="Arial" w:cs="Arial"/>
        </w:rPr>
      </w:pPr>
      <w:r w:rsidRPr="000722A8">
        <w:rPr>
          <w:rFonts w:ascii="Arial" w:hAnsi="Arial" w:cs="Arial"/>
          <w:lang w:bidi="hi-IN"/>
        </w:rPr>
        <w:t>G</w:t>
      </w:r>
      <w:r w:rsidRPr="000722A8">
        <w:rPr>
          <w:rFonts w:ascii="Arial" w:hAnsi="Arial" w:cs="Arial"/>
        </w:rPr>
        <w:t>.</w:t>
      </w:r>
      <w:r w:rsidRPr="000722A8">
        <w:rPr>
          <w:rFonts w:ascii="Arial" w:hAnsi="Arial" w:cs="Arial"/>
          <w:cs/>
          <w:lang w:bidi="hi-IN"/>
        </w:rPr>
        <w:t xml:space="preserve"> </w:t>
      </w:r>
      <w:r w:rsidRPr="000722A8">
        <w:rPr>
          <w:rFonts w:ascii="Arial" w:hAnsi="Arial" w:cs="Arial"/>
        </w:rPr>
        <w:t>For the Vaccination Card reviewed at PHC/ SC by the Field Interviewer 1, please make the entries below:</w:t>
      </w:r>
    </w:p>
    <w:p w14:paraId="32B8F3DC" w14:textId="77777777" w:rsidR="001B52F1" w:rsidRPr="000722A8" w:rsidRDefault="001B52F1" w:rsidP="000722A8">
      <w:pPr>
        <w:pStyle w:val="Default"/>
        <w:tabs>
          <w:tab w:val="left" w:pos="4536"/>
        </w:tabs>
        <w:spacing w:before="120" w:after="120" w:line="480" w:lineRule="auto"/>
        <w:outlineLvl w:val="0"/>
        <w:rPr>
          <w:rFonts w:ascii="Arial" w:hAnsi="Arial" w:cs="Arial"/>
        </w:rPr>
      </w:pPr>
      <w:r w:rsidRPr="000722A8">
        <w:rPr>
          <w:rFonts w:ascii="Arial" w:hAnsi="Arial" w:cs="Arial"/>
        </w:rPr>
        <w:t xml:space="preserve">Was the vaccination card available at the PHC/SC?        </w:t>
      </w:r>
      <w:r w:rsidRPr="000722A8">
        <w:rPr>
          <w:rFonts w:ascii="Arial" w:hAnsi="Arial" w:cs="Arial"/>
        </w:rPr>
        <w:sym w:font="Wingdings" w:char="F0A8"/>
      </w:r>
      <w:r w:rsidRPr="000722A8">
        <w:rPr>
          <w:rFonts w:ascii="Arial" w:hAnsi="Arial" w:cs="Arial"/>
        </w:rPr>
        <w:t xml:space="preserve">Yes                     </w:t>
      </w:r>
      <w:r w:rsidRPr="000722A8">
        <w:rPr>
          <w:rFonts w:ascii="Arial" w:hAnsi="Arial" w:cs="Arial"/>
        </w:rPr>
        <w:sym w:font="Wingdings" w:char="F0A8"/>
      </w:r>
      <w:r w:rsidRPr="000722A8">
        <w:rPr>
          <w:rFonts w:ascii="Arial" w:hAnsi="Arial" w:cs="Arial"/>
        </w:rPr>
        <w:t>No</w:t>
      </w:r>
    </w:p>
    <w:p w14:paraId="7C6FFC49" w14:textId="77777777" w:rsidR="001B52F1" w:rsidRPr="000722A8" w:rsidRDefault="001B52F1" w:rsidP="000722A8">
      <w:pPr>
        <w:pStyle w:val="Default"/>
        <w:tabs>
          <w:tab w:val="left" w:pos="4536"/>
        </w:tabs>
        <w:spacing w:before="120" w:after="120" w:line="480" w:lineRule="auto"/>
        <w:rPr>
          <w:rFonts w:ascii="Arial" w:hAnsi="Arial" w:cs="Arial"/>
        </w:rPr>
      </w:pPr>
      <w:r w:rsidRPr="000722A8">
        <w:rPr>
          <w:rFonts w:ascii="Arial" w:hAnsi="Arial" w:cs="Arial"/>
        </w:rPr>
        <w:t xml:space="preserve">If not, did you find a record elsewhere? </w:t>
      </w:r>
      <w:r w:rsidRPr="000722A8">
        <w:rPr>
          <w:rFonts w:ascii="Arial" w:hAnsi="Arial" w:cs="Arial"/>
        </w:rPr>
        <w:tab/>
      </w:r>
      <w:r w:rsidRPr="000722A8">
        <w:rPr>
          <w:rFonts w:ascii="Arial" w:hAnsi="Arial" w:cs="Arial"/>
        </w:rPr>
        <w:tab/>
        <w:t xml:space="preserve">       </w:t>
      </w:r>
      <w:r w:rsidRPr="000722A8">
        <w:rPr>
          <w:rFonts w:ascii="Arial" w:hAnsi="Arial" w:cs="Arial"/>
        </w:rPr>
        <w:sym w:font="Wingdings" w:char="F0A8"/>
      </w:r>
      <w:r w:rsidRPr="000722A8">
        <w:rPr>
          <w:rFonts w:ascii="Arial" w:hAnsi="Arial" w:cs="Arial"/>
        </w:rPr>
        <w:t xml:space="preserve">Yes                     </w:t>
      </w:r>
      <w:r w:rsidRPr="000722A8">
        <w:rPr>
          <w:rFonts w:ascii="Arial" w:hAnsi="Arial" w:cs="Arial"/>
        </w:rPr>
        <w:sym w:font="Wingdings" w:char="F0A8"/>
      </w:r>
      <w:r w:rsidRPr="000722A8">
        <w:rPr>
          <w:rFonts w:ascii="Arial" w:hAnsi="Arial" w:cs="Arial"/>
        </w:rPr>
        <w:t>No</w:t>
      </w:r>
    </w:p>
    <w:p w14:paraId="6F2E73A7" w14:textId="77777777" w:rsidR="001B52F1" w:rsidRPr="000722A8" w:rsidRDefault="001B52F1" w:rsidP="000722A8">
      <w:pPr>
        <w:pStyle w:val="Default"/>
        <w:tabs>
          <w:tab w:val="left" w:pos="4536"/>
        </w:tabs>
        <w:spacing w:before="120" w:after="120" w:line="480" w:lineRule="auto"/>
        <w:rPr>
          <w:rFonts w:ascii="Arial" w:hAnsi="Arial" w:cs="Arial"/>
        </w:rPr>
      </w:pPr>
    </w:p>
    <w:p w14:paraId="6417C6AD" w14:textId="77777777" w:rsidR="001B52F1" w:rsidRPr="000722A8" w:rsidRDefault="001B52F1" w:rsidP="000722A8">
      <w:pPr>
        <w:pStyle w:val="Default"/>
        <w:tabs>
          <w:tab w:val="left" w:pos="4536"/>
        </w:tabs>
        <w:spacing w:before="120" w:after="120" w:line="480" w:lineRule="auto"/>
        <w:rPr>
          <w:rFonts w:ascii="Arial" w:hAnsi="Arial" w:cs="Arial"/>
        </w:rPr>
      </w:pPr>
      <w:r w:rsidRPr="000722A8">
        <w:rPr>
          <w:rFonts w:ascii="Arial" w:hAnsi="Arial" w:cs="Arial"/>
        </w:rPr>
        <w:t xml:space="preserve"> If yes, enter the date of vaccination as per card or records _________________</w:t>
      </w:r>
    </w:p>
    <w:p w14:paraId="7F2DC22C" w14:textId="77777777" w:rsidR="002075BA" w:rsidRPr="000722A8" w:rsidRDefault="002075BA" w:rsidP="000722A8">
      <w:pPr>
        <w:pStyle w:val="Default"/>
        <w:tabs>
          <w:tab w:val="left" w:pos="4536"/>
        </w:tabs>
        <w:spacing w:before="120" w:after="120" w:line="480" w:lineRule="auto"/>
        <w:rPr>
          <w:rFonts w:ascii="Arial" w:hAnsi="Arial" w:cs="Arial"/>
        </w:rPr>
      </w:pPr>
    </w:p>
    <w:p w14:paraId="197EFE55" w14:textId="77777777" w:rsidR="001B52F1" w:rsidRPr="000722A8" w:rsidRDefault="001B52F1" w:rsidP="000722A8">
      <w:pPr>
        <w:pStyle w:val="Default"/>
        <w:tabs>
          <w:tab w:val="left" w:pos="4536"/>
        </w:tabs>
        <w:spacing w:before="120" w:after="120" w:line="480" w:lineRule="auto"/>
        <w:rPr>
          <w:rFonts w:ascii="Arial" w:hAnsi="Arial" w:cs="Arial"/>
        </w:rPr>
      </w:pPr>
      <w:r w:rsidRPr="000722A8">
        <w:rPr>
          <w:rFonts w:ascii="Arial" w:hAnsi="Arial" w:cs="Arial"/>
        </w:rPr>
        <w:t xml:space="preserve">Enter the location where vaccination had been given to the child. </w:t>
      </w:r>
    </w:p>
    <w:p w14:paraId="37EFCF88" w14:textId="77777777" w:rsidR="001B52F1" w:rsidRPr="000722A8" w:rsidRDefault="001B52F1" w:rsidP="000722A8">
      <w:pPr>
        <w:pStyle w:val="Default"/>
        <w:tabs>
          <w:tab w:val="left" w:pos="4536"/>
        </w:tabs>
        <w:spacing w:before="120" w:after="120" w:line="480" w:lineRule="auto"/>
        <w:rPr>
          <w:rFonts w:ascii="Arial" w:hAnsi="Arial" w:cs="Arial"/>
        </w:rPr>
      </w:pPr>
      <w:r w:rsidRPr="000722A8">
        <w:rPr>
          <w:rFonts w:ascii="Arial" w:hAnsi="Arial" w:cs="Arial"/>
        </w:rPr>
        <w:t>____________________________________________________________________</w:t>
      </w:r>
    </w:p>
    <w:p w14:paraId="05F96748" w14:textId="77777777" w:rsidR="001B52F1" w:rsidRPr="000722A8" w:rsidRDefault="001B52F1" w:rsidP="000722A8">
      <w:pPr>
        <w:pStyle w:val="Default"/>
        <w:tabs>
          <w:tab w:val="left" w:pos="4536"/>
        </w:tabs>
        <w:spacing w:before="120" w:after="120" w:line="480" w:lineRule="auto"/>
        <w:rPr>
          <w:rFonts w:ascii="Arial" w:hAnsi="Arial" w:cs="Arial"/>
          <w:iCs/>
        </w:rPr>
      </w:pPr>
      <w:r w:rsidRPr="000722A8">
        <w:rPr>
          <w:rFonts w:ascii="Arial" w:hAnsi="Arial" w:cs="Arial"/>
          <w:iCs/>
        </w:rPr>
        <w:lastRenderedPageBreak/>
        <w:t xml:space="preserve"> </w:t>
      </w:r>
    </w:p>
    <w:p w14:paraId="4BFBE496" w14:textId="77777777" w:rsidR="001B52F1" w:rsidRPr="000722A8" w:rsidRDefault="001B52F1" w:rsidP="000722A8">
      <w:pPr>
        <w:pStyle w:val="Default"/>
        <w:tabs>
          <w:tab w:val="left" w:pos="4536"/>
        </w:tabs>
        <w:spacing w:before="120" w:after="120" w:line="480" w:lineRule="auto"/>
        <w:rPr>
          <w:rFonts w:ascii="Arial" w:hAnsi="Arial" w:cs="Arial"/>
          <w:iCs/>
        </w:rPr>
      </w:pPr>
      <w:r w:rsidRPr="000722A8">
        <w:rPr>
          <w:rFonts w:ascii="Arial" w:hAnsi="Arial" w:cs="Arial"/>
          <w:iCs/>
        </w:rPr>
        <w:t>Field interviewer:  Name______________________________</w:t>
      </w:r>
    </w:p>
    <w:p w14:paraId="197D2782" w14:textId="77777777" w:rsidR="002075BA" w:rsidRPr="000722A8" w:rsidRDefault="002075BA" w:rsidP="000722A8">
      <w:pPr>
        <w:pStyle w:val="Default"/>
        <w:tabs>
          <w:tab w:val="left" w:pos="4536"/>
        </w:tabs>
        <w:spacing w:before="120" w:after="120" w:line="480" w:lineRule="auto"/>
        <w:rPr>
          <w:rFonts w:ascii="Arial" w:hAnsi="Arial" w:cs="Arial"/>
          <w:bCs/>
          <w:lang w:bidi="hi-IN"/>
        </w:rPr>
      </w:pPr>
    </w:p>
    <w:p w14:paraId="716177F8" w14:textId="77777777" w:rsidR="001B52F1" w:rsidRPr="000722A8" w:rsidRDefault="001B52F1" w:rsidP="000722A8">
      <w:pPr>
        <w:pStyle w:val="Default"/>
        <w:tabs>
          <w:tab w:val="left" w:pos="4536"/>
        </w:tabs>
        <w:spacing w:before="120" w:after="120" w:line="480" w:lineRule="auto"/>
        <w:rPr>
          <w:rFonts w:ascii="Arial" w:hAnsi="Arial" w:cs="Arial"/>
          <w:iCs/>
        </w:rPr>
      </w:pPr>
      <w:r w:rsidRPr="000722A8">
        <w:rPr>
          <w:rFonts w:ascii="Arial" w:hAnsi="Arial" w:cs="Arial"/>
          <w:iCs/>
        </w:rPr>
        <w:t>Signature: ________________________</w:t>
      </w:r>
      <w:r w:rsidRPr="000722A8">
        <w:rPr>
          <w:rFonts w:ascii="Arial" w:hAnsi="Arial" w:cs="Arial"/>
          <w:bCs/>
          <w:cs/>
          <w:lang w:bidi="hi-IN"/>
        </w:rPr>
        <w:t xml:space="preserve"> </w:t>
      </w:r>
      <w:r w:rsidRPr="000722A8">
        <w:rPr>
          <w:rFonts w:ascii="Arial" w:hAnsi="Arial" w:cs="Arial"/>
          <w:iCs/>
        </w:rPr>
        <w:t xml:space="preserve">Date _________________ </w:t>
      </w:r>
    </w:p>
    <w:p w14:paraId="43446BD1" w14:textId="77777777" w:rsidR="001B52F1" w:rsidRPr="000722A8" w:rsidRDefault="001B52F1" w:rsidP="000722A8">
      <w:pPr>
        <w:pStyle w:val="Default"/>
        <w:tabs>
          <w:tab w:val="left" w:pos="4536"/>
        </w:tabs>
        <w:spacing w:before="120" w:after="120" w:line="480" w:lineRule="auto"/>
        <w:rPr>
          <w:rFonts w:ascii="Arial" w:hAnsi="Arial" w:cs="Arial"/>
          <w:iCs/>
        </w:rPr>
      </w:pPr>
    </w:p>
    <w:p w14:paraId="32E8FB2E" w14:textId="77777777" w:rsidR="001B52F1" w:rsidRPr="000722A8" w:rsidRDefault="001B52F1" w:rsidP="000722A8">
      <w:pPr>
        <w:pStyle w:val="Default"/>
        <w:tabs>
          <w:tab w:val="left" w:pos="4536"/>
        </w:tabs>
        <w:spacing w:before="120" w:after="120" w:line="480" w:lineRule="auto"/>
        <w:rPr>
          <w:rFonts w:ascii="Arial" w:hAnsi="Arial" w:cs="Arial"/>
          <w:iCs/>
        </w:rPr>
      </w:pPr>
      <w:r w:rsidRPr="000722A8">
        <w:rPr>
          <w:rFonts w:ascii="Arial" w:hAnsi="Arial" w:cs="Arial"/>
          <w:iCs/>
        </w:rPr>
        <w:t>Reviewed by Field supervisor:    Name        _________________________________</w:t>
      </w:r>
    </w:p>
    <w:p w14:paraId="2EF8EDC7" w14:textId="77777777" w:rsidR="002075BA" w:rsidRPr="000722A8" w:rsidRDefault="002075BA" w:rsidP="000722A8">
      <w:pPr>
        <w:pStyle w:val="Default"/>
        <w:tabs>
          <w:tab w:val="left" w:pos="4536"/>
        </w:tabs>
        <w:spacing w:before="120" w:after="120" w:line="480" w:lineRule="auto"/>
        <w:rPr>
          <w:rFonts w:ascii="Arial" w:hAnsi="Arial" w:cs="Arial"/>
          <w:iCs/>
        </w:rPr>
      </w:pPr>
    </w:p>
    <w:p w14:paraId="1EC6AB82" w14:textId="77777777" w:rsidR="001B52F1" w:rsidRPr="000722A8" w:rsidRDefault="001B52F1" w:rsidP="000722A8">
      <w:pPr>
        <w:pStyle w:val="Default"/>
        <w:tabs>
          <w:tab w:val="left" w:pos="4536"/>
        </w:tabs>
        <w:spacing w:before="120" w:after="120" w:line="480" w:lineRule="auto"/>
        <w:rPr>
          <w:rFonts w:ascii="Arial" w:hAnsi="Arial" w:cs="Arial"/>
          <w:iCs/>
        </w:rPr>
      </w:pPr>
      <w:r w:rsidRPr="000722A8">
        <w:rPr>
          <w:rFonts w:ascii="Arial" w:hAnsi="Arial" w:cs="Arial"/>
          <w:iCs/>
        </w:rPr>
        <w:t>Signature: ________________________</w:t>
      </w:r>
      <w:r w:rsidRPr="000722A8">
        <w:rPr>
          <w:rFonts w:ascii="Arial" w:hAnsi="Arial" w:cs="Arial"/>
          <w:bCs/>
          <w:cs/>
          <w:lang w:bidi="hi-IN"/>
        </w:rPr>
        <w:t xml:space="preserve"> </w:t>
      </w:r>
      <w:r w:rsidRPr="000722A8">
        <w:rPr>
          <w:rFonts w:ascii="Arial" w:hAnsi="Arial" w:cs="Arial"/>
          <w:iCs/>
        </w:rPr>
        <w:t>Date _________________</w:t>
      </w:r>
    </w:p>
    <w:p w14:paraId="46AE6741" w14:textId="77777777" w:rsidR="001B52F1" w:rsidRPr="000722A8" w:rsidRDefault="001B52F1" w:rsidP="000722A8">
      <w:pPr>
        <w:pStyle w:val="Default"/>
        <w:tabs>
          <w:tab w:val="left" w:pos="4536"/>
        </w:tabs>
        <w:spacing w:before="120" w:after="120" w:line="480" w:lineRule="auto"/>
        <w:rPr>
          <w:rFonts w:ascii="Arial" w:hAnsi="Arial" w:cs="Arial"/>
          <w:iCs/>
        </w:rPr>
      </w:pPr>
    </w:p>
    <w:p w14:paraId="2BBBF7F7" w14:textId="77777777" w:rsidR="001B52F1" w:rsidRPr="000722A8" w:rsidRDefault="001B52F1" w:rsidP="000722A8">
      <w:pPr>
        <w:pStyle w:val="Default"/>
        <w:tabs>
          <w:tab w:val="left" w:pos="4536"/>
        </w:tabs>
        <w:spacing w:before="120" w:after="120" w:line="480" w:lineRule="auto"/>
        <w:rPr>
          <w:rFonts w:ascii="Arial" w:hAnsi="Arial" w:cs="Arial"/>
          <w:iCs/>
        </w:rPr>
      </w:pPr>
      <w:r w:rsidRPr="000722A8">
        <w:rPr>
          <w:rFonts w:ascii="Arial" w:hAnsi="Arial" w:cs="Arial"/>
          <w:iCs/>
        </w:rPr>
        <w:t>Reviewed by Field coordinator: Name ____________________________________</w:t>
      </w:r>
    </w:p>
    <w:p w14:paraId="65247FEB" w14:textId="77777777" w:rsidR="002075BA" w:rsidRPr="000722A8" w:rsidRDefault="002075BA" w:rsidP="000722A8">
      <w:pPr>
        <w:pStyle w:val="Default"/>
        <w:tabs>
          <w:tab w:val="left" w:pos="4536"/>
        </w:tabs>
        <w:spacing w:before="120" w:after="120" w:line="480" w:lineRule="auto"/>
        <w:rPr>
          <w:rFonts w:ascii="Arial" w:hAnsi="Arial" w:cs="Arial"/>
          <w:iCs/>
        </w:rPr>
      </w:pPr>
    </w:p>
    <w:p w14:paraId="444C3542" w14:textId="77777777" w:rsidR="009C7D3D" w:rsidRPr="000722A8" w:rsidRDefault="001B52F1" w:rsidP="000722A8">
      <w:pPr>
        <w:pStyle w:val="Default"/>
        <w:tabs>
          <w:tab w:val="left" w:pos="4536"/>
        </w:tabs>
        <w:spacing w:before="120" w:after="120" w:line="480" w:lineRule="auto"/>
        <w:rPr>
          <w:rFonts w:ascii="Arial" w:hAnsi="Arial" w:cs="Arial"/>
        </w:rPr>
      </w:pPr>
      <w:r w:rsidRPr="000722A8">
        <w:rPr>
          <w:rFonts w:ascii="Arial" w:hAnsi="Arial" w:cs="Arial"/>
          <w:iCs/>
        </w:rPr>
        <w:t>Signature: ________________________</w:t>
      </w:r>
      <w:r w:rsidRPr="000722A8">
        <w:rPr>
          <w:rFonts w:ascii="Arial" w:hAnsi="Arial" w:cs="Arial"/>
          <w:bCs/>
          <w:cs/>
          <w:lang w:bidi="hi-IN"/>
        </w:rPr>
        <w:t xml:space="preserve"> </w:t>
      </w:r>
      <w:r w:rsidRPr="000722A8">
        <w:rPr>
          <w:rFonts w:ascii="Arial" w:hAnsi="Arial" w:cs="Arial"/>
          <w:iCs/>
        </w:rPr>
        <w:t>Date _________________</w:t>
      </w:r>
    </w:p>
    <w:sectPr w:rsidR="009C7D3D" w:rsidRPr="000722A8" w:rsidSect="00BB24AE">
      <w:headerReference w:type="default" r:id="rId30"/>
      <w:footerReference w:type="default" r:id="rId31"/>
      <w:pgSz w:w="11901" w:h="16817" w:code="9"/>
      <w:pgMar w:top="2268" w:right="1440" w:bottom="1440" w:left="2268"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abasaheb Tandale" w:date="2021-10-08T12:11:00Z" w:initials="BT">
    <w:p w14:paraId="69F1C6A4" w14:textId="1D42C845" w:rsidR="00B37AAA" w:rsidRDefault="00B37AAA">
      <w:pPr>
        <w:pStyle w:val="CommentText"/>
      </w:pPr>
      <w:r>
        <w:rPr>
          <w:rStyle w:val="CommentReference"/>
        </w:rPr>
        <w:annotationRef/>
      </w:r>
      <w:r>
        <w:t>U</w:t>
      </w:r>
      <w:r w:rsidR="007912EC">
        <w:t>pdate</w:t>
      </w:r>
    </w:p>
  </w:comment>
  <w:comment w:id="2" w:author="Babasaheb Tandale" w:date="2021-10-08T12:11:00Z" w:initials="BT">
    <w:p w14:paraId="2609B8EA" w14:textId="6B892245" w:rsidR="007912EC" w:rsidRDefault="007912EC">
      <w:pPr>
        <w:pStyle w:val="CommentText"/>
      </w:pPr>
      <w:r>
        <w:rPr>
          <w:rStyle w:val="CommentReference"/>
        </w:rPr>
        <w:annotationRef/>
      </w:r>
      <w:r>
        <w:t>Update</w:t>
      </w:r>
    </w:p>
  </w:comment>
  <w:comment w:id="3" w:author="Babasaheb Tandale" w:date="2021-10-08T12:12:00Z" w:initials="BT">
    <w:p w14:paraId="06F4A2A9" w14:textId="42B277CA" w:rsidR="007912EC" w:rsidRDefault="007912EC">
      <w:pPr>
        <w:pStyle w:val="CommentText"/>
      </w:pPr>
      <w:r>
        <w:rPr>
          <w:rStyle w:val="CommentReference"/>
        </w:rPr>
        <w:annotationRef/>
      </w:r>
      <w:r>
        <w:t>Include figure with permission or infographic design</w:t>
      </w:r>
    </w:p>
  </w:comment>
  <w:comment w:id="4" w:author="Babasaheb Tandale" w:date="2021-10-08T12:13:00Z" w:initials="BT">
    <w:p w14:paraId="53AA6443" w14:textId="03CFA2DC" w:rsidR="007912EC" w:rsidRDefault="007912EC">
      <w:pPr>
        <w:pStyle w:val="CommentText"/>
      </w:pPr>
      <w:r>
        <w:rPr>
          <w:rStyle w:val="CommentReference"/>
        </w:rPr>
        <w:annotationRef/>
      </w:r>
      <w:r>
        <w:t>Rural-urban differences reported globally, regionally, nationally, zonally, state, district-wise in literature with references to be cited</w:t>
      </w:r>
    </w:p>
  </w:comment>
  <w:comment w:id="5" w:author="Babasaheb Tandale" w:date="2021-10-08T12:15:00Z" w:initials="BT">
    <w:p w14:paraId="4FA78745" w14:textId="302DBD1D" w:rsidR="007912EC" w:rsidRDefault="007912EC">
      <w:pPr>
        <w:pStyle w:val="CommentText"/>
      </w:pPr>
      <w:r>
        <w:rPr>
          <w:rStyle w:val="CommentReference"/>
        </w:rPr>
        <w:annotationRef/>
      </w:r>
      <w:r>
        <w:t xml:space="preserve">Reference/s </w:t>
      </w:r>
    </w:p>
  </w:comment>
  <w:comment w:id="6" w:author="Babasaheb Tandale" w:date="2021-10-08T12:15:00Z" w:initials="BT">
    <w:p w14:paraId="65BCD4DA" w14:textId="2354EFE4" w:rsidR="007912EC" w:rsidRDefault="007912EC">
      <w:pPr>
        <w:pStyle w:val="CommentText"/>
      </w:pPr>
      <w:r>
        <w:rPr>
          <w:rStyle w:val="CommentReference"/>
        </w:rPr>
        <w:annotationRef/>
      </w:r>
      <w:r>
        <w:t>Reference/s?</w:t>
      </w:r>
    </w:p>
  </w:comment>
  <w:comment w:id="7" w:author="Babasaheb Tandale" w:date="2021-10-08T12:15:00Z" w:initials="BT">
    <w:p w14:paraId="0C83C96F" w14:textId="1334DD64" w:rsidR="007912EC" w:rsidRDefault="007912EC">
      <w:pPr>
        <w:pStyle w:val="CommentText"/>
      </w:pPr>
      <w:r>
        <w:rPr>
          <w:rStyle w:val="CommentReference"/>
        </w:rPr>
        <w:annotationRef/>
      </w:r>
      <w:r>
        <w:t xml:space="preserve">References and data if </w:t>
      </w:r>
      <w:proofErr w:type="spellStart"/>
      <w:r>
        <w:t>vailable</w:t>
      </w:r>
      <w:proofErr w:type="spellEnd"/>
      <w:r>
        <w:t xml:space="preserve"> at global, regional, national, zonal, state, division, district / sub-district level</w:t>
      </w:r>
    </w:p>
  </w:comment>
  <w:comment w:id="8" w:author="Babasaheb Tandale" w:date="2021-10-08T12:17:00Z" w:initials="BT">
    <w:p w14:paraId="6E1E08C3" w14:textId="65CE8386" w:rsidR="007912EC" w:rsidRDefault="007912EC">
      <w:pPr>
        <w:pStyle w:val="CommentText"/>
      </w:pPr>
      <w:r>
        <w:rPr>
          <w:rStyle w:val="CommentReference"/>
        </w:rPr>
        <w:annotationRef/>
      </w:r>
      <w:r>
        <w:t>Elaborate phases described in literature for JE</w:t>
      </w:r>
    </w:p>
  </w:comment>
  <w:comment w:id="9" w:author="Babasaheb Tandale" w:date="2021-10-08T12:17:00Z" w:initials="BT">
    <w:p w14:paraId="3E98A7FC" w14:textId="48861A18" w:rsidR="007912EC" w:rsidRDefault="007912EC">
      <w:pPr>
        <w:pStyle w:val="CommentText"/>
      </w:pPr>
      <w:r>
        <w:rPr>
          <w:rStyle w:val="CommentReference"/>
        </w:rPr>
        <w:annotationRef/>
      </w:r>
      <w:r>
        <w:t xml:space="preserve">Review and report clinical differences between JE and other AES common causes like HSE, Rabies, </w:t>
      </w:r>
      <w:proofErr w:type="spellStart"/>
      <w:r>
        <w:t>Nipah</w:t>
      </w:r>
      <w:proofErr w:type="spellEnd"/>
      <w:r>
        <w:t>, WN, etc</w:t>
      </w:r>
    </w:p>
  </w:comment>
  <w:comment w:id="10" w:author="Babasaheb Tandale" w:date="2021-10-08T12:19:00Z" w:initials="BT">
    <w:p w14:paraId="5BA3F0EB" w14:textId="18DF4BC4" w:rsidR="007912EC" w:rsidRDefault="007912EC">
      <w:pPr>
        <w:pStyle w:val="CommentText"/>
      </w:pPr>
      <w:r>
        <w:rPr>
          <w:rStyle w:val="CommentReference"/>
        </w:rPr>
        <w:annotationRef/>
      </w:r>
      <w:r>
        <w:t>Add table / figure on sentinel, syndromic and case-based approaches at global, regional, national, zonal, state, division, district, sub-district levels with changes introduced over time including clinical, epidemiological and lab diagnosis</w:t>
      </w:r>
    </w:p>
  </w:comment>
  <w:comment w:id="11" w:author="Babasaheb Tandale" w:date="2021-10-08T12:21:00Z" w:initials="BT">
    <w:p w14:paraId="68B09A55" w14:textId="00A2B135" w:rsidR="003B456F" w:rsidRDefault="003B456F">
      <w:pPr>
        <w:pStyle w:val="CommentText"/>
      </w:pPr>
      <w:r>
        <w:rPr>
          <w:rStyle w:val="CommentReference"/>
        </w:rPr>
        <w:annotationRef/>
      </w:r>
      <w:proofErr w:type="spellStart"/>
      <w:r>
        <w:t>Addreference</w:t>
      </w:r>
      <w:proofErr w:type="spellEnd"/>
      <w:r>
        <w:t>/s</w:t>
      </w:r>
    </w:p>
  </w:comment>
  <w:comment w:id="12" w:author="Babasaheb Tandale" w:date="2021-10-08T12:22:00Z" w:initials="BT">
    <w:p w14:paraId="7C74F253" w14:textId="330B72C2" w:rsidR="003B456F" w:rsidRDefault="003B456F">
      <w:pPr>
        <w:pStyle w:val="CommentText"/>
      </w:pPr>
      <w:r>
        <w:rPr>
          <w:rStyle w:val="CommentReference"/>
        </w:rPr>
        <w:annotationRef/>
      </w:r>
      <w:r>
        <w:t>Risk factors / groups</w:t>
      </w:r>
    </w:p>
  </w:comment>
  <w:comment w:id="13" w:author="Babasaheb Tandale" w:date="2021-10-08T12:23:00Z" w:initials="BT">
    <w:p w14:paraId="593E38DE" w14:textId="6D9C3FD4" w:rsidR="003B456F" w:rsidRDefault="003B456F">
      <w:pPr>
        <w:pStyle w:val="CommentText"/>
      </w:pPr>
      <w:r>
        <w:rPr>
          <w:rStyle w:val="CommentReference"/>
        </w:rPr>
        <w:annotationRef/>
      </w:r>
      <w:r>
        <w:t>Map endemic areas at global, regional, national, state, district and if possible sub-district levels with changes over time or introduction of vaccination here or later in study areas description</w:t>
      </w:r>
    </w:p>
  </w:comment>
  <w:comment w:id="14" w:author="Babasaheb Tandale" w:date="2021-10-08T12:25:00Z" w:initials="BT">
    <w:p w14:paraId="1E49A4D9" w14:textId="62BE28A8" w:rsidR="003B456F" w:rsidRDefault="003B456F">
      <w:pPr>
        <w:pStyle w:val="CommentText"/>
      </w:pPr>
      <w:r>
        <w:rPr>
          <w:rStyle w:val="CommentReference"/>
        </w:rPr>
        <w:annotationRef/>
      </w:r>
      <w:r>
        <w:t>Does such definition exist? Give separate definitions / meanings of terms</w:t>
      </w:r>
    </w:p>
  </w:comment>
  <w:comment w:id="15" w:author="Babasaheb Tandale" w:date="2021-10-08T12:25:00Z" w:initials="BT">
    <w:p w14:paraId="342A9C6F" w14:textId="40550550" w:rsidR="003B456F" w:rsidRDefault="003B456F">
      <w:pPr>
        <w:pStyle w:val="CommentText"/>
      </w:pPr>
      <w:r>
        <w:rPr>
          <w:rStyle w:val="CommentReference"/>
        </w:rPr>
        <w:annotationRef/>
      </w:r>
      <w:r>
        <w:t>Reference/s</w:t>
      </w:r>
    </w:p>
  </w:comment>
  <w:comment w:id="16" w:author="Babasaheb Tandale" w:date="2021-10-08T12:26:00Z" w:initials="BT">
    <w:p w14:paraId="18B992A0" w14:textId="4065667E" w:rsidR="003B456F" w:rsidRDefault="003B456F">
      <w:pPr>
        <w:pStyle w:val="CommentText"/>
      </w:pPr>
      <w:r>
        <w:rPr>
          <w:rStyle w:val="CommentReference"/>
        </w:rPr>
        <w:annotationRef/>
      </w:r>
      <w:r>
        <w:t>ref</w:t>
      </w:r>
    </w:p>
  </w:comment>
  <w:comment w:id="17" w:author="Babasaheb Tandale" w:date="2021-10-08T12:26:00Z" w:initials="BT">
    <w:p w14:paraId="0D19D082" w14:textId="4E6D78D2" w:rsidR="003B456F" w:rsidRDefault="003B456F">
      <w:pPr>
        <w:pStyle w:val="CommentText"/>
      </w:pPr>
      <w:r>
        <w:rPr>
          <w:rStyle w:val="CommentReference"/>
        </w:rPr>
        <w:annotationRef/>
      </w:r>
      <w:r>
        <w:t>ref</w:t>
      </w:r>
    </w:p>
  </w:comment>
  <w:comment w:id="18" w:author="Babasaheb Tandale" w:date="2021-10-08T12:26:00Z" w:initials="BT">
    <w:p w14:paraId="58C0F2D2" w14:textId="218B3151" w:rsidR="003B456F" w:rsidRDefault="003B456F">
      <w:pPr>
        <w:pStyle w:val="CommentText"/>
      </w:pPr>
      <w:r>
        <w:rPr>
          <w:rStyle w:val="CommentReference"/>
        </w:rPr>
        <w:annotationRef/>
      </w:r>
      <w:r>
        <w:t>ref</w:t>
      </w:r>
    </w:p>
  </w:comment>
  <w:comment w:id="19" w:author="Babasaheb Tandale" w:date="2021-10-08T12:26:00Z" w:initials="BT">
    <w:p w14:paraId="73EFAC97" w14:textId="27B979E0" w:rsidR="003B456F" w:rsidRDefault="003B456F">
      <w:pPr>
        <w:pStyle w:val="CommentText"/>
      </w:pPr>
      <w:r>
        <w:rPr>
          <w:rStyle w:val="CommentReference"/>
        </w:rPr>
        <w:annotationRef/>
      </w:r>
      <w:r>
        <w:t>ref</w:t>
      </w:r>
    </w:p>
  </w:comment>
  <w:comment w:id="20" w:author="Babasaheb Tandale" w:date="2021-10-08T12:27:00Z" w:initials="BT">
    <w:p w14:paraId="1185476A" w14:textId="50578576" w:rsidR="003B456F" w:rsidRDefault="003B456F">
      <w:pPr>
        <w:pStyle w:val="CommentText"/>
      </w:pPr>
      <w:r>
        <w:rPr>
          <w:rStyle w:val="CommentReference"/>
        </w:rPr>
        <w:annotationRef/>
      </w:r>
      <w:r>
        <w:t>ref</w:t>
      </w:r>
    </w:p>
  </w:comment>
  <w:comment w:id="21" w:author="Babasaheb Tandale" w:date="2021-10-08T12:27:00Z" w:initials="BT">
    <w:p w14:paraId="48A7E9E4" w14:textId="673038F7" w:rsidR="003B456F" w:rsidRDefault="003B456F">
      <w:pPr>
        <w:pStyle w:val="CommentText"/>
      </w:pPr>
      <w:r>
        <w:rPr>
          <w:rStyle w:val="CommentReference"/>
        </w:rPr>
        <w:annotationRef/>
      </w:r>
      <w:r>
        <w:t>criteria, ref</w:t>
      </w:r>
    </w:p>
  </w:comment>
  <w:comment w:id="22" w:author="Babasaheb Tandale" w:date="2021-10-08T12:28:00Z" w:initials="BT">
    <w:p w14:paraId="04EF75EF" w14:textId="58EB954A" w:rsidR="007C1BED" w:rsidRDefault="007C1BED">
      <w:pPr>
        <w:pStyle w:val="CommentText"/>
      </w:pPr>
      <w:r>
        <w:rPr>
          <w:rStyle w:val="CommentReference"/>
        </w:rPr>
        <w:annotationRef/>
      </w:r>
      <w:r>
        <w:t>ref</w:t>
      </w:r>
    </w:p>
  </w:comment>
  <w:comment w:id="23" w:author="Babasaheb Tandale" w:date="2021-10-08T12:28:00Z" w:initials="BT">
    <w:p w14:paraId="60CB2F8B" w14:textId="13F0EA78" w:rsidR="007C1BED" w:rsidRDefault="007C1BED">
      <w:pPr>
        <w:pStyle w:val="CommentText"/>
      </w:pPr>
      <w:r>
        <w:rPr>
          <w:rStyle w:val="CommentReference"/>
        </w:rPr>
        <w:annotationRef/>
      </w:r>
      <w:r>
        <w:t>ref</w:t>
      </w:r>
    </w:p>
  </w:comment>
  <w:comment w:id="24" w:author="Babasaheb Tandale" w:date="2021-10-08T12:28:00Z" w:initials="BT">
    <w:p w14:paraId="1C5FA7EE" w14:textId="418FBD54" w:rsidR="007C1BED" w:rsidRDefault="007C1BED">
      <w:pPr>
        <w:pStyle w:val="CommentText"/>
      </w:pPr>
      <w:r>
        <w:rPr>
          <w:rStyle w:val="CommentReference"/>
        </w:rPr>
        <w:annotationRef/>
      </w:r>
      <w:r>
        <w:t>reasons, ref</w:t>
      </w:r>
    </w:p>
  </w:comment>
  <w:comment w:id="25" w:author="Babasaheb Tandale" w:date="2021-10-08T12:29:00Z" w:initials="BT">
    <w:p w14:paraId="425F2771" w14:textId="12AB7C5C" w:rsidR="007C1BED" w:rsidRDefault="007C1BED">
      <w:pPr>
        <w:pStyle w:val="CommentText"/>
      </w:pPr>
      <w:r>
        <w:rPr>
          <w:rStyle w:val="CommentReference"/>
        </w:rPr>
        <w:annotationRef/>
      </w:r>
      <w:r>
        <w:t xml:space="preserve">ref, add </w:t>
      </w:r>
      <w:proofErr w:type="spellStart"/>
      <w:r>
        <w:t>pak</w:t>
      </w:r>
      <w:proofErr w:type="spellEnd"/>
      <w:r>
        <w:t xml:space="preserve"> ref </w:t>
      </w:r>
    </w:p>
  </w:comment>
  <w:comment w:id="26" w:author="Babasaheb Tandale" w:date="2021-10-08T12:29:00Z" w:initials="BT">
    <w:p w14:paraId="57CE8A8B" w14:textId="1A991E97" w:rsidR="007C1BED" w:rsidRDefault="007C1BED">
      <w:pPr>
        <w:pStyle w:val="CommentText"/>
      </w:pPr>
      <w:r>
        <w:rPr>
          <w:rStyle w:val="CommentReference"/>
        </w:rPr>
        <w:annotationRef/>
      </w:r>
      <w:r>
        <w:t>ref</w:t>
      </w:r>
    </w:p>
  </w:comment>
  <w:comment w:id="27" w:author="Babasaheb Tandale" w:date="2021-10-08T12:29:00Z" w:initials="BT">
    <w:p w14:paraId="0091B997" w14:textId="7D95585C" w:rsidR="007C1BED" w:rsidRDefault="007C1BED">
      <w:pPr>
        <w:pStyle w:val="CommentText"/>
      </w:pPr>
      <w:r>
        <w:rPr>
          <w:rStyle w:val="CommentReference"/>
        </w:rPr>
        <w:annotationRef/>
      </w:r>
      <w:r>
        <w:t>ref, add recent ref on India burden neuro</w:t>
      </w:r>
    </w:p>
  </w:comment>
  <w:comment w:id="28" w:author="Babasaheb Tandale" w:date="2021-10-08T12:29:00Z" w:initials="BT">
    <w:p w14:paraId="7F3759DF" w14:textId="76CBB954" w:rsidR="007C1BED" w:rsidRDefault="007C1BED">
      <w:pPr>
        <w:pStyle w:val="CommentText"/>
      </w:pPr>
      <w:r>
        <w:rPr>
          <w:rStyle w:val="CommentReference"/>
        </w:rPr>
        <w:annotationRef/>
      </w:r>
      <w:r>
        <w:t>ref</w:t>
      </w:r>
    </w:p>
  </w:comment>
  <w:comment w:id="29" w:author="Babasaheb Tandale" w:date="2021-10-08T12:30:00Z" w:initials="BT">
    <w:p w14:paraId="656BCA3D" w14:textId="7C7000F8" w:rsidR="007C1BED" w:rsidRDefault="007C1BED">
      <w:pPr>
        <w:pStyle w:val="CommentText"/>
      </w:pPr>
      <w:r>
        <w:rPr>
          <w:rStyle w:val="CommentReference"/>
        </w:rPr>
        <w:annotationRef/>
      </w:r>
      <w:r>
        <w:t>ref, age-specific, urban-rural, seasons??</w:t>
      </w:r>
    </w:p>
  </w:comment>
  <w:comment w:id="30" w:author="Babasaheb Tandale" w:date="2021-10-08T12:31:00Z" w:initials="BT">
    <w:p w14:paraId="6FE21B9C" w14:textId="64EB4083" w:rsidR="007C1BED" w:rsidRDefault="007C1BED">
      <w:pPr>
        <w:pStyle w:val="CommentText"/>
      </w:pPr>
      <w:r>
        <w:rPr>
          <w:rStyle w:val="CommentReference"/>
        </w:rPr>
        <w:annotationRef/>
      </w:r>
      <w:r>
        <w:t>ref</w:t>
      </w:r>
    </w:p>
  </w:comment>
  <w:comment w:id="31" w:author="Babasaheb Tandale" w:date="2021-10-08T12:31:00Z" w:initials="BT">
    <w:p w14:paraId="3016DB46" w14:textId="7E17E123" w:rsidR="007C1BED" w:rsidRDefault="007C1BED">
      <w:pPr>
        <w:pStyle w:val="CommentText"/>
      </w:pPr>
      <w:r>
        <w:rPr>
          <w:rStyle w:val="CommentReference"/>
        </w:rPr>
        <w:annotationRef/>
      </w:r>
      <w:r>
        <w:t>ref</w:t>
      </w:r>
    </w:p>
  </w:comment>
  <w:comment w:id="32" w:author="Babasaheb Tandale" w:date="2021-10-08T12:31:00Z" w:initials="BT">
    <w:p w14:paraId="185BD046" w14:textId="2A085217" w:rsidR="00421B25" w:rsidRDefault="00421B25">
      <w:pPr>
        <w:pStyle w:val="CommentText"/>
      </w:pPr>
      <w:r>
        <w:rPr>
          <w:rStyle w:val="CommentReference"/>
        </w:rPr>
        <w:annotationRef/>
      </w:r>
      <w:r>
        <w:t>ref</w:t>
      </w:r>
    </w:p>
  </w:comment>
  <w:comment w:id="33" w:author="Babasaheb Tandale" w:date="2021-10-08T12:32:00Z" w:initials="BT">
    <w:p w14:paraId="1C41F8C0" w14:textId="4E98FD0A" w:rsidR="00421B25" w:rsidRDefault="00421B25">
      <w:pPr>
        <w:pStyle w:val="CommentText"/>
      </w:pPr>
      <w:r>
        <w:rPr>
          <w:rStyle w:val="CommentReference"/>
        </w:rPr>
        <w:annotationRef/>
      </w:r>
      <w:r>
        <w:t>ref, Nagpur??</w:t>
      </w:r>
    </w:p>
  </w:comment>
  <w:comment w:id="34" w:author="Babasaheb Tandale" w:date="2021-10-08T12:32:00Z" w:initials="BT">
    <w:p w14:paraId="5E303728" w14:textId="6B3FF981" w:rsidR="00421B25" w:rsidRDefault="00421B25">
      <w:pPr>
        <w:pStyle w:val="CommentText"/>
      </w:pPr>
      <w:r>
        <w:rPr>
          <w:rStyle w:val="CommentReference"/>
        </w:rPr>
        <w:annotationRef/>
      </w:r>
      <w:r>
        <w:t>ref</w:t>
      </w:r>
    </w:p>
  </w:comment>
  <w:comment w:id="35" w:author="Babasaheb Tandale" w:date="2021-10-08T12:32:00Z" w:initials="BT">
    <w:p w14:paraId="1053B7F0" w14:textId="00D18297" w:rsidR="00421B25" w:rsidRDefault="00421B25">
      <w:pPr>
        <w:pStyle w:val="CommentText"/>
      </w:pPr>
      <w:r>
        <w:rPr>
          <w:rStyle w:val="CommentReference"/>
        </w:rPr>
        <w:annotationRef/>
      </w:r>
      <w:r>
        <w:t>ref, contribution</w:t>
      </w:r>
    </w:p>
  </w:comment>
  <w:comment w:id="36" w:author="Babasaheb Tandale" w:date="2021-10-08T12:33:00Z" w:initials="BT">
    <w:p w14:paraId="008B99E0" w14:textId="3E2FA5F6" w:rsidR="00421B25" w:rsidRDefault="00421B25">
      <w:pPr>
        <w:pStyle w:val="CommentText"/>
      </w:pPr>
      <w:r>
        <w:rPr>
          <w:rStyle w:val="CommentReference"/>
        </w:rPr>
        <w:annotationRef/>
      </w:r>
      <w:r>
        <w:t>ref</w:t>
      </w:r>
    </w:p>
  </w:comment>
  <w:comment w:id="37" w:author="Babasaheb Tandale" w:date="2021-10-08T12:33:00Z" w:initials="BT">
    <w:p w14:paraId="44FEB0F9" w14:textId="682C797C" w:rsidR="00421B25" w:rsidRDefault="00421B25">
      <w:pPr>
        <w:pStyle w:val="CommentText"/>
      </w:pPr>
      <w:r>
        <w:rPr>
          <w:rStyle w:val="CommentReference"/>
        </w:rPr>
        <w:annotationRef/>
      </w:r>
      <w:r>
        <w:t xml:space="preserve">ref, </w:t>
      </w:r>
      <w:proofErr w:type="spellStart"/>
      <w:r>
        <w:t>chp</w:t>
      </w:r>
      <w:proofErr w:type="spellEnd"/>
      <w:r>
        <w:t xml:space="preserve"> imp</w:t>
      </w:r>
    </w:p>
  </w:comment>
  <w:comment w:id="38" w:author="Babasaheb Tandale" w:date="2021-10-08T12:33:00Z" w:initials="BT">
    <w:p w14:paraId="0D3D69BC" w14:textId="160EDA6D" w:rsidR="00421B25" w:rsidRDefault="00421B25">
      <w:pPr>
        <w:pStyle w:val="CommentText"/>
      </w:pPr>
      <w:r>
        <w:rPr>
          <w:rStyle w:val="CommentReference"/>
        </w:rPr>
        <w:annotationRef/>
      </w:r>
      <w:r>
        <w:t>repeating</w:t>
      </w:r>
    </w:p>
  </w:comment>
  <w:comment w:id="39" w:author="Babasaheb Tandale" w:date="2021-10-08T12:33:00Z" w:initials="BT">
    <w:p w14:paraId="52DE32E8" w14:textId="2ED5D628" w:rsidR="00421B25" w:rsidRDefault="00421B25">
      <w:pPr>
        <w:pStyle w:val="CommentText"/>
      </w:pPr>
      <w:r>
        <w:rPr>
          <w:rStyle w:val="CommentReference"/>
        </w:rPr>
        <w:annotationRef/>
      </w:r>
      <w:r>
        <w:t>ref/s</w:t>
      </w:r>
    </w:p>
  </w:comment>
  <w:comment w:id="40" w:author="Babasaheb Tandale" w:date="2021-10-08T12:34:00Z" w:initials="BT">
    <w:p w14:paraId="5C85929F" w14:textId="00DA3AD0" w:rsidR="00421B25" w:rsidRDefault="00421B25">
      <w:pPr>
        <w:pStyle w:val="CommentText"/>
      </w:pPr>
      <w:r>
        <w:rPr>
          <w:rStyle w:val="CommentReference"/>
        </w:rPr>
        <w:annotationRef/>
      </w:r>
      <w:r>
        <w:t>ref</w:t>
      </w:r>
    </w:p>
  </w:comment>
  <w:comment w:id="41" w:author="Babasaheb Tandale" w:date="2021-10-08T12:34:00Z" w:initials="BT">
    <w:p w14:paraId="4F0EDDA2" w14:textId="2312F06B" w:rsidR="00421B25" w:rsidRDefault="00421B25">
      <w:pPr>
        <w:pStyle w:val="CommentText"/>
      </w:pPr>
      <w:r>
        <w:rPr>
          <w:rStyle w:val="CommentReference"/>
        </w:rPr>
        <w:annotationRef/>
      </w:r>
      <w:r>
        <w:t xml:space="preserve">ref </w:t>
      </w:r>
      <w:proofErr w:type="spellStart"/>
      <w:r>
        <w:t>kelly</w:t>
      </w:r>
      <w:proofErr w:type="spellEnd"/>
    </w:p>
  </w:comment>
  <w:comment w:id="42" w:author="Babasaheb Tandale" w:date="2021-10-08T12:34:00Z" w:initials="BT">
    <w:p w14:paraId="289DF75D" w14:textId="3155BD9A" w:rsidR="00421B25" w:rsidRDefault="00421B25">
      <w:pPr>
        <w:pStyle w:val="CommentText"/>
      </w:pPr>
      <w:r>
        <w:rPr>
          <w:rStyle w:val="CommentReference"/>
        </w:rPr>
        <w:annotationRef/>
      </w:r>
      <w:r>
        <w:t>ref</w:t>
      </w:r>
    </w:p>
  </w:comment>
  <w:comment w:id="43" w:author="Babasaheb Tandale" w:date="2021-10-08T12:34:00Z" w:initials="BT">
    <w:p w14:paraId="41578AA5" w14:textId="2755E2A3" w:rsidR="00421B25" w:rsidRDefault="00421B25">
      <w:pPr>
        <w:pStyle w:val="CommentText"/>
      </w:pPr>
      <w:r>
        <w:rPr>
          <w:rStyle w:val="CommentReference"/>
        </w:rPr>
        <w:annotationRef/>
      </w:r>
      <w:r>
        <w:t xml:space="preserve">add refs Joshi, Tandale, </w:t>
      </w:r>
      <w:proofErr w:type="spellStart"/>
      <w:r>
        <w:t>Gurav</w:t>
      </w:r>
      <w:proofErr w:type="spellEnd"/>
      <w:r>
        <w:t>, etc</w:t>
      </w:r>
    </w:p>
  </w:comment>
  <w:comment w:id="44" w:author="Babasaheb Tandale" w:date="2021-10-08T12:35:00Z" w:initials="BT">
    <w:p w14:paraId="24E44A21" w14:textId="4A743359" w:rsidR="00421B25" w:rsidRDefault="00421B25">
      <w:pPr>
        <w:pStyle w:val="CommentText"/>
      </w:pPr>
      <w:r>
        <w:rPr>
          <w:rStyle w:val="CommentReference"/>
        </w:rPr>
        <w:annotationRef/>
      </w:r>
      <w:r>
        <w:t xml:space="preserve">ref? </w:t>
      </w:r>
    </w:p>
  </w:comment>
  <w:comment w:id="45" w:author="Babasaheb Tandale" w:date="2021-10-08T12:35:00Z" w:initials="BT">
    <w:p w14:paraId="66E2C315" w14:textId="6D83BC97" w:rsidR="00421B25" w:rsidRDefault="00421B25">
      <w:pPr>
        <w:pStyle w:val="CommentText"/>
      </w:pPr>
      <w:r>
        <w:rPr>
          <w:rStyle w:val="CommentReference"/>
        </w:rPr>
        <w:annotationRef/>
      </w:r>
      <w:r>
        <w:t>three, ref?</w:t>
      </w:r>
    </w:p>
  </w:comment>
  <w:comment w:id="46" w:author="Babasaheb Tandale" w:date="2021-10-08T12:36:00Z" w:initials="BT">
    <w:p w14:paraId="71E6E50A" w14:textId="41A9465A" w:rsidR="00421B25" w:rsidRDefault="00421B25">
      <w:pPr>
        <w:pStyle w:val="CommentText"/>
      </w:pPr>
      <w:r>
        <w:rPr>
          <w:rStyle w:val="CommentReference"/>
        </w:rPr>
        <w:annotationRef/>
      </w:r>
      <w:r>
        <w:t>ref</w:t>
      </w:r>
    </w:p>
  </w:comment>
  <w:comment w:id="47" w:author="Babasaheb Tandale" w:date="2021-10-08T12:36:00Z" w:initials="BT">
    <w:p w14:paraId="15FCC91C" w14:textId="30C19B95" w:rsidR="00421B25" w:rsidRDefault="00421B25">
      <w:pPr>
        <w:pStyle w:val="CommentText"/>
      </w:pPr>
      <w:r>
        <w:rPr>
          <w:rStyle w:val="CommentReference"/>
        </w:rPr>
        <w:annotationRef/>
      </w:r>
      <w:r>
        <w:t>reason, ref</w:t>
      </w:r>
    </w:p>
  </w:comment>
  <w:comment w:id="48" w:author="Babasaheb Tandale" w:date="2021-10-08T12:37:00Z" w:initials="BT">
    <w:p w14:paraId="0E7A77BA" w14:textId="484D947A" w:rsidR="00421B25" w:rsidRDefault="00421B25">
      <w:pPr>
        <w:pStyle w:val="CommentText"/>
      </w:pPr>
      <w:r>
        <w:rPr>
          <w:rStyle w:val="CommentReference"/>
        </w:rPr>
        <w:annotationRef/>
      </w:r>
      <w:r>
        <w:t>ref, integrated</w:t>
      </w:r>
    </w:p>
  </w:comment>
  <w:comment w:id="49" w:author="Babasaheb Tandale" w:date="2021-10-08T12:37:00Z" w:initials="BT">
    <w:p w14:paraId="6345D825" w14:textId="61BF6526" w:rsidR="00421B25" w:rsidRDefault="00421B25">
      <w:pPr>
        <w:pStyle w:val="CommentText"/>
      </w:pPr>
      <w:r>
        <w:rPr>
          <w:rStyle w:val="CommentReference"/>
        </w:rPr>
        <w:annotationRef/>
      </w:r>
      <w:r>
        <w:t>expand</w:t>
      </w:r>
    </w:p>
  </w:comment>
  <w:comment w:id="50" w:author="Babasaheb Tandale" w:date="2021-10-08T12:39:00Z" w:initials="BT">
    <w:p w14:paraId="06984018" w14:textId="530AE761" w:rsidR="00421B25" w:rsidRDefault="00421B25">
      <w:pPr>
        <w:pStyle w:val="CommentText"/>
      </w:pPr>
      <w:r>
        <w:rPr>
          <w:rStyle w:val="CommentReference"/>
        </w:rPr>
        <w:annotationRef/>
      </w:r>
      <w:r>
        <w:t>ref</w:t>
      </w:r>
    </w:p>
  </w:comment>
  <w:comment w:id="51" w:author="Babasaheb Tandale" w:date="2021-10-08T12:39:00Z" w:initials="BT">
    <w:p w14:paraId="645B4B74" w14:textId="0FCBA71D" w:rsidR="00421B25" w:rsidRDefault="00421B25">
      <w:pPr>
        <w:pStyle w:val="CommentText"/>
      </w:pPr>
      <w:r>
        <w:rPr>
          <w:rStyle w:val="CommentReference"/>
        </w:rPr>
        <w:annotationRef/>
      </w:r>
      <w:r>
        <w:t>ref</w:t>
      </w:r>
    </w:p>
  </w:comment>
  <w:comment w:id="52" w:author="Babasaheb Tandale" w:date="2021-10-08T12:40:00Z" w:initials="BT">
    <w:p w14:paraId="12D6C7CC" w14:textId="5BDE5FCD" w:rsidR="00421B25" w:rsidRDefault="00421B25">
      <w:pPr>
        <w:pStyle w:val="CommentText"/>
      </w:pPr>
      <w:r>
        <w:rPr>
          <w:rStyle w:val="CommentReference"/>
        </w:rPr>
        <w:annotationRef/>
      </w:r>
      <w:r>
        <w:t>ref</w:t>
      </w:r>
    </w:p>
  </w:comment>
  <w:comment w:id="53" w:author="Babasaheb Tandale" w:date="2021-10-08T12:40:00Z" w:initials="BT">
    <w:p w14:paraId="7D0E21D2" w14:textId="7699CD85" w:rsidR="00421B25" w:rsidRDefault="00421B25">
      <w:pPr>
        <w:pStyle w:val="CommentText"/>
      </w:pPr>
      <w:r>
        <w:rPr>
          <w:rStyle w:val="CommentReference"/>
        </w:rPr>
        <w:annotationRef/>
      </w:r>
      <w:r>
        <w:t>ref</w:t>
      </w:r>
    </w:p>
  </w:comment>
  <w:comment w:id="54" w:author="Babasaheb Tandale" w:date="2021-10-08T12:40:00Z" w:initials="BT">
    <w:p w14:paraId="056E65A6" w14:textId="0726AD35" w:rsidR="00421B25" w:rsidRDefault="00421B25">
      <w:pPr>
        <w:pStyle w:val="CommentText"/>
      </w:pPr>
      <w:r>
        <w:rPr>
          <w:rStyle w:val="CommentReference"/>
        </w:rPr>
        <w:annotationRef/>
      </w:r>
      <w:r>
        <w:t>ref</w:t>
      </w:r>
    </w:p>
  </w:comment>
  <w:comment w:id="55" w:author="Babasaheb Tandale" w:date="2021-10-08T12:40:00Z" w:initials="BT">
    <w:p w14:paraId="71CF70FD" w14:textId="3C612CA3" w:rsidR="00421B25" w:rsidRDefault="00421B25">
      <w:pPr>
        <w:pStyle w:val="CommentText"/>
      </w:pPr>
      <w:r>
        <w:rPr>
          <w:rStyle w:val="CommentReference"/>
        </w:rPr>
        <w:annotationRef/>
      </w:r>
      <w:r>
        <w:t>ref</w:t>
      </w:r>
    </w:p>
  </w:comment>
  <w:comment w:id="56" w:author="Babasaheb Tandale" w:date="2021-10-08T12:41:00Z" w:initials="BT">
    <w:p w14:paraId="76FA4107" w14:textId="67B241ED" w:rsidR="00421B25" w:rsidRDefault="00421B25">
      <w:pPr>
        <w:pStyle w:val="CommentText"/>
      </w:pPr>
      <w:r>
        <w:rPr>
          <w:rStyle w:val="CommentReference"/>
        </w:rPr>
        <w:annotationRef/>
      </w:r>
      <w:r>
        <w:t>ref</w:t>
      </w:r>
    </w:p>
  </w:comment>
  <w:comment w:id="57" w:author="Babasaheb Tandale" w:date="2021-10-08T12:41:00Z" w:initials="BT">
    <w:p w14:paraId="3C97FC96" w14:textId="26313EC2" w:rsidR="00421B25" w:rsidRDefault="00421B25">
      <w:pPr>
        <w:pStyle w:val="CommentText"/>
      </w:pPr>
      <w:r>
        <w:rPr>
          <w:rStyle w:val="CommentReference"/>
        </w:rPr>
        <w:annotationRef/>
      </w:r>
      <w:r>
        <w:t>ref</w:t>
      </w:r>
    </w:p>
  </w:comment>
  <w:comment w:id="58" w:author="Babasaheb Tandale" w:date="2021-10-08T12:42:00Z" w:initials="BT">
    <w:p w14:paraId="5DE22596" w14:textId="57168763" w:rsidR="003D2A49" w:rsidRDefault="003D2A49">
      <w:pPr>
        <w:pStyle w:val="CommentText"/>
      </w:pPr>
      <w:r>
        <w:rPr>
          <w:rStyle w:val="CommentReference"/>
        </w:rPr>
        <w:annotationRef/>
      </w:r>
      <w:r>
        <w:t>ref</w:t>
      </w:r>
    </w:p>
  </w:comment>
  <w:comment w:id="59" w:author="Babasaheb Tandale" w:date="2021-10-08T12:42:00Z" w:initials="BT">
    <w:p w14:paraId="1654C286" w14:textId="239AEC19" w:rsidR="003D2A49" w:rsidRDefault="003D2A49">
      <w:pPr>
        <w:pStyle w:val="CommentText"/>
      </w:pPr>
      <w:r>
        <w:rPr>
          <w:rStyle w:val="CommentReference"/>
        </w:rPr>
        <w:annotationRef/>
      </w:r>
      <w:r>
        <w:t>include or annex</w:t>
      </w:r>
    </w:p>
  </w:comment>
  <w:comment w:id="60" w:author="Babasaheb Tandale" w:date="2021-10-08T12:43:00Z" w:initials="BT">
    <w:p w14:paraId="0960450A" w14:textId="03A4B08F" w:rsidR="003D2A49" w:rsidRDefault="003D2A49">
      <w:pPr>
        <w:pStyle w:val="CommentText"/>
      </w:pPr>
      <w:r>
        <w:rPr>
          <w:rStyle w:val="CommentReference"/>
        </w:rPr>
        <w:annotationRef/>
      </w:r>
      <w:r>
        <w:t>add ref and news from Assam</w:t>
      </w:r>
    </w:p>
  </w:comment>
  <w:comment w:id="61" w:author="Babasaheb Tandale" w:date="2021-10-08T12:43:00Z" w:initials="BT">
    <w:p w14:paraId="6016097B" w14:textId="50E23692" w:rsidR="003D2A49" w:rsidRDefault="003D2A49">
      <w:pPr>
        <w:pStyle w:val="CommentText"/>
      </w:pPr>
      <w:r>
        <w:rPr>
          <w:rStyle w:val="CommentReference"/>
        </w:rPr>
        <w:annotationRef/>
      </w:r>
      <w:r>
        <w:t>ref</w:t>
      </w:r>
    </w:p>
  </w:comment>
  <w:comment w:id="62" w:author="Babasaheb Tandale" w:date="2021-10-08T12:43:00Z" w:initials="BT">
    <w:p w14:paraId="11546ED6" w14:textId="70AFA43E" w:rsidR="003D2A49" w:rsidRDefault="003D2A49">
      <w:pPr>
        <w:pStyle w:val="CommentText"/>
      </w:pPr>
      <w:r>
        <w:rPr>
          <w:rStyle w:val="CommentReference"/>
        </w:rPr>
        <w:annotationRef/>
      </w:r>
      <w:r>
        <w:t>ref</w:t>
      </w:r>
    </w:p>
  </w:comment>
  <w:comment w:id="63" w:author="Babasaheb Tandale" w:date="2021-10-08T12:44:00Z" w:initials="BT">
    <w:p w14:paraId="1D3CE0AD" w14:textId="50852A58" w:rsidR="003D2A49" w:rsidRDefault="003D2A49">
      <w:pPr>
        <w:pStyle w:val="CommentText"/>
      </w:pPr>
      <w:r>
        <w:rPr>
          <w:rStyle w:val="CommentReference"/>
        </w:rPr>
        <w:annotationRef/>
      </w:r>
      <w:r>
        <w:t>ref</w:t>
      </w:r>
    </w:p>
  </w:comment>
  <w:comment w:id="64" w:author="Babasaheb Tandale" w:date="2021-10-08T12:44:00Z" w:initials="BT">
    <w:p w14:paraId="1FB66224" w14:textId="5D432FA7" w:rsidR="003D2A49" w:rsidRDefault="003D2A49">
      <w:pPr>
        <w:pStyle w:val="CommentText"/>
      </w:pPr>
      <w:r>
        <w:rPr>
          <w:rStyle w:val="CommentReference"/>
        </w:rPr>
        <w:annotationRef/>
      </w:r>
      <w:r>
        <w:t>ref</w:t>
      </w:r>
    </w:p>
  </w:comment>
  <w:comment w:id="65" w:author="Babasaheb Tandale" w:date="2021-10-08T12:44:00Z" w:initials="BT">
    <w:p w14:paraId="758809C2" w14:textId="0439D3CB" w:rsidR="003D2A49" w:rsidRDefault="003D2A49">
      <w:pPr>
        <w:pStyle w:val="CommentText"/>
      </w:pPr>
      <w:r>
        <w:rPr>
          <w:rStyle w:val="CommentReference"/>
        </w:rPr>
        <w:annotationRef/>
      </w:r>
      <w:r>
        <w:t>expand, ref</w:t>
      </w:r>
    </w:p>
  </w:comment>
  <w:comment w:id="66" w:author="Babasaheb Tandale" w:date="2021-10-08T12:45:00Z" w:initials="BT">
    <w:p w14:paraId="397EBDE8" w14:textId="6E77B046" w:rsidR="003D2A49" w:rsidRDefault="003D2A49">
      <w:pPr>
        <w:pStyle w:val="CommentText"/>
      </w:pPr>
      <w:r>
        <w:rPr>
          <w:rStyle w:val="CommentReference"/>
        </w:rPr>
        <w:annotationRef/>
      </w:r>
      <w:r>
        <w:t>ref</w:t>
      </w:r>
    </w:p>
  </w:comment>
  <w:comment w:id="67" w:author="Babasaheb Tandale" w:date="2021-10-08T12:45:00Z" w:initials="BT">
    <w:p w14:paraId="00B2512A" w14:textId="5FA06A27" w:rsidR="003D2A49" w:rsidRDefault="003D2A49">
      <w:pPr>
        <w:pStyle w:val="CommentText"/>
      </w:pPr>
      <w:r>
        <w:rPr>
          <w:rStyle w:val="CommentReference"/>
        </w:rPr>
        <w:annotationRef/>
      </w:r>
      <w:r>
        <w:t>ref</w:t>
      </w:r>
    </w:p>
  </w:comment>
  <w:comment w:id="68" w:author="Babasaheb Tandale" w:date="2021-10-08T12:46:00Z" w:initials="BT">
    <w:p w14:paraId="28153C2D" w14:textId="654C458D" w:rsidR="003D2A49" w:rsidRDefault="003D2A49">
      <w:pPr>
        <w:pStyle w:val="CommentText"/>
      </w:pPr>
      <w:r>
        <w:rPr>
          <w:rStyle w:val="CommentReference"/>
        </w:rPr>
        <w:annotationRef/>
      </w:r>
      <w:r>
        <w:t>ref</w:t>
      </w:r>
    </w:p>
  </w:comment>
  <w:comment w:id="69" w:author="Babasaheb Tandale" w:date="2021-10-08T12:46:00Z" w:initials="BT">
    <w:p w14:paraId="3A150FA9" w14:textId="46C10DA2" w:rsidR="003D2A49" w:rsidRDefault="003D2A49">
      <w:pPr>
        <w:pStyle w:val="CommentText"/>
      </w:pPr>
      <w:r>
        <w:rPr>
          <w:rStyle w:val="CommentReference"/>
        </w:rPr>
        <w:annotationRef/>
      </w:r>
      <w:r>
        <w:t xml:space="preserve">ref, add </w:t>
      </w:r>
      <w:proofErr w:type="spellStart"/>
      <w:r>
        <w:t>jcv</w:t>
      </w:r>
      <w:proofErr w:type="spellEnd"/>
    </w:p>
  </w:comment>
  <w:comment w:id="70" w:author="Babasaheb Tandale" w:date="2021-10-08T12:46:00Z" w:initials="BT">
    <w:p w14:paraId="7734E680" w14:textId="38668531" w:rsidR="003D2A49" w:rsidRDefault="003D2A49">
      <w:pPr>
        <w:pStyle w:val="CommentText"/>
      </w:pPr>
      <w:r>
        <w:rPr>
          <w:rStyle w:val="CommentReference"/>
        </w:rPr>
        <w:annotationRef/>
      </w:r>
      <w:r>
        <w:t>ref</w:t>
      </w:r>
    </w:p>
  </w:comment>
  <w:comment w:id="71" w:author="Babasaheb Tandale" w:date="2021-10-08T12:47:00Z" w:initials="BT">
    <w:p w14:paraId="50107B12" w14:textId="0B69FA53" w:rsidR="003D2A49" w:rsidRDefault="003D2A49">
      <w:pPr>
        <w:pStyle w:val="CommentText"/>
      </w:pPr>
      <w:r>
        <w:rPr>
          <w:rStyle w:val="CommentReference"/>
        </w:rPr>
        <w:annotationRef/>
      </w:r>
      <w:r>
        <w:t>ref</w:t>
      </w:r>
    </w:p>
  </w:comment>
  <w:comment w:id="72" w:author="Babasaheb Tandale" w:date="2021-10-08T12:47:00Z" w:initials="BT">
    <w:p w14:paraId="7BB4F147" w14:textId="59DD36F8" w:rsidR="003D2A49" w:rsidRDefault="003D2A49">
      <w:pPr>
        <w:pStyle w:val="CommentText"/>
      </w:pPr>
      <w:r>
        <w:rPr>
          <w:rStyle w:val="CommentReference"/>
        </w:rPr>
        <w:annotationRef/>
      </w:r>
      <w:r>
        <w:t>2006, 2015 update</w:t>
      </w:r>
    </w:p>
  </w:comment>
  <w:comment w:id="73" w:author="Babasaheb Tandale" w:date="2021-10-08T12:47:00Z" w:initials="BT">
    <w:p w14:paraId="1692BB56" w14:textId="718EDDE8" w:rsidR="003D2A49" w:rsidRDefault="003D2A49">
      <w:pPr>
        <w:pStyle w:val="CommentText"/>
      </w:pPr>
      <w:r>
        <w:rPr>
          <w:rStyle w:val="CommentReference"/>
        </w:rPr>
        <w:annotationRef/>
      </w:r>
      <w:r>
        <w:t>ref</w:t>
      </w:r>
    </w:p>
  </w:comment>
  <w:comment w:id="74" w:author="Babasaheb Tandale" w:date="2021-10-08T12:48:00Z" w:initials="BT">
    <w:p w14:paraId="10E3FC8E" w14:textId="62BE63BD" w:rsidR="003D2A49" w:rsidRDefault="003D2A49">
      <w:pPr>
        <w:pStyle w:val="CommentText"/>
      </w:pPr>
      <w:r>
        <w:rPr>
          <w:rStyle w:val="CommentReference"/>
        </w:rPr>
        <w:annotationRef/>
      </w:r>
      <w:r>
        <w:t>ref</w:t>
      </w:r>
    </w:p>
  </w:comment>
  <w:comment w:id="75" w:author="Babasaheb Tandale" w:date="2021-10-08T12:48:00Z" w:initials="BT">
    <w:p w14:paraId="3D054751" w14:textId="1320ECBB" w:rsidR="003D2A49" w:rsidRDefault="003D2A49">
      <w:pPr>
        <w:pStyle w:val="CommentText"/>
      </w:pPr>
      <w:r>
        <w:rPr>
          <w:rStyle w:val="CommentReference"/>
        </w:rPr>
        <w:annotationRef/>
      </w:r>
      <w:r>
        <w:t>ref</w:t>
      </w:r>
    </w:p>
  </w:comment>
  <w:comment w:id="76" w:author="Babasaheb Tandale" w:date="2021-10-08T12:48:00Z" w:initials="BT">
    <w:p w14:paraId="71267F99" w14:textId="5B4A9EFF" w:rsidR="003D2A49" w:rsidRDefault="003D2A49">
      <w:pPr>
        <w:pStyle w:val="CommentText"/>
      </w:pPr>
      <w:r>
        <w:rPr>
          <w:rStyle w:val="CommentReference"/>
        </w:rPr>
        <w:annotationRef/>
      </w:r>
      <w:r>
        <w:t>ref, year</w:t>
      </w:r>
    </w:p>
  </w:comment>
  <w:comment w:id="77" w:author="Babasaheb Tandale" w:date="2021-10-08T12:49:00Z" w:initials="BT">
    <w:p w14:paraId="58C28C34" w14:textId="391268E2" w:rsidR="003D2A49" w:rsidRDefault="003D2A49">
      <w:pPr>
        <w:pStyle w:val="CommentText"/>
      </w:pPr>
      <w:r>
        <w:rPr>
          <w:rStyle w:val="CommentReference"/>
        </w:rPr>
        <w:annotationRef/>
      </w:r>
      <w:r>
        <w:t>since, ref</w:t>
      </w:r>
    </w:p>
  </w:comment>
  <w:comment w:id="78" w:author="Babasaheb Tandale" w:date="2021-10-08T12:50:00Z" w:initials="BT">
    <w:p w14:paraId="7797BB06" w14:textId="1C1194C8" w:rsidR="003D2A49" w:rsidRDefault="003D2A49">
      <w:pPr>
        <w:pStyle w:val="CommentText"/>
      </w:pPr>
      <w:r>
        <w:rPr>
          <w:rStyle w:val="CommentReference"/>
        </w:rPr>
        <w:annotationRef/>
      </w:r>
      <w:r>
        <w:t>continues / continued</w:t>
      </w:r>
    </w:p>
  </w:comment>
  <w:comment w:id="79" w:author="Babasaheb Tandale" w:date="2021-10-08T12:50:00Z" w:initials="BT">
    <w:p w14:paraId="698582B6" w14:textId="0A50F623" w:rsidR="003D2A49" w:rsidRDefault="003D2A49">
      <w:pPr>
        <w:pStyle w:val="CommentText"/>
      </w:pPr>
      <w:r>
        <w:rPr>
          <w:rStyle w:val="CommentReference"/>
        </w:rPr>
        <w:annotationRef/>
      </w:r>
      <w:r>
        <w:t xml:space="preserve">ref news, </w:t>
      </w:r>
      <w:proofErr w:type="spellStart"/>
      <w:r>
        <w:t>ar</w:t>
      </w:r>
      <w:proofErr w:type="spellEnd"/>
      <w:r>
        <w:t xml:space="preserve"> </w:t>
      </w:r>
    </w:p>
  </w:comment>
  <w:comment w:id="80" w:author="Babasaheb Tandale" w:date="2021-10-08T12:51:00Z" w:initials="BT">
    <w:p w14:paraId="5EFF40D4" w14:textId="4FDC1285" w:rsidR="003D2A49" w:rsidRDefault="003D2A49">
      <w:pPr>
        <w:pStyle w:val="CommentText"/>
      </w:pPr>
      <w:r>
        <w:rPr>
          <w:rStyle w:val="CommentReference"/>
        </w:rPr>
        <w:annotationRef/>
      </w:r>
      <w:r>
        <w:t>ref</w:t>
      </w:r>
    </w:p>
  </w:comment>
  <w:comment w:id="81" w:author="Babasaheb Tandale" w:date="2021-10-08T12:51:00Z" w:initials="BT">
    <w:p w14:paraId="48BF66C3" w14:textId="2B13DC62" w:rsidR="003D2A49" w:rsidRDefault="003D2A49">
      <w:pPr>
        <w:pStyle w:val="CommentText"/>
      </w:pPr>
      <w:r>
        <w:rPr>
          <w:rStyle w:val="CommentReference"/>
        </w:rPr>
        <w:annotationRef/>
      </w:r>
      <w:r>
        <w:t>suspected / probable</w:t>
      </w:r>
    </w:p>
  </w:comment>
  <w:comment w:id="82" w:author="Babasaheb Tandale" w:date="2021-10-08T12:51:00Z" w:initials="BT">
    <w:p w14:paraId="33FA772A" w14:textId="6C220070" w:rsidR="003D2A49" w:rsidRDefault="003D2A49">
      <w:pPr>
        <w:pStyle w:val="CommentText"/>
      </w:pPr>
      <w:r>
        <w:rPr>
          <w:rStyle w:val="CommentReference"/>
        </w:rPr>
        <w:annotationRef/>
      </w:r>
      <w:r>
        <w:t>ref</w:t>
      </w:r>
    </w:p>
  </w:comment>
  <w:comment w:id="83" w:author="Babasaheb Tandale" w:date="2021-10-08T12:51:00Z" w:initials="BT">
    <w:p w14:paraId="6F77AD77" w14:textId="3911DDE1" w:rsidR="003D2A49" w:rsidRDefault="003D2A49">
      <w:pPr>
        <w:pStyle w:val="CommentText"/>
      </w:pPr>
      <w:r>
        <w:rPr>
          <w:rStyle w:val="CommentReference"/>
        </w:rPr>
        <w:annotationRef/>
      </w:r>
      <w:r>
        <w:t>ref</w:t>
      </w:r>
    </w:p>
  </w:comment>
  <w:comment w:id="84" w:author="Babasaheb Tandale" w:date="2021-10-08T12:52:00Z" w:initials="BT">
    <w:p w14:paraId="51F945AE" w14:textId="19714190" w:rsidR="00B25767" w:rsidRDefault="00B25767">
      <w:pPr>
        <w:pStyle w:val="CommentText"/>
      </w:pPr>
      <w:r>
        <w:rPr>
          <w:rStyle w:val="CommentReference"/>
        </w:rPr>
        <w:annotationRef/>
      </w:r>
      <w:r>
        <w:t>ref</w:t>
      </w:r>
    </w:p>
  </w:comment>
  <w:comment w:id="85" w:author="Babasaheb Tandale" w:date="2021-10-08T12:52:00Z" w:initials="BT">
    <w:p w14:paraId="28ECEA56" w14:textId="32869EEB" w:rsidR="00B25767" w:rsidRDefault="00B25767">
      <w:pPr>
        <w:pStyle w:val="CommentText"/>
      </w:pPr>
      <w:r>
        <w:rPr>
          <w:rStyle w:val="CommentReference"/>
        </w:rPr>
        <w:annotationRef/>
      </w:r>
      <w:r>
        <w:t>ref</w:t>
      </w:r>
    </w:p>
  </w:comment>
  <w:comment w:id="86" w:author="Babasaheb Tandale" w:date="2021-10-08T12:52:00Z" w:initials="BT">
    <w:p w14:paraId="718B7316" w14:textId="039F8062" w:rsidR="00B25767" w:rsidRDefault="00B25767">
      <w:pPr>
        <w:pStyle w:val="CommentText"/>
      </w:pPr>
      <w:r>
        <w:rPr>
          <w:rStyle w:val="CommentReference"/>
        </w:rPr>
        <w:annotationRef/>
      </w:r>
      <w:r>
        <w:t>ref</w:t>
      </w:r>
    </w:p>
  </w:comment>
  <w:comment w:id="87" w:author="Babasaheb Tandale" w:date="2021-10-08T12:53:00Z" w:initials="BT">
    <w:p w14:paraId="190CEA59" w14:textId="72B9085F" w:rsidR="00B25767" w:rsidRDefault="00B25767">
      <w:pPr>
        <w:pStyle w:val="CommentText"/>
      </w:pPr>
      <w:r>
        <w:rPr>
          <w:rStyle w:val="CommentReference"/>
        </w:rPr>
        <w:annotationRef/>
      </w:r>
      <w:r>
        <w:t>single dose first at 16-24 m, later additional one as first dose at 9-12 m since 2013/14</w:t>
      </w:r>
    </w:p>
  </w:comment>
  <w:comment w:id="88" w:author="Babasaheb Tandale" w:date="2021-10-08T12:55:00Z" w:initials="BT">
    <w:p w14:paraId="3F830C70" w14:textId="1AA3ED83" w:rsidR="00B25767" w:rsidRDefault="00B25767">
      <w:pPr>
        <w:pStyle w:val="CommentText"/>
      </w:pPr>
      <w:r>
        <w:rPr>
          <w:rStyle w:val="CommentReference"/>
        </w:rPr>
        <w:annotationRef/>
      </w:r>
      <w:r>
        <w:t>ref, expand</w:t>
      </w:r>
    </w:p>
  </w:comment>
  <w:comment w:id="89" w:author="Babasaheb Tandale" w:date="2021-10-08T12:55:00Z" w:initials="BT">
    <w:p w14:paraId="1DDB6C58" w14:textId="13EEA818" w:rsidR="00B25767" w:rsidRDefault="00B25767">
      <w:pPr>
        <w:pStyle w:val="CommentText"/>
      </w:pPr>
      <w:r>
        <w:rPr>
          <w:rStyle w:val="CommentReference"/>
        </w:rPr>
        <w:annotationRef/>
      </w:r>
      <w:r>
        <w:t>ref</w:t>
      </w:r>
    </w:p>
  </w:comment>
  <w:comment w:id="90" w:author="Babasaheb Tandale" w:date="2021-10-08T12:56:00Z" w:initials="BT">
    <w:p w14:paraId="45B353E5" w14:textId="6358CC0A" w:rsidR="00B25767" w:rsidRDefault="00B25767">
      <w:pPr>
        <w:pStyle w:val="CommentText"/>
      </w:pPr>
      <w:r>
        <w:rPr>
          <w:rStyle w:val="CommentReference"/>
        </w:rPr>
        <w:annotationRef/>
      </w:r>
      <w:r>
        <w:t>ref</w:t>
      </w:r>
    </w:p>
  </w:comment>
  <w:comment w:id="91" w:author="Babasaheb Tandale" w:date="2021-10-08T12:56:00Z" w:initials="BT">
    <w:p w14:paraId="609893BE" w14:textId="64EF0C43" w:rsidR="00B25767" w:rsidRDefault="00B25767">
      <w:pPr>
        <w:pStyle w:val="CommentText"/>
      </w:pPr>
      <w:r>
        <w:rPr>
          <w:rStyle w:val="CommentReference"/>
        </w:rPr>
        <w:annotationRef/>
      </w:r>
      <w:r>
        <w:t>expand</w:t>
      </w:r>
    </w:p>
  </w:comment>
  <w:comment w:id="92" w:author="Babasaheb Tandale" w:date="2021-10-08T12:58:00Z" w:initials="BT">
    <w:p w14:paraId="41B663D8" w14:textId="481DFBC4" w:rsidR="00B25767" w:rsidRDefault="00B25767">
      <w:pPr>
        <w:pStyle w:val="CommentText"/>
      </w:pPr>
      <w:r>
        <w:rPr>
          <w:rStyle w:val="CommentReference"/>
        </w:rPr>
        <w:annotationRef/>
      </w:r>
      <w:r>
        <w:t>imp, can be moved to rationale</w:t>
      </w:r>
    </w:p>
  </w:comment>
  <w:comment w:id="93" w:author="Babasaheb Tandale" w:date="2021-10-08T12:58:00Z" w:initials="BT">
    <w:p w14:paraId="41505E60" w14:textId="1603CC95" w:rsidR="00B25767" w:rsidRDefault="00B25767">
      <w:pPr>
        <w:pStyle w:val="CommentText"/>
      </w:pPr>
      <w:r>
        <w:rPr>
          <w:rStyle w:val="CommentReference"/>
        </w:rPr>
        <w:annotationRef/>
      </w:r>
      <w:r>
        <w:t xml:space="preserve">ref earlier studies on </w:t>
      </w:r>
      <w:proofErr w:type="spellStart"/>
      <w:r>
        <w:t>hcw</w:t>
      </w:r>
      <w:proofErr w:type="spellEnd"/>
      <w:r>
        <w:t xml:space="preserve"> and community</w:t>
      </w:r>
    </w:p>
  </w:comment>
  <w:comment w:id="94" w:author="Babasaheb Tandale" w:date="2021-10-08T12:59:00Z" w:initials="BT">
    <w:p w14:paraId="2ACC3DD5" w14:textId="0C1A1044" w:rsidR="00B25767" w:rsidRDefault="00B25767">
      <w:pPr>
        <w:pStyle w:val="CommentText"/>
      </w:pPr>
      <w:r>
        <w:rPr>
          <w:rStyle w:val="CommentReference"/>
        </w:rPr>
        <w:annotationRef/>
      </w:r>
      <w:r>
        <w:t>imp</w:t>
      </w:r>
    </w:p>
  </w:comment>
  <w:comment w:id="95" w:author="Babasaheb Tandale" w:date="2021-10-08T12:59:00Z" w:initials="BT">
    <w:p w14:paraId="5EEEB9A6" w14:textId="7C515430" w:rsidR="00B25767" w:rsidRDefault="00B25767">
      <w:pPr>
        <w:pStyle w:val="CommentText"/>
      </w:pPr>
      <w:r>
        <w:rPr>
          <w:rStyle w:val="CommentReference"/>
        </w:rPr>
        <w:annotationRef/>
      </w:r>
      <w:r>
        <w:t>ref</w:t>
      </w:r>
    </w:p>
  </w:comment>
  <w:comment w:id="96" w:author="Babasaheb Tandale" w:date="2021-10-08T13:00:00Z" w:initials="BT">
    <w:p w14:paraId="57179FC2" w14:textId="61C24377" w:rsidR="00B25767" w:rsidRDefault="00B25767">
      <w:pPr>
        <w:pStyle w:val="CommentText"/>
      </w:pPr>
      <w:r>
        <w:rPr>
          <w:rStyle w:val="CommentReference"/>
        </w:rPr>
        <w:annotationRef/>
      </w:r>
      <w:r>
        <w:t>any attempts earlier at PHCs/RHs/SDHs</w:t>
      </w:r>
    </w:p>
  </w:comment>
  <w:comment w:id="97" w:author="Babasaheb Tandale" w:date="2021-10-08T13:00:00Z" w:initials="BT">
    <w:p w14:paraId="74A31B7F" w14:textId="29339442" w:rsidR="00B25767" w:rsidRDefault="00B25767">
      <w:pPr>
        <w:pStyle w:val="CommentText"/>
      </w:pPr>
      <w:r>
        <w:rPr>
          <w:rStyle w:val="CommentReference"/>
        </w:rPr>
        <w:annotationRef/>
      </w:r>
      <w:r>
        <w:t>recovery?</w:t>
      </w:r>
    </w:p>
  </w:comment>
  <w:comment w:id="98" w:author="Babasaheb Tandale" w:date="2021-10-08T13:01:00Z" w:initials="BT">
    <w:p w14:paraId="3ACB7EF8" w14:textId="192193E4" w:rsidR="00B25767" w:rsidRDefault="00B25767">
      <w:pPr>
        <w:pStyle w:val="CommentText"/>
      </w:pPr>
      <w:r>
        <w:rPr>
          <w:rStyle w:val="CommentReference"/>
        </w:rPr>
        <w:annotationRef/>
      </w:r>
      <w:r>
        <w:t>Reported costs in lit</w:t>
      </w:r>
    </w:p>
  </w:comment>
  <w:comment w:id="99" w:author="Babasaheb Tandale" w:date="2021-10-08T13:01:00Z" w:initials="BT">
    <w:p w14:paraId="38334980" w14:textId="3701620B" w:rsidR="00B25767" w:rsidRDefault="00B25767">
      <w:pPr>
        <w:pStyle w:val="CommentText"/>
      </w:pPr>
      <w:r>
        <w:rPr>
          <w:rStyle w:val="CommentReference"/>
        </w:rPr>
        <w:annotationRef/>
      </w:r>
      <w:r>
        <w:t>ref</w:t>
      </w:r>
    </w:p>
  </w:comment>
  <w:comment w:id="100" w:author="Babasaheb Tandale" w:date="2021-10-08T13:01:00Z" w:initials="BT">
    <w:p w14:paraId="4B1B090D" w14:textId="41DD0DC1" w:rsidR="00B25767" w:rsidRDefault="00B25767">
      <w:pPr>
        <w:pStyle w:val="CommentText"/>
      </w:pPr>
      <w:r>
        <w:rPr>
          <w:rStyle w:val="CommentReference"/>
        </w:rPr>
        <w:annotationRef/>
      </w:r>
      <w:r>
        <w:t>ref</w:t>
      </w:r>
    </w:p>
  </w:comment>
  <w:comment w:id="101" w:author="Babasaheb Tandale" w:date="2021-10-08T13:01:00Z" w:initials="BT">
    <w:p w14:paraId="58657D14" w14:textId="341017AD" w:rsidR="00B25767" w:rsidRDefault="00B25767">
      <w:pPr>
        <w:pStyle w:val="CommentText"/>
      </w:pPr>
      <w:r>
        <w:rPr>
          <w:rStyle w:val="CommentReference"/>
        </w:rPr>
        <w:annotationRef/>
      </w:r>
      <w:r>
        <w:t>ref</w:t>
      </w:r>
    </w:p>
  </w:comment>
  <w:comment w:id="102" w:author="Babasaheb Tandale" w:date="2021-10-08T13:02:00Z" w:initials="BT">
    <w:p w14:paraId="48744124" w14:textId="46F9FB81" w:rsidR="006845D5" w:rsidRDefault="006845D5">
      <w:pPr>
        <w:pStyle w:val="CommentText"/>
      </w:pPr>
      <w:r>
        <w:rPr>
          <w:rStyle w:val="CommentReference"/>
        </w:rPr>
        <w:annotationRef/>
      </w:r>
      <w:r>
        <w:t>ref</w:t>
      </w:r>
    </w:p>
  </w:comment>
  <w:comment w:id="103" w:author="Babasaheb Tandale" w:date="2021-10-08T13:02:00Z" w:initials="BT">
    <w:p w14:paraId="7F32559B" w14:textId="3D583295" w:rsidR="006845D5" w:rsidRDefault="006845D5">
      <w:pPr>
        <w:pStyle w:val="CommentText"/>
      </w:pPr>
      <w:r>
        <w:rPr>
          <w:rStyle w:val="CommentReference"/>
        </w:rPr>
        <w:annotationRef/>
      </w:r>
      <w:r>
        <w:t>ref</w:t>
      </w:r>
    </w:p>
  </w:comment>
  <w:comment w:id="104" w:author="Babasaheb Tandale" w:date="2021-10-08T13:03:00Z" w:initials="BT">
    <w:p w14:paraId="7B994B3A" w14:textId="0F1AE371" w:rsidR="006845D5" w:rsidRDefault="006845D5">
      <w:pPr>
        <w:pStyle w:val="CommentText"/>
      </w:pPr>
      <w:r>
        <w:rPr>
          <w:rStyle w:val="CommentReference"/>
        </w:rPr>
        <w:annotationRef/>
      </w:r>
      <w:r>
        <w:t>ref</w:t>
      </w:r>
    </w:p>
  </w:comment>
  <w:comment w:id="105" w:author="Babasaheb Tandale" w:date="2021-10-08T13:03:00Z" w:initials="BT">
    <w:p w14:paraId="15941795" w14:textId="448F7731" w:rsidR="006845D5" w:rsidRDefault="006845D5">
      <w:pPr>
        <w:pStyle w:val="CommentText"/>
      </w:pPr>
      <w:r>
        <w:rPr>
          <w:rStyle w:val="CommentReference"/>
        </w:rPr>
        <w:annotationRef/>
      </w:r>
      <w:r>
        <w:t>ref</w:t>
      </w:r>
    </w:p>
  </w:comment>
  <w:comment w:id="106" w:author="Babasaheb Tandale" w:date="2021-10-08T13:03:00Z" w:initials="BT">
    <w:p w14:paraId="4EDC5975" w14:textId="691854F5" w:rsidR="006845D5" w:rsidRDefault="006845D5">
      <w:pPr>
        <w:pStyle w:val="CommentText"/>
      </w:pPr>
      <w:r>
        <w:rPr>
          <w:rStyle w:val="CommentReference"/>
        </w:rPr>
        <w:annotationRef/>
      </w:r>
      <w:r>
        <w:t xml:space="preserve">ref, </w:t>
      </w:r>
      <w:proofErr w:type="spellStart"/>
      <w:r>
        <w:t>kumar</w:t>
      </w:r>
      <w:proofErr w:type="spellEnd"/>
    </w:p>
  </w:comment>
  <w:comment w:id="107" w:author="Babasaheb Tandale" w:date="2021-10-08T13:04:00Z" w:initials="BT">
    <w:p w14:paraId="65802DB8" w14:textId="65DF9503" w:rsidR="006845D5" w:rsidRDefault="006845D5">
      <w:pPr>
        <w:pStyle w:val="CommentText"/>
      </w:pPr>
      <w:r>
        <w:rPr>
          <w:rStyle w:val="CommentReference"/>
        </w:rPr>
        <w:annotationRef/>
      </w:r>
      <w:r>
        <w:t>imp</w:t>
      </w:r>
    </w:p>
  </w:comment>
  <w:comment w:id="108" w:author="Babasaheb Tandale" w:date="2021-10-08T13:04:00Z" w:initials="BT">
    <w:p w14:paraId="4D647220" w14:textId="2F7BECAB" w:rsidR="006845D5" w:rsidRDefault="006845D5">
      <w:pPr>
        <w:pStyle w:val="CommentText"/>
      </w:pPr>
      <w:r>
        <w:rPr>
          <w:rStyle w:val="CommentReference"/>
        </w:rPr>
        <w:annotationRef/>
      </w:r>
      <w:r>
        <w:t>ref</w:t>
      </w:r>
    </w:p>
  </w:comment>
  <w:comment w:id="109" w:author="Babasaheb Tandale" w:date="2021-10-08T13:05:00Z" w:initials="BT">
    <w:p w14:paraId="4033251A" w14:textId="69B8C3CC" w:rsidR="006845D5" w:rsidRDefault="006845D5">
      <w:pPr>
        <w:pStyle w:val="CommentText"/>
      </w:pPr>
      <w:r>
        <w:rPr>
          <w:rStyle w:val="CommentReference"/>
        </w:rPr>
        <w:annotationRef/>
      </w:r>
      <w:r>
        <w:t>refs</w:t>
      </w:r>
    </w:p>
  </w:comment>
  <w:comment w:id="110" w:author="Babasaheb Tandale" w:date="2021-10-08T13:06:00Z" w:initials="BT">
    <w:p w14:paraId="703C4A83" w14:textId="2C121E3F" w:rsidR="006845D5" w:rsidRDefault="006845D5">
      <w:pPr>
        <w:pStyle w:val="CommentText"/>
      </w:pPr>
      <w:r>
        <w:rPr>
          <w:rStyle w:val="CommentReference"/>
        </w:rPr>
        <w:annotationRef/>
      </w:r>
      <w:r>
        <w:t>imp</w:t>
      </w:r>
    </w:p>
  </w:comment>
  <w:comment w:id="111" w:author="Babasaheb Tandale" w:date="2021-10-08T13:06:00Z" w:initials="BT">
    <w:p w14:paraId="4E1F19CC" w14:textId="6C647DA2" w:rsidR="006845D5" w:rsidRDefault="006845D5">
      <w:pPr>
        <w:pStyle w:val="CommentText"/>
      </w:pPr>
      <w:r>
        <w:rPr>
          <w:rStyle w:val="CommentReference"/>
        </w:rPr>
        <w:annotationRef/>
      </w:r>
      <w:r>
        <w:t>imp</w:t>
      </w:r>
    </w:p>
  </w:comment>
  <w:comment w:id="112" w:author="Babasaheb Tandale" w:date="2021-10-08T13:07:00Z" w:initials="BT">
    <w:p w14:paraId="6634AFD4" w14:textId="090B2606" w:rsidR="006845D5" w:rsidRDefault="006845D5">
      <w:pPr>
        <w:pStyle w:val="CommentText"/>
      </w:pPr>
      <w:r>
        <w:rPr>
          <w:rStyle w:val="CommentReference"/>
        </w:rPr>
        <w:annotationRef/>
      </w:r>
      <w:r>
        <w:t>imp</w:t>
      </w:r>
    </w:p>
  </w:comment>
  <w:comment w:id="113" w:author="Babasaheb Tandale" w:date="2021-10-08T13:07:00Z" w:initials="BT">
    <w:p w14:paraId="0BBE7140" w14:textId="2BE73616" w:rsidR="006845D5" w:rsidRDefault="006845D5">
      <w:pPr>
        <w:pStyle w:val="CommentText"/>
      </w:pPr>
      <w:r>
        <w:rPr>
          <w:rStyle w:val="CommentReference"/>
        </w:rPr>
        <w:annotationRef/>
      </w:r>
      <w:r>
        <w:t>ref</w:t>
      </w:r>
    </w:p>
  </w:comment>
  <w:comment w:id="114" w:author="Babasaheb Tandale" w:date="2021-10-08T13:08:00Z" w:initials="BT">
    <w:p w14:paraId="0E170488" w14:textId="795321D5" w:rsidR="0003679C" w:rsidRDefault="0003679C">
      <w:pPr>
        <w:pStyle w:val="CommentText"/>
      </w:pPr>
      <w:r>
        <w:rPr>
          <w:rStyle w:val="CommentReference"/>
        </w:rPr>
        <w:annotationRef/>
      </w:r>
      <w:r>
        <w:t>revisit</w:t>
      </w:r>
    </w:p>
  </w:comment>
  <w:comment w:id="115" w:author="Babasaheb Tandale" w:date="2021-10-08T13:10:00Z" w:initials="BT">
    <w:p w14:paraId="0545F2C7" w14:textId="22475CFE" w:rsidR="0003679C" w:rsidRDefault="0003679C">
      <w:pPr>
        <w:pStyle w:val="CommentText"/>
      </w:pPr>
      <w:r>
        <w:rPr>
          <w:rStyle w:val="CommentReference"/>
        </w:rPr>
        <w:annotationRef/>
      </w:r>
      <w:r>
        <w:t xml:space="preserve">needs to be included earlier </w:t>
      </w:r>
    </w:p>
  </w:comment>
  <w:comment w:id="116" w:author="Babasaheb Tandale" w:date="2021-10-08T13:11:00Z" w:initials="BT">
    <w:p w14:paraId="2719E57E" w14:textId="5C1A50EB" w:rsidR="0003679C" w:rsidRDefault="0003679C">
      <w:pPr>
        <w:pStyle w:val="CommentText"/>
      </w:pPr>
      <w:r>
        <w:rPr>
          <w:rStyle w:val="CommentReference"/>
        </w:rPr>
        <w:annotationRef/>
      </w:r>
      <w:r>
        <w:t>state level practices</w:t>
      </w:r>
    </w:p>
  </w:comment>
  <w:comment w:id="117" w:author="Babasaheb Tandale" w:date="2021-10-08T13:11:00Z" w:initials="BT">
    <w:p w14:paraId="789F3417" w14:textId="5DB3A045" w:rsidR="0003679C" w:rsidRDefault="0003679C">
      <w:pPr>
        <w:pStyle w:val="CommentText"/>
      </w:pPr>
      <w:r>
        <w:rPr>
          <w:rStyle w:val="CommentReference"/>
        </w:rPr>
        <w:annotationRef/>
      </w:r>
      <w:r>
        <w:t xml:space="preserve">secondary data on je and other virus agents </w:t>
      </w:r>
      <w:r w:rsidR="00024292">
        <w:t xml:space="preserve">after </w:t>
      </w:r>
      <w:proofErr w:type="spellStart"/>
      <w:r w:rsidR="00024292">
        <w:t>surv</w:t>
      </w:r>
      <w:proofErr w:type="spellEnd"/>
      <w:r w:rsidR="00024292">
        <w:t xml:space="preserve"> and </w:t>
      </w:r>
      <w:proofErr w:type="spellStart"/>
      <w:r w:rsidR="00024292">
        <w:t>vacc</w:t>
      </w:r>
      <w:proofErr w:type="spellEnd"/>
      <w:r w:rsidR="00024292">
        <w:t xml:space="preserve"> </w:t>
      </w:r>
    </w:p>
  </w:comment>
  <w:comment w:id="118" w:author="Babasaheb Tandale" w:date="2021-10-08T13:12:00Z" w:initials="BT">
    <w:p w14:paraId="4F1852B4" w14:textId="4FD27EEF" w:rsidR="00024292" w:rsidRDefault="00024292">
      <w:pPr>
        <w:pStyle w:val="CommentText"/>
      </w:pPr>
      <w:r>
        <w:rPr>
          <w:rStyle w:val="CommentReference"/>
        </w:rPr>
        <w:annotationRef/>
      </w:r>
      <w:r>
        <w:t xml:space="preserve">verify guidelines and practices </w:t>
      </w:r>
    </w:p>
  </w:comment>
  <w:comment w:id="119" w:author="Babasaheb Tandale" w:date="2021-10-08T13:12:00Z" w:initials="BT">
    <w:p w14:paraId="595C79A7" w14:textId="0191ABE1" w:rsidR="00024292" w:rsidRDefault="00024292">
      <w:pPr>
        <w:pStyle w:val="CommentText"/>
      </w:pPr>
      <w:r>
        <w:rPr>
          <w:rStyle w:val="CommentReference"/>
        </w:rPr>
        <w:annotationRef/>
      </w:r>
      <w:r>
        <w:t>data reported and studies published</w:t>
      </w:r>
    </w:p>
  </w:comment>
  <w:comment w:id="120" w:author="Babasaheb Tandale" w:date="2021-10-08T13:13:00Z" w:initials="BT">
    <w:p w14:paraId="4C7B8ABD" w14:textId="5287B50E" w:rsidR="00024292" w:rsidRDefault="00024292">
      <w:pPr>
        <w:pStyle w:val="CommentText"/>
      </w:pPr>
      <w:r>
        <w:rPr>
          <w:rStyle w:val="CommentReference"/>
        </w:rPr>
        <w:annotationRef/>
      </w:r>
      <w:r>
        <w:t>programme data, or study findings</w:t>
      </w:r>
    </w:p>
  </w:comment>
  <w:comment w:id="124" w:author="Babasaheb Tandale" w:date="2021-10-08T13:13:00Z" w:initials="BT">
    <w:p w14:paraId="3B39CE3A" w14:textId="2C187CA5" w:rsidR="00024292" w:rsidRDefault="00024292">
      <w:pPr>
        <w:pStyle w:val="CommentText"/>
      </w:pPr>
      <w:r>
        <w:rPr>
          <w:rStyle w:val="CommentReference"/>
        </w:rPr>
        <w:annotationRef/>
      </w:r>
      <w:r>
        <w:t>value addition and increment</w:t>
      </w:r>
    </w:p>
  </w:comment>
  <w:comment w:id="125" w:author="Babasaheb Tandale" w:date="2021-10-08T13:14:00Z" w:initials="BT">
    <w:p w14:paraId="427282A2" w14:textId="7345FB8C" w:rsidR="00024292" w:rsidRDefault="00024292">
      <w:pPr>
        <w:pStyle w:val="CommentText"/>
      </w:pPr>
      <w:r>
        <w:rPr>
          <w:rStyle w:val="CommentReference"/>
        </w:rPr>
        <w:annotationRef/>
      </w:r>
      <w:r>
        <w:t>changes over time for programme and study periods</w:t>
      </w:r>
    </w:p>
  </w:comment>
  <w:comment w:id="126" w:author="Babasaheb Tandale" w:date="2021-10-08T13:14:00Z" w:initials="BT">
    <w:p w14:paraId="5ED01382" w14:textId="3C6A821C" w:rsidR="00024292" w:rsidRDefault="00024292">
      <w:pPr>
        <w:pStyle w:val="CommentText"/>
      </w:pPr>
      <w:r>
        <w:rPr>
          <w:rStyle w:val="CommentReference"/>
        </w:rPr>
        <w:annotationRef/>
      </w:r>
      <w:r>
        <w:t>assessment published or studied</w:t>
      </w:r>
    </w:p>
  </w:comment>
  <w:comment w:id="127" w:author="Babasaheb Tandale" w:date="2021-10-08T13:15:00Z" w:initials="BT">
    <w:p w14:paraId="5D0E4CD4" w14:textId="7539E21B" w:rsidR="00024292" w:rsidRDefault="00024292">
      <w:pPr>
        <w:pStyle w:val="CommentText"/>
      </w:pPr>
      <w:r>
        <w:rPr>
          <w:rStyle w:val="CommentReference"/>
        </w:rPr>
        <w:annotationRef/>
      </w:r>
      <w:r>
        <w:t xml:space="preserve">estimate / attribution </w:t>
      </w:r>
    </w:p>
  </w:comment>
  <w:comment w:id="128" w:author="Babasaheb Tandale" w:date="2021-10-08T13:15:00Z" w:initials="BT">
    <w:p w14:paraId="48A4197F" w14:textId="64A90393" w:rsidR="00024292" w:rsidRDefault="00024292">
      <w:pPr>
        <w:pStyle w:val="CommentText"/>
      </w:pPr>
      <w:r>
        <w:rPr>
          <w:rStyle w:val="CommentReference"/>
        </w:rPr>
        <w:annotationRef/>
      </w:r>
      <w:r>
        <w:t>direct expenses</w:t>
      </w:r>
    </w:p>
  </w:comment>
  <w:comment w:id="129" w:author="Babasaheb Tandale" w:date="2021-10-08T13:16:00Z" w:initials="BT">
    <w:p w14:paraId="42FB0880" w14:textId="7EF2B63E" w:rsidR="00024292" w:rsidRDefault="00024292">
      <w:pPr>
        <w:pStyle w:val="CommentText"/>
      </w:pPr>
      <w:r>
        <w:rPr>
          <w:rStyle w:val="CommentReference"/>
        </w:rPr>
        <w:annotationRef/>
      </w:r>
      <w:r>
        <w:t xml:space="preserve">difficulties with retrospective data due to changes in guidelines, practices </w:t>
      </w:r>
    </w:p>
  </w:comment>
  <w:comment w:id="130" w:author="Babasaheb Tandale" w:date="2021-10-08T14:13:00Z" w:initials="BT">
    <w:p w14:paraId="59236EA1" w14:textId="68446B22" w:rsidR="007E7B8F" w:rsidRDefault="007E7B8F">
      <w:pPr>
        <w:pStyle w:val="CommentText"/>
      </w:pPr>
      <w:r>
        <w:rPr>
          <w:rStyle w:val="CommentReference"/>
        </w:rPr>
        <w:annotationRef/>
      </w:r>
      <w:r>
        <w:t xml:space="preserve">Update and prevent repetition </w:t>
      </w:r>
    </w:p>
  </w:comment>
  <w:comment w:id="131" w:author="Babasaheb Tandale" w:date="2021-10-08T14:12:00Z" w:initials="BT">
    <w:p w14:paraId="6176F895" w14:textId="75A0C3A5" w:rsidR="007E7B8F" w:rsidRDefault="007E7B8F">
      <w:pPr>
        <w:pStyle w:val="CommentText"/>
      </w:pPr>
      <w:r>
        <w:rPr>
          <w:rStyle w:val="CommentReference"/>
        </w:rPr>
        <w:annotationRef/>
      </w:r>
      <w:r>
        <w:t xml:space="preserve">ref, </w:t>
      </w:r>
    </w:p>
  </w:comment>
  <w:comment w:id="132" w:author="Babasaheb Tandale" w:date="2021-10-08T14:12:00Z" w:initials="BT">
    <w:p w14:paraId="337E8502" w14:textId="17B2B768" w:rsidR="007E7B8F" w:rsidRDefault="007E7B8F">
      <w:pPr>
        <w:pStyle w:val="CommentText"/>
      </w:pPr>
      <w:r>
        <w:rPr>
          <w:rStyle w:val="CommentReference"/>
        </w:rPr>
        <w:annotationRef/>
      </w:r>
      <w:r>
        <w:t>ref</w:t>
      </w:r>
    </w:p>
  </w:comment>
  <w:comment w:id="133" w:author="Babasaheb Tandale" w:date="2021-10-08T14:13:00Z" w:initials="BT">
    <w:p w14:paraId="3E32E0BB" w14:textId="04BCC6CE" w:rsidR="007E7B8F" w:rsidRDefault="007E7B8F">
      <w:pPr>
        <w:pStyle w:val="CommentText"/>
      </w:pPr>
      <w:r>
        <w:rPr>
          <w:rStyle w:val="CommentReference"/>
        </w:rPr>
        <w:annotationRef/>
      </w:r>
      <w:r>
        <w:t>ref</w:t>
      </w:r>
    </w:p>
  </w:comment>
  <w:comment w:id="134" w:author="Babasaheb Tandale" w:date="2021-10-08T14:14:00Z" w:initials="BT">
    <w:p w14:paraId="23CED8AF" w14:textId="7FCBEF99" w:rsidR="007E7B8F" w:rsidRDefault="007E7B8F">
      <w:pPr>
        <w:pStyle w:val="CommentText"/>
      </w:pPr>
      <w:r>
        <w:rPr>
          <w:rStyle w:val="CommentReference"/>
        </w:rPr>
        <w:annotationRef/>
      </w:r>
      <w:r>
        <w:t>ref</w:t>
      </w:r>
    </w:p>
  </w:comment>
  <w:comment w:id="138" w:author="Babasaheb Tandale" w:date="2021-10-08T14:16:00Z" w:initials="BT">
    <w:p w14:paraId="038D55A1" w14:textId="4A21735A" w:rsidR="007E7B8F" w:rsidRDefault="007E7B8F">
      <w:pPr>
        <w:pStyle w:val="CommentText"/>
      </w:pPr>
      <w:r>
        <w:rPr>
          <w:rStyle w:val="CommentReference"/>
        </w:rPr>
        <w:annotationRef/>
      </w:r>
      <w:r>
        <w:t xml:space="preserve">ref, define area based on reporting </w:t>
      </w:r>
    </w:p>
  </w:comment>
  <w:comment w:id="139" w:author="Babasaheb Tandale" w:date="2021-10-08T14:17:00Z" w:initials="BT">
    <w:p w14:paraId="5926F9F0" w14:textId="03DBB31E" w:rsidR="007E7B8F" w:rsidRDefault="007E7B8F">
      <w:pPr>
        <w:pStyle w:val="CommentText"/>
      </w:pPr>
      <w:r>
        <w:rPr>
          <w:rStyle w:val="CommentReference"/>
        </w:rPr>
        <w:annotationRef/>
      </w:r>
      <w:r>
        <w:t>describe available data over earlier years</w:t>
      </w:r>
    </w:p>
  </w:comment>
  <w:comment w:id="140" w:author="Babasaheb Tandale" w:date="2021-10-08T14:18:00Z" w:initials="BT">
    <w:p w14:paraId="1E7340CB" w14:textId="2AE23589" w:rsidR="007E7B8F" w:rsidRDefault="007E7B8F">
      <w:pPr>
        <w:pStyle w:val="CommentText"/>
      </w:pPr>
      <w:r>
        <w:rPr>
          <w:rStyle w:val="CommentReference"/>
        </w:rPr>
        <w:annotationRef/>
      </w:r>
      <w:r>
        <w:t xml:space="preserve">include years, changes, coverage reported </w:t>
      </w:r>
    </w:p>
  </w:comment>
  <w:comment w:id="141" w:author="Babasaheb Tandale" w:date="2021-10-08T14:18:00Z" w:initials="BT">
    <w:p w14:paraId="432CA382" w14:textId="3B0CD082" w:rsidR="007E7B8F" w:rsidRDefault="007E7B8F">
      <w:pPr>
        <w:pStyle w:val="CommentText"/>
      </w:pPr>
      <w:r>
        <w:rPr>
          <w:rStyle w:val="CommentReference"/>
        </w:rPr>
        <w:annotationRef/>
      </w:r>
      <w:r>
        <w:t>Provide the reported JE and AES</w:t>
      </w:r>
    </w:p>
  </w:comment>
  <w:comment w:id="142" w:author="Babasaheb Tandale" w:date="2021-10-08T14:19:00Z" w:initials="BT">
    <w:p w14:paraId="75A7CCC9" w14:textId="7DBD7475" w:rsidR="007E7B8F" w:rsidRDefault="007E7B8F">
      <w:pPr>
        <w:pStyle w:val="CommentText"/>
      </w:pPr>
      <w:r>
        <w:rPr>
          <w:rStyle w:val="CommentReference"/>
        </w:rPr>
        <w:annotationRef/>
      </w:r>
      <w:r>
        <w:t>refs</w:t>
      </w:r>
    </w:p>
  </w:comment>
  <w:comment w:id="143" w:author="Babasaheb Tandale" w:date="2021-10-08T14:19:00Z" w:initials="BT">
    <w:p w14:paraId="6829B399" w14:textId="7FCD616C" w:rsidR="007E7B8F" w:rsidRDefault="007E7B8F">
      <w:pPr>
        <w:pStyle w:val="CommentText"/>
      </w:pPr>
      <w:r>
        <w:rPr>
          <w:rStyle w:val="CommentReference"/>
        </w:rPr>
        <w:annotationRef/>
      </w:r>
      <w:r>
        <w:t xml:space="preserve">add table </w:t>
      </w:r>
    </w:p>
  </w:comment>
  <w:comment w:id="144" w:author="Babasaheb Tandale" w:date="2021-10-08T14:19:00Z" w:initials="BT">
    <w:p w14:paraId="051F567D" w14:textId="24B7AD0E" w:rsidR="007E7B8F" w:rsidRDefault="007E7B8F">
      <w:pPr>
        <w:pStyle w:val="CommentText"/>
      </w:pPr>
      <w:r>
        <w:rPr>
          <w:rStyle w:val="CommentReference"/>
        </w:rPr>
        <w:annotationRef/>
      </w:r>
      <w:r>
        <w:t>situational analysis</w:t>
      </w:r>
    </w:p>
  </w:comment>
  <w:comment w:id="145" w:author="Babasaheb Tandale" w:date="2021-10-08T14:20:00Z" w:initials="BT">
    <w:p w14:paraId="3576C136" w14:textId="45EB1159" w:rsidR="007E7B8F" w:rsidRDefault="007E7B8F">
      <w:pPr>
        <w:pStyle w:val="CommentText"/>
      </w:pPr>
      <w:r>
        <w:rPr>
          <w:rStyle w:val="CommentReference"/>
        </w:rPr>
        <w:annotationRef/>
      </w:r>
      <w:r>
        <w:t>timeliness, completeness, quality based on secondary data; study observations and findings</w:t>
      </w:r>
    </w:p>
  </w:comment>
  <w:comment w:id="146" w:author="Babasaheb Tandale" w:date="2021-10-08T14:20:00Z" w:initials="BT">
    <w:p w14:paraId="66055454" w14:textId="4BB6C005" w:rsidR="007E7B8F" w:rsidRDefault="007E7B8F">
      <w:pPr>
        <w:pStyle w:val="CommentText"/>
      </w:pPr>
      <w:r>
        <w:rPr>
          <w:rStyle w:val="CommentReference"/>
        </w:rPr>
        <w:annotationRef/>
      </w:r>
      <w:r>
        <w:t>qualitative interviews / discussions – IDI, KII, FGDs</w:t>
      </w:r>
    </w:p>
  </w:comment>
  <w:comment w:id="147" w:author="Babasaheb Tandale" w:date="2021-10-08T14:21:00Z" w:initials="BT">
    <w:p w14:paraId="3CF15F20" w14:textId="6E28513A" w:rsidR="007E7B8F" w:rsidRDefault="007E7B8F">
      <w:pPr>
        <w:pStyle w:val="CommentText"/>
      </w:pPr>
      <w:r>
        <w:rPr>
          <w:rStyle w:val="CommentReference"/>
        </w:rPr>
        <w:annotationRef/>
      </w:r>
      <w:r>
        <w:t>parameters / indicators</w:t>
      </w:r>
    </w:p>
  </w:comment>
  <w:comment w:id="148" w:author="Babasaheb Tandale" w:date="2021-10-08T14:22:00Z" w:initials="BT">
    <w:p w14:paraId="1BC10600" w14:textId="6B8CB801" w:rsidR="007E7B8F" w:rsidRDefault="007E7B8F">
      <w:pPr>
        <w:pStyle w:val="CommentText"/>
      </w:pPr>
      <w:r>
        <w:rPr>
          <w:rStyle w:val="CommentReference"/>
        </w:rPr>
        <w:annotationRef/>
      </w:r>
      <w:r>
        <w:t>annex, indicate changes on pilot testin</w:t>
      </w:r>
      <w:r w:rsidR="004D6DF9">
        <w:t>g /study evaluation</w:t>
      </w:r>
    </w:p>
  </w:comment>
  <w:comment w:id="149" w:author="Babasaheb Tandale" w:date="2021-10-08T14:22:00Z" w:initials="BT">
    <w:p w14:paraId="107BFC3F" w14:textId="5E272561" w:rsidR="004D6DF9" w:rsidRDefault="004D6DF9">
      <w:pPr>
        <w:pStyle w:val="CommentText"/>
      </w:pPr>
      <w:r>
        <w:rPr>
          <w:rStyle w:val="CommentReference"/>
        </w:rPr>
        <w:annotationRef/>
      </w:r>
      <w:r>
        <w:t>imp</w:t>
      </w:r>
    </w:p>
  </w:comment>
  <w:comment w:id="150" w:author="Babasaheb Tandale" w:date="2021-10-08T14:23:00Z" w:initials="BT">
    <w:p w14:paraId="1ED1D6ED" w14:textId="1E5956FF" w:rsidR="004D6DF9" w:rsidRDefault="004D6DF9">
      <w:pPr>
        <w:pStyle w:val="CommentText"/>
      </w:pPr>
      <w:r>
        <w:rPr>
          <w:rStyle w:val="CommentReference"/>
        </w:rPr>
        <w:annotationRef/>
      </w:r>
      <w:r>
        <w:t>add</w:t>
      </w:r>
    </w:p>
  </w:comment>
  <w:comment w:id="151" w:author="Babasaheb Tandale" w:date="2021-10-08T14:23:00Z" w:initials="BT">
    <w:p w14:paraId="646B33B9" w14:textId="3A24730B" w:rsidR="004D6DF9" w:rsidRDefault="004D6DF9">
      <w:pPr>
        <w:pStyle w:val="CommentText"/>
      </w:pPr>
      <w:r>
        <w:rPr>
          <w:rStyle w:val="CommentReference"/>
        </w:rPr>
        <w:annotationRef/>
      </w:r>
      <w:r>
        <w:t>sec data</w:t>
      </w:r>
    </w:p>
  </w:comment>
  <w:comment w:id="152" w:author="Babasaheb Tandale" w:date="2021-10-08T14:23:00Z" w:initials="BT">
    <w:p w14:paraId="235E4FE7" w14:textId="5B7D63B2" w:rsidR="004D6DF9" w:rsidRDefault="004D6DF9">
      <w:pPr>
        <w:pStyle w:val="CommentText"/>
      </w:pPr>
      <w:r>
        <w:rPr>
          <w:rStyle w:val="CommentReference"/>
        </w:rPr>
        <w:annotationRef/>
      </w:r>
      <w:r>
        <w:t>children only, adults?</w:t>
      </w:r>
    </w:p>
  </w:comment>
  <w:comment w:id="153" w:author="Babasaheb Tandale" w:date="2021-10-08T14:23:00Z" w:initials="BT">
    <w:p w14:paraId="74668BBD" w14:textId="671AC132" w:rsidR="004D6DF9" w:rsidRDefault="004D6DF9">
      <w:pPr>
        <w:pStyle w:val="CommentText"/>
      </w:pPr>
      <w:r>
        <w:rPr>
          <w:rStyle w:val="CommentReference"/>
        </w:rPr>
        <w:annotationRef/>
      </w:r>
      <w:proofErr w:type="spellStart"/>
      <w:r>
        <w:t>Retr</w:t>
      </w:r>
      <w:proofErr w:type="spellEnd"/>
      <w:r>
        <w:t xml:space="preserve"> 2015-16, 2017-19, 2020-2021(?)</w:t>
      </w:r>
    </w:p>
  </w:comment>
  <w:comment w:id="154" w:author="Babasaheb Tandale" w:date="2021-10-08T14:24:00Z" w:initials="BT">
    <w:p w14:paraId="08727827" w14:textId="61DC9103" w:rsidR="004D6DF9" w:rsidRDefault="004D6DF9">
      <w:pPr>
        <w:pStyle w:val="CommentText"/>
      </w:pPr>
      <w:r>
        <w:rPr>
          <w:rStyle w:val="CommentReference"/>
        </w:rPr>
        <w:annotationRef/>
      </w:r>
      <w:r>
        <w:t>imp</w:t>
      </w:r>
    </w:p>
  </w:comment>
  <w:comment w:id="155" w:author="Babasaheb Tandale" w:date="2021-10-08T14:25:00Z" w:initials="BT">
    <w:p w14:paraId="65B3FD13" w14:textId="2CF57180" w:rsidR="004D6DF9" w:rsidRDefault="004D6DF9">
      <w:pPr>
        <w:pStyle w:val="CommentText"/>
      </w:pPr>
      <w:r>
        <w:rPr>
          <w:rStyle w:val="CommentReference"/>
        </w:rPr>
        <w:annotationRef/>
      </w:r>
      <w:proofErr w:type="spellStart"/>
      <w:r>
        <w:t>obs</w:t>
      </w:r>
      <w:proofErr w:type="spellEnd"/>
    </w:p>
  </w:comment>
  <w:comment w:id="156" w:author="Babasaheb Tandale" w:date="2021-10-08T14:25:00Z" w:initials="BT">
    <w:p w14:paraId="5F101869" w14:textId="2ED527A6" w:rsidR="004D6DF9" w:rsidRDefault="004D6DF9">
      <w:pPr>
        <w:pStyle w:val="CommentText"/>
      </w:pPr>
      <w:r>
        <w:rPr>
          <w:rStyle w:val="CommentReference"/>
        </w:rPr>
        <w:annotationRef/>
      </w:r>
      <w:r>
        <w:t>findings</w:t>
      </w:r>
    </w:p>
  </w:comment>
  <w:comment w:id="157" w:author="Babasaheb Tandale" w:date="2021-10-08T14:25:00Z" w:initials="BT">
    <w:p w14:paraId="425EE1C6" w14:textId="4149598E" w:rsidR="004D6DF9" w:rsidRDefault="004D6DF9">
      <w:pPr>
        <w:pStyle w:val="CommentText"/>
      </w:pPr>
      <w:r>
        <w:rPr>
          <w:rStyle w:val="CommentReference"/>
        </w:rPr>
        <w:annotationRef/>
      </w:r>
      <w:r>
        <w:t>include issues</w:t>
      </w:r>
    </w:p>
  </w:comment>
  <w:comment w:id="158" w:author="Babasaheb Tandale" w:date="2021-10-08T14:25:00Z" w:initials="BT">
    <w:p w14:paraId="35FD7E25" w14:textId="025A9117" w:rsidR="004D6DF9" w:rsidRDefault="004D6DF9">
      <w:pPr>
        <w:pStyle w:val="CommentText"/>
      </w:pPr>
      <w:r>
        <w:rPr>
          <w:rStyle w:val="CommentReference"/>
        </w:rPr>
        <w:annotationRef/>
      </w:r>
      <w:proofErr w:type="spellStart"/>
      <w:r>
        <w:t>niv</w:t>
      </w:r>
      <w:proofErr w:type="spellEnd"/>
      <w:r>
        <w:t>, sites? Study approvals, director approvals?</w:t>
      </w:r>
    </w:p>
  </w:comment>
  <w:comment w:id="159" w:author="Babasaheb Tandale" w:date="2021-10-08T14:26:00Z" w:initials="BT">
    <w:p w14:paraId="677CCF62" w14:textId="59B16E04" w:rsidR="004D6DF9" w:rsidRDefault="004D6DF9">
      <w:pPr>
        <w:pStyle w:val="CommentText"/>
      </w:pPr>
      <w:r>
        <w:rPr>
          <w:rStyle w:val="CommentReference"/>
        </w:rPr>
        <w:annotationRef/>
      </w:r>
      <w:r>
        <w:t>Existing practices versus guidelines</w:t>
      </w:r>
    </w:p>
  </w:comment>
  <w:comment w:id="160" w:author="Babasaheb Tandale" w:date="2021-10-08T14:27:00Z" w:initials="BT">
    <w:p w14:paraId="06D687CB" w14:textId="0D41F7AD" w:rsidR="004D6DF9" w:rsidRDefault="004D6DF9">
      <w:pPr>
        <w:pStyle w:val="CommentText"/>
      </w:pPr>
      <w:r>
        <w:rPr>
          <w:rStyle w:val="CommentReference"/>
        </w:rPr>
        <w:annotationRef/>
      </w:r>
      <w:proofErr w:type="spellStart"/>
      <w:r>
        <w:t>Afmc</w:t>
      </w:r>
      <w:proofErr w:type="spellEnd"/>
      <w:r>
        <w:t xml:space="preserve"> / </w:t>
      </w:r>
      <w:proofErr w:type="spellStart"/>
      <w:r>
        <w:t>niv</w:t>
      </w:r>
      <w:proofErr w:type="spellEnd"/>
    </w:p>
  </w:comment>
  <w:comment w:id="161" w:author="Babasaheb Tandale" w:date="2021-10-08T14:27:00Z" w:initials="BT">
    <w:p w14:paraId="36C75BB3" w14:textId="5A762BD0" w:rsidR="004D6DF9" w:rsidRDefault="004D6DF9">
      <w:pPr>
        <w:pStyle w:val="CommentText"/>
      </w:pPr>
      <w:r>
        <w:rPr>
          <w:rStyle w:val="CommentReference"/>
        </w:rPr>
        <w:annotationRef/>
      </w:r>
      <w:r>
        <w:t>Reports, meeting presentations</w:t>
      </w:r>
    </w:p>
  </w:comment>
  <w:comment w:id="163" w:author="Babasaheb Tandale" w:date="2021-10-08T14:28:00Z" w:initials="BT">
    <w:p w14:paraId="027BAC6C" w14:textId="62D21121" w:rsidR="004D6DF9" w:rsidRDefault="004D6DF9">
      <w:pPr>
        <w:pStyle w:val="CommentText"/>
      </w:pPr>
      <w:r>
        <w:rPr>
          <w:rStyle w:val="CommentReference"/>
        </w:rPr>
        <w:annotationRef/>
      </w:r>
      <w:r>
        <w:t xml:space="preserve">Update </w:t>
      </w:r>
    </w:p>
  </w:comment>
  <w:comment w:id="164" w:author="Babasaheb Tandale" w:date="2021-10-08T14:28:00Z" w:initials="BT">
    <w:p w14:paraId="2FE81C1F" w14:textId="283FFE93" w:rsidR="004D6DF9" w:rsidRDefault="004D6DF9">
      <w:pPr>
        <w:pStyle w:val="CommentText"/>
      </w:pPr>
      <w:r>
        <w:rPr>
          <w:rStyle w:val="CommentReference"/>
        </w:rPr>
        <w:annotationRef/>
      </w:r>
      <w:r>
        <w:t>add</w:t>
      </w:r>
    </w:p>
  </w:comment>
  <w:comment w:id="171" w:author="Babasaheb Tandale" w:date="2021-10-08T14:28:00Z" w:initials="BT">
    <w:p w14:paraId="3A161A34" w14:textId="751F1C2D" w:rsidR="004D6DF9" w:rsidRDefault="004D6DF9">
      <w:pPr>
        <w:pStyle w:val="CommentText"/>
      </w:pPr>
      <w:r>
        <w:rPr>
          <w:rStyle w:val="CommentReference"/>
        </w:rPr>
        <w:annotationRef/>
      </w:r>
      <w:r>
        <w:t>2 years 2015-16 study, if possible secondary programme reporting data of 2014</w:t>
      </w:r>
    </w:p>
  </w:comment>
  <w:comment w:id="172" w:author="Babasaheb Tandale" w:date="2021-10-08T14:29:00Z" w:initials="BT">
    <w:p w14:paraId="4588F185" w14:textId="0A20563A" w:rsidR="004D6DF9" w:rsidRDefault="004D6DF9">
      <w:pPr>
        <w:pStyle w:val="CommentText"/>
      </w:pPr>
      <w:r>
        <w:rPr>
          <w:rStyle w:val="CommentReference"/>
        </w:rPr>
        <w:annotationRef/>
      </w:r>
      <w:r>
        <w:t>Jan 2017 onwards until Dec 2019. Jan-2017-Jun/Sep 2018 (21</w:t>
      </w:r>
      <w:proofErr w:type="gramStart"/>
      <w:r>
        <w:t>m)(</w:t>
      </w:r>
      <w:proofErr w:type="gramEnd"/>
      <w:r>
        <w:t xml:space="preserve">Programme data). Oct2018-Dec2019(15m) study data. </w:t>
      </w:r>
    </w:p>
  </w:comment>
  <w:comment w:id="173" w:author="Babasaheb Tandale" w:date="2021-10-08T14:32:00Z" w:initials="BT">
    <w:p w14:paraId="1598AB3E" w14:textId="555511C8" w:rsidR="004D6DF9" w:rsidRDefault="004D6DF9">
      <w:pPr>
        <w:pStyle w:val="CommentText"/>
      </w:pPr>
      <w:r>
        <w:rPr>
          <w:rStyle w:val="CommentReference"/>
        </w:rPr>
        <w:annotationRef/>
      </w:r>
      <w:r>
        <w:t>Hypothesis, see if so with data from prog, study</w:t>
      </w:r>
      <w:r w:rsidR="006C68E4">
        <w:t xml:space="preserve"> 1 versus study 2 periods</w:t>
      </w:r>
    </w:p>
  </w:comment>
  <w:comment w:id="174" w:author="Babasaheb Tandale" w:date="2021-10-08T14:33:00Z" w:initials="BT">
    <w:p w14:paraId="3B97F6A8" w14:textId="7874B8D6" w:rsidR="006C68E4" w:rsidRDefault="006C68E4">
      <w:pPr>
        <w:pStyle w:val="CommentText"/>
      </w:pPr>
      <w:r>
        <w:rPr>
          <w:rStyle w:val="CommentReference"/>
        </w:rPr>
        <w:annotationRef/>
      </w:r>
      <w:r>
        <w:t>map</w:t>
      </w:r>
    </w:p>
  </w:comment>
  <w:comment w:id="175" w:author="Babasaheb Tandale" w:date="2021-10-08T14:33:00Z" w:initials="BT">
    <w:p w14:paraId="30E3EA9F" w14:textId="0A639374" w:rsidR="006C68E4" w:rsidRDefault="006C68E4">
      <w:pPr>
        <w:pStyle w:val="CommentText"/>
      </w:pPr>
      <w:r>
        <w:rPr>
          <w:rStyle w:val="CommentReference"/>
        </w:rPr>
        <w:annotationRef/>
      </w:r>
      <w:r>
        <w:t>reported coverages</w:t>
      </w:r>
    </w:p>
  </w:comment>
  <w:comment w:id="176" w:author="Babasaheb Tandale" w:date="2021-10-08T14:33:00Z" w:initials="BT">
    <w:p w14:paraId="291C87DB" w14:textId="404BD3C1" w:rsidR="006C68E4" w:rsidRDefault="006C68E4">
      <w:pPr>
        <w:pStyle w:val="CommentText"/>
      </w:pPr>
      <w:r>
        <w:rPr>
          <w:rStyle w:val="CommentReference"/>
        </w:rPr>
        <w:annotationRef/>
      </w:r>
      <w:r>
        <w:t>actual reported numbers</w:t>
      </w:r>
    </w:p>
  </w:comment>
  <w:comment w:id="177" w:author="Babasaheb Tandale" w:date="2021-10-08T14:34:00Z" w:initials="BT">
    <w:p w14:paraId="38077A11" w14:textId="6946B5DC" w:rsidR="006C68E4" w:rsidRDefault="006C68E4">
      <w:pPr>
        <w:pStyle w:val="CommentText"/>
      </w:pPr>
      <w:r>
        <w:rPr>
          <w:rStyle w:val="CommentReference"/>
        </w:rPr>
        <w:annotationRef/>
      </w:r>
      <w:r>
        <w:t>focus of findings</w:t>
      </w:r>
    </w:p>
  </w:comment>
  <w:comment w:id="178" w:author="Babasaheb Tandale" w:date="2021-10-08T14:34:00Z" w:initials="BT">
    <w:p w14:paraId="58BB9B60" w14:textId="1652AD34" w:rsidR="006C68E4" w:rsidRDefault="006C68E4">
      <w:pPr>
        <w:pStyle w:val="CommentText"/>
      </w:pPr>
      <w:r>
        <w:rPr>
          <w:rStyle w:val="CommentReference"/>
        </w:rPr>
        <w:annotationRef/>
      </w:r>
      <w:r>
        <w:t>develop and include</w:t>
      </w:r>
    </w:p>
  </w:comment>
  <w:comment w:id="179" w:author="Babasaheb Tandale" w:date="2021-10-08T14:37:00Z" w:initials="BT">
    <w:p w14:paraId="7CCB5484" w14:textId="3FA4BE41" w:rsidR="006C68E4" w:rsidRDefault="006C68E4">
      <w:pPr>
        <w:pStyle w:val="CommentText"/>
      </w:pPr>
      <w:r>
        <w:rPr>
          <w:rStyle w:val="CommentReference"/>
        </w:rPr>
        <w:annotationRef/>
      </w:r>
      <w:r>
        <w:t>online mode / digital surveys / questionnaire and FGD/s</w:t>
      </w:r>
    </w:p>
  </w:comment>
  <w:comment w:id="180" w:author="Babasaheb Tandale" w:date="2021-10-08T14:43:00Z" w:initials="BT">
    <w:p w14:paraId="6564E2AA" w14:textId="2AF0BA15" w:rsidR="00C64F15" w:rsidRDefault="00C64F15">
      <w:pPr>
        <w:pStyle w:val="CommentText"/>
      </w:pPr>
      <w:r>
        <w:rPr>
          <w:rStyle w:val="CommentReference"/>
        </w:rPr>
        <w:annotationRef/>
      </w:r>
      <w:r>
        <w:t xml:space="preserve">patient care pathway </w:t>
      </w:r>
    </w:p>
  </w:comment>
  <w:comment w:id="181" w:author="Babasaheb Tandale" w:date="2021-10-08T14:38:00Z" w:initials="BT">
    <w:p w14:paraId="2E239D74" w14:textId="70DDAC2E" w:rsidR="006C68E4" w:rsidRDefault="006C68E4">
      <w:pPr>
        <w:pStyle w:val="CommentText"/>
      </w:pPr>
      <w:r>
        <w:rPr>
          <w:rStyle w:val="CommentReference"/>
        </w:rPr>
        <w:annotationRef/>
      </w:r>
      <w:r>
        <w:t>timeliness, completeness</w:t>
      </w:r>
    </w:p>
  </w:comment>
  <w:comment w:id="182" w:author="Babasaheb Tandale" w:date="2021-10-08T14:39:00Z" w:initials="BT">
    <w:p w14:paraId="0323433F" w14:textId="7BA74CD7" w:rsidR="006C68E4" w:rsidRDefault="006C68E4">
      <w:pPr>
        <w:pStyle w:val="CommentText"/>
      </w:pPr>
      <w:r>
        <w:rPr>
          <w:rStyle w:val="CommentReference"/>
        </w:rPr>
        <w:annotationRef/>
      </w:r>
      <w:r>
        <w:t>guidelines as reference</w:t>
      </w:r>
    </w:p>
  </w:comment>
  <w:comment w:id="183" w:author="Babasaheb Tandale" w:date="2021-10-08T14:39:00Z" w:initials="BT">
    <w:p w14:paraId="5C3BD79A" w14:textId="059116DA" w:rsidR="006C68E4" w:rsidRDefault="006C68E4">
      <w:pPr>
        <w:pStyle w:val="CommentText"/>
      </w:pPr>
      <w:r>
        <w:rPr>
          <w:rStyle w:val="CommentReference"/>
        </w:rPr>
        <w:annotationRef/>
      </w:r>
      <w:r>
        <w:t>programme data needed</w:t>
      </w:r>
    </w:p>
  </w:comment>
  <w:comment w:id="184" w:author="Babasaheb Tandale" w:date="2021-10-08T14:39:00Z" w:initials="BT">
    <w:p w14:paraId="2A265122" w14:textId="2A0509B3" w:rsidR="006C68E4" w:rsidRDefault="006C68E4">
      <w:pPr>
        <w:pStyle w:val="CommentText"/>
      </w:pPr>
      <w:r>
        <w:rPr>
          <w:rStyle w:val="CommentReference"/>
        </w:rPr>
        <w:annotationRef/>
      </w:r>
      <w:r>
        <w:t xml:space="preserve">missingness, false </w:t>
      </w:r>
      <w:proofErr w:type="spellStart"/>
      <w:r>
        <w:t>lables</w:t>
      </w:r>
      <w:proofErr w:type="spellEnd"/>
      <w:r>
        <w:t>, timely/accurate reporting</w:t>
      </w:r>
    </w:p>
  </w:comment>
  <w:comment w:id="185" w:author="Babasaheb Tandale" w:date="2021-10-08T14:40:00Z" w:initials="BT">
    <w:p w14:paraId="1E51CFDA" w14:textId="6748E9BA" w:rsidR="006C68E4" w:rsidRDefault="006C68E4">
      <w:pPr>
        <w:pStyle w:val="CommentText"/>
      </w:pPr>
      <w:r>
        <w:rPr>
          <w:rStyle w:val="CommentReference"/>
        </w:rPr>
        <w:annotationRef/>
      </w:r>
      <w:r>
        <w:t>home/transit/transport</w:t>
      </w:r>
    </w:p>
  </w:comment>
  <w:comment w:id="186" w:author="Babasaheb Tandale" w:date="2021-10-08T14:40:00Z" w:initials="BT">
    <w:p w14:paraId="733B7C87" w14:textId="51035C05" w:rsidR="006C68E4" w:rsidRDefault="006C68E4">
      <w:pPr>
        <w:pStyle w:val="CommentText"/>
      </w:pPr>
      <w:r>
        <w:rPr>
          <w:rStyle w:val="CommentReference"/>
        </w:rPr>
        <w:annotationRef/>
      </w:r>
      <w:r>
        <w:t>first aid/medications as presumptive approaches</w:t>
      </w:r>
    </w:p>
  </w:comment>
  <w:comment w:id="187" w:author="Babasaheb Tandale" w:date="2021-10-08T14:41:00Z" w:initials="BT">
    <w:p w14:paraId="08EE067C" w14:textId="43F10915" w:rsidR="006C68E4" w:rsidRDefault="006C68E4">
      <w:pPr>
        <w:pStyle w:val="CommentText"/>
      </w:pPr>
      <w:r>
        <w:rPr>
          <w:rStyle w:val="CommentReference"/>
        </w:rPr>
        <w:annotationRef/>
      </w:r>
      <w:r>
        <w:t>as per guidelines with required support</w:t>
      </w:r>
    </w:p>
  </w:comment>
  <w:comment w:id="188" w:author="Babasaheb Tandale" w:date="2021-10-08T14:42:00Z" w:initials="BT">
    <w:p w14:paraId="10F63197" w14:textId="33C73779" w:rsidR="006C68E4" w:rsidRDefault="006C68E4">
      <w:pPr>
        <w:pStyle w:val="CommentText"/>
      </w:pPr>
      <w:r>
        <w:rPr>
          <w:rStyle w:val="CommentReference"/>
        </w:rPr>
        <w:annotationRef/>
      </w:r>
      <w:r>
        <w:t>mass and routine, age groups</w:t>
      </w:r>
    </w:p>
  </w:comment>
  <w:comment w:id="189" w:author="Babasaheb Tandale" w:date="2021-10-08T14:44:00Z" w:initials="BT">
    <w:p w14:paraId="106381C7" w14:textId="4E4D0E45" w:rsidR="00C64F15" w:rsidRDefault="00C64F15">
      <w:pPr>
        <w:pStyle w:val="CommentText"/>
      </w:pPr>
      <w:r>
        <w:rPr>
          <w:rStyle w:val="CommentReference"/>
        </w:rPr>
        <w:annotationRef/>
      </w:r>
      <w:r>
        <w:t>IDSP</w:t>
      </w:r>
    </w:p>
  </w:comment>
  <w:comment w:id="190" w:author="Babasaheb Tandale" w:date="2021-10-08T14:42:00Z" w:initials="BT">
    <w:p w14:paraId="7CA7E004" w14:textId="4F0ADF08" w:rsidR="006C68E4" w:rsidRDefault="006C68E4">
      <w:pPr>
        <w:pStyle w:val="CommentText"/>
      </w:pPr>
      <w:r>
        <w:rPr>
          <w:rStyle w:val="CommentReference"/>
        </w:rPr>
        <w:annotationRef/>
      </w:r>
      <w:r>
        <w:t>ASHA, ANM, MSW/HWM</w:t>
      </w:r>
      <w:r w:rsidR="00C64F15">
        <w:t>, MOs</w:t>
      </w:r>
    </w:p>
  </w:comment>
  <w:comment w:id="191" w:author="Babasaheb Tandale" w:date="2021-10-08T14:42:00Z" w:initials="BT">
    <w:p w14:paraId="6F1B0388" w14:textId="107EA3F7" w:rsidR="00C64F15" w:rsidRDefault="00C64F15">
      <w:pPr>
        <w:pStyle w:val="CommentText"/>
      </w:pPr>
      <w:r>
        <w:rPr>
          <w:rStyle w:val="CommentReference"/>
        </w:rPr>
        <w:annotationRef/>
      </w:r>
      <w:r>
        <w:t>Pathway enquiry</w:t>
      </w:r>
    </w:p>
  </w:comment>
  <w:comment w:id="192" w:author="Babasaheb Tandale" w:date="2021-10-08T14:43:00Z" w:initials="BT">
    <w:p w14:paraId="701F925D" w14:textId="36EE71E5" w:rsidR="00C64F15" w:rsidRDefault="00C64F15">
      <w:pPr>
        <w:pStyle w:val="CommentText"/>
      </w:pPr>
      <w:r>
        <w:rPr>
          <w:rStyle w:val="CommentReference"/>
        </w:rPr>
        <w:annotationRef/>
      </w:r>
      <w:r>
        <w:t xml:space="preserve">At least RH/SDH/PHC staff as PCP </w:t>
      </w:r>
    </w:p>
  </w:comment>
  <w:comment w:id="193" w:author="Babasaheb Tandale" w:date="2021-10-08T14:44:00Z" w:initials="BT">
    <w:p w14:paraId="7D293A04" w14:textId="20118DE2" w:rsidR="00C64F15" w:rsidRDefault="00C64F15">
      <w:pPr>
        <w:pStyle w:val="CommentText"/>
      </w:pPr>
      <w:r>
        <w:rPr>
          <w:rStyle w:val="CommentReference"/>
        </w:rPr>
        <w:annotationRef/>
      </w:r>
      <w:r>
        <w:t>NVBDCP</w:t>
      </w:r>
    </w:p>
  </w:comment>
  <w:comment w:id="194" w:author="Babasaheb Tandale" w:date="2021-10-08T14:44:00Z" w:initials="BT">
    <w:p w14:paraId="74942333" w14:textId="023A4486" w:rsidR="00C64F15" w:rsidRDefault="00C64F15">
      <w:pPr>
        <w:pStyle w:val="CommentText"/>
      </w:pPr>
      <w:r>
        <w:rPr>
          <w:rStyle w:val="CommentReference"/>
        </w:rPr>
        <w:annotationRef/>
      </w:r>
      <w:r>
        <w:t>UIP</w:t>
      </w:r>
    </w:p>
  </w:comment>
  <w:comment w:id="195" w:author="Babasaheb Tandale" w:date="2021-10-08T14:44:00Z" w:initials="BT">
    <w:p w14:paraId="5C7CE626" w14:textId="79405D96" w:rsidR="00C64F15" w:rsidRDefault="00C64F15">
      <w:pPr>
        <w:pStyle w:val="CommentText"/>
      </w:pPr>
      <w:r>
        <w:rPr>
          <w:rStyle w:val="CommentReference"/>
        </w:rPr>
        <w:annotationRef/>
      </w:r>
      <w:r>
        <w:t>done</w:t>
      </w:r>
    </w:p>
  </w:comment>
  <w:comment w:id="196" w:author="Babasaheb Tandale" w:date="2021-10-08T14:44:00Z" w:initials="BT">
    <w:p w14:paraId="3553498A" w14:textId="2BED92DE" w:rsidR="00C64F15" w:rsidRDefault="00C64F15">
      <w:pPr>
        <w:pStyle w:val="CommentText"/>
      </w:pPr>
      <w:r>
        <w:rPr>
          <w:rStyle w:val="CommentReference"/>
        </w:rPr>
        <w:annotationRef/>
      </w:r>
      <w:r>
        <w:t>done</w:t>
      </w:r>
    </w:p>
  </w:comment>
  <w:comment w:id="197" w:author="Babasaheb Tandale" w:date="2021-10-08T14:45:00Z" w:initials="BT">
    <w:p w14:paraId="54281F15" w14:textId="6B263F39" w:rsidR="00C64F15" w:rsidRDefault="00C64F15">
      <w:pPr>
        <w:pStyle w:val="CommentText"/>
      </w:pPr>
      <w:r>
        <w:rPr>
          <w:rStyle w:val="CommentReference"/>
        </w:rPr>
        <w:annotationRef/>
      </w:r>
      <w:r>
        <w:t>possible with PCP and records??</w:t>
      </w:r>
    </w:p>
  </w:comment>
  <w:comment w:id="198" w:author="Babasaheb Tandale" w:date="2021-10-08T14:45:00Z" w:initials="BT">
    <w:p w14:paraId="35545E2D" w14:textId="150CB65F" w:rsidR="00C64F15" w:rsidRDefault="00C64F15">
      <w:pPr>
        <w:pStyle w:val="CommentText"/>
      </w:pPr>
      <w:r>
        <w:rPr>
          <w:rStyle w:val="CommentReference"/>
        </w:rPr>
        <w:annotationRef/>
      </w:r>
      <w:r>
        <w:t xml:space="preserve">Dispatch letter / study approval </w:t>
      </w:r>
    </w:p>
  </w:comment>
  <w:comment w:id="199" w:author="Babasaheb Tandale" w:date="2021-10-08T14:45:00Z" w:initials="BT">
    <w:p w14:paraId="23BD16D5" w14:textId="294D47A3" w:rsidR="00C64F15" w:rsidRDefault="00C64F15">
      <w:pPr>
        <w:pStyle w:val="CommentText"/>
      </w:pPr>
      <w:r>
        <w:rPr>
          <w:rStyle w:val="CommentReference"/>
        </w:rPr>
        <w:annotationRef/>
      </w:r>
      <w:r>
        <w:t>Study approval</w:t>
      </w:r>
    </w:p>
  </w:comment>
  <w:comment w:id="200" w:author="Babasaheb Tandale" w:date="2021-10-08T14:46:00Z" w:initials="BT">
    <w:p w14:paraId="14C1F91B" w14:textId="05230AF3" w:rsidR="00C64F15" w:rsidRDefault="00C64F15">
      <w:pPr>
        <w:pStyle w:val="CommentText"/>
      </w:pPr>
      <w:r>
        <w:rPr>
          <w:rStyle w:val="CommentReference"/>
        </w:rPr>
        <w:annotationRef/>
      </w:r>
      <w:r>
        <w:t>Collaborating hospitals on studies??</w:t>
      </w:r>
    </w:p>
  </w:comment>
  <w:comment w:id="201" w:author="Babasaheb Tandale" w:date="2021-10-08T14:46:00Z" w:initials="BT">
    <w:p w14:paraId="2C67B531" w14:textId="6FB9EC17" w:rsidR="00C64F15" w:rsidRDefault="00C64F15">
      <w:pPr>
        <w:pStyle w:val="CommentText"/>
      </w:pPr>
      <w:r>
        <w:rPr>
          <w:rStyle w:val="CommentReference"/>
        </w:rPr>
        <w:annotationRef/>
      </w:r>
      <w:r>
        <w:t>District/s</w:t>
      </w:r>
    </w:p>
  </w:comment>
  <w:comment w:id="202" w:author="Babasaheb Tandale" w:date="2021-10-08T14:46:00Z" w:initials="BT">
    <w:p w14:paraId="4AA31E86" w14:textId="128678F4" w:rsidR="00C64F15" w:rsidRDefault="00C64F15">
      <w:pPr>
        <w:pStyle w:val="CommentText"/>
      </w:pPr>
      <w:r>
        <w:rPr>
          <w:rStyle w:val="CommentReference"/>
        </w:rPr>
        <w:annotationRef/>
      </w:r>
      <w:r>
        <w:t xml:space="preserve">Include rationale based on field implementation </w:t>
      </w:r>
    </w:p>
  </w:comment>
  <w:comment w:id="203" w:author="Babasaheb Tandale" w:date="2021-10-08T14:47:00Z" w:initials="BT">
    <w:p w14:paraId="4BDAE867" w14:textId="22F62AB0" w:rsidR="00C64F15" w:rsidRDefault="00C64F15">
      <w:pPr>
        <w:pStyle w:val="CommentText"/>
      </w:pPr>
      <w:r>
        <w:rPr>
          <w:rStyle w:val="CommentReference"/>
        </w:rPr>
        <w:annotationRef/>
      </w:r>
      <w:proofErr w:type="spellStart"/>
      <w:r>
        <w:t>Bhandara</w:t>
      </w:r>
      <w:proofErr w:type="spellEnd"/>
      <w:r>
        <w:t xml:space="preserve"> was mentioned somewhere earlier. But disease incidence so low to have sample size issues, hence changed. Vaccinated district – full or partial (rural, not urban/Nagpur City)</w:t>
      </w:r>
    </w:p>
  </w:comment>
  <w:comment w:id="204" w:author="Babasaheb Tandale" w:date="2021-10-08T14:48:00Z" w:initials="BT">
    <w:p w14:paraId="58D06A51" w14:textId="06833D81" w:rsidR="00C64F15" w:rsidRDefault="00C64F15">
      <w:pPr>
        <w:pStyle w:val="CommentText"/>
      </w:pPr>
      <w:r>
        <w:rPr>
          <w:rStyle w:val="CommentReference"/>
        </w:rPr>
        <w:annotationRef/>
      </w:r>
      <w:r>
        <w:t>Unvaccinated adjoining district for comparison</w:t>
      </w:r>
    </w:p>
  </w:comment>
  <w:comment w:id="205" w:author="Babasaheb Tandale" w:date="2021-10-08T14:49:00Z" w:initials="BT">
    <w:p w14:paraId="73DB3190" w14:textId="1B113D83" w:rsidR="00C64F15" w:rsidRDefault="00C64F15">
      <w:pPr>
        <w:pStyle w:val="CommentText"/>
      </w:pPr>
      <w:r>
        <w:rPr>
          <w:rStyle w:val="CommentReference"/>
        </w:rPr>
        <w:annotationRef/>
      </w:r>
      <w:r>
        <w:t>Included</w:t>
      </w:r>
    </w:p>
  </w:comment>
  <w:comment w:id="206" w:author="Babasaheb Tandale" w:date="2021-10-08T14:49:00Z" w:initials="BT">
    <w:p w14:paraId="7F7185A1" w14:textId="4248AAB7" w:rsidR="00C64F15" w:rsidRDefault="00C64F15">
      <w:pPr>
        <w:pStyle w:val="CommentText"/>
      </w:pPr>
      <w:r>
        <w:rPr>
          <w:rStyle w:val="CommentReference"/>
        </w:rPr>
        <w:annotationRef/>
      </w:r>
      <w:r>
        <w:t>Very limited case reporting and data</w:t>
      </w:r>
    </w:p>
  </w:comment>
  <w:comment w:id="207" w:author="Babasaheb Tandale" w:date="2021-10-08T14:49:00Z" w:initials="BT">
    <w:p w14:paraId="78CA1547" w14:textId="23E515C8" w:rsidR="00C64F15" w:rsidRDefault="00C64F15">
      <w:pPr>
        <w:pStyle w:val="CommentText"/>
      </w:pPr>
      <w:r>
        <w:rPr>
          <w:rStyle w:val="CommentReference"/>
        </w:rPr>
        <w:annotationRef/>
      </w:r>
      <w:r>
        <w:t>List needed for 2014-16 for inclusion</w:t>
      </w:r>
    </w:p>
  </w:comment>
  <w:comment w:id="208" w:author="Babasaheb Tandale" w:date="2021-10-08T14:50:00Z" w:initials="BT">
    <w:p w14:paraId="268155FA" w14:textId="36B25C92" w:rsidR="00C64F15" w:rsidRDefault="00C64F15">
      <w:pPr>
        <w:pStyle w:val="CommentText"/>
      </w:pPr>
      <w:r>
        <w:rPr>
          <w:rStyle w:val="CommentReference"/>
        </w:rPr>
        <w:annotationRef/>
      </w:r>
      <w:r>
        <w:t xml:space="preserve">Excluded adults </w:t>
      </w:r>
    </w:p>
  </w:comment>
  <w:comment w:id="209" w:author="Babasaheb Tandale" w:date="2021-10-08T14:50:00Z" w:initials="BT">
    <w:p w14:paraId="7396229B" w14:textId="0A4DA2D6" w:rsidR="00C64F15" w:rsidRDefault="00C64F15">
      <w:pPr>
        <w:pStyle w:val="CommentText"/>
      </w:pPr>
      <w:r>
        <w:rPr>
          <w:rStyle w:val="CommentReference"/>
        </w:rPr>
        <w:annotationRef/>
      </w:r>
      <w:r>
        <w:t>number</w:t>
      </w:r>
    </w:p>
  </w:comment>
  <w:comment w:id="210" w:author="Babasaheb Tandale" w:date="2021-10-08T14:50:00Z" w:initials="BT">
    <w:p w14:paraId="5F6CAFDA" w14:textId="01AF5D20" w:rsidR="00C64F15" w:rsidRDefault="00C64F15">
      <w:pPr>
        <w:pStyle w:val="CommentText"/>
      </w:pPr>
      <w:r>
        <w:rPr>
          <w:rStyle w:val="CommentReference"/>
        </w:rPr>
        <w:annotationRef/>
      </w:r>
      <w:r>
        <w:t xml:space="preserve">exact from Nagpur, </w:t>
      </w:r>
      <w:proofErr w:type="spellStart"/>
      <w:r>
        <w:t>wardha</w:t>
      </w:r>
      <w:proofErr w:type="spellEnd"/>
      <w:r>
        <w:t xml:space="preserve">, Warangal, </w:t>
      </w:r>
      <w:proofErr w:type="spellStart"/>
      <w:r>
        <w:t>khammam</w:t>
      </w:r>
      <w:proofErr w:type="spellEnd"/>
    </w:p>
  </w:comment>
  <w:comment w:id="211" w:author="Babasaheb Tandale" w:date="2021-10-08T14:51:00Z" w:initials="BT">
    <w:p w14:paraId="3F943B10" w14:textId="5DCD1D91" w:rsidR="00C64F15" w:rsidRDefault="00C64F15">
      <w:pPr>
        <w:pStyle w:val="CommentText"/>
      </w:pPr>
      <w:r>
        <w:rPr>
          <w:rStyle w:val="CommentReference"/>
        </w:rPr>
        <w:annotationRef/>
      </w:r>
      <w:r>
        <w:t>2015-16 study, 207-19 study</w:t>
      </w:r>
    </w:p>
  </w:comment>
  <w:comment w:id="212" w:author="Babasaheb Tandale" w:date="2021-10-08T14:52:00Z" w:initials="BT">
    <w:p w14:paraId="20F41A72" w14:textId="03A42BDD" w:rsidR="00C64F15" w:rsidRDefault="00C64F15">
      <w:pPr>
        <w:pStyle w:val="CommentText"/>
      </w:pPr>
      <w:r>
        <w:rPr>
          <w:rStyle w:val="CommentReference"/>
        </w:rPr>
        <w:annotationRef/>
      </w:r>
      <w:r>
        <w:t>List of staff for interviews/discussion to be prepared</w:t>
      </w:r>
    </w:p>
  </w:comment>
  <w:comment w:id="213" w:author="Babasaheb Tandale" w:date="2021-10-08T14:52:00Z" w:initials="BT">
    <w:p w14:paraId="4C337315" w14:textId="4249FDC2" w:rsidR="00C64F15" w:rsidRDefault="00C64F15">
      <w:pPr>
        <w:pStyle w:val="CommentText"/>
      </w:pPr>
      <w:r>
        <w:rPr>
          <w:rStyle w:val="CommentReference"/>
        </w:rPr>
        <w:annotationRef/>
      </w:r>
      <w:r>
        <w:t xml:space="preserve">MS or TS </w:t>
      </w:r>
      <w:r w:rsidR="003B6F6E">
        <w:t>both?</w:t>
      </w:r>
    </w:p>
  </w:comment>
  <w:comment w:id="214" w:author="Babasaheb Tandale" w:date="2021-10-08T14:53:00Z" w:initials="BT">
    <w:p w14:paraId="2B98E341" w14:textId="365AC8E5" w:rsidR="003B6F6E" w:rsidRDefault="003B6F6E">
      <w:pPr>
        <w:pStyle w:val="CommentText"/>
      </w:pPr>
      <w:r>
        <w:rPr>
          <w:rStyle w:val="CommentReference"/>
        </w:rPr>
        <w:annotationRef/>
      </w:r>
      <w:r>
        <w:t>Study hospital staff at different cadre levels including from hospitals and health departments</w:t>
      </w:r>
    </w:p>
  </w:comment>
  <w:comment w:id="215" w:author="Babasaheb Tandale" w:date="2021-10-08T14:53:00Z" w:initials="BT">
    <w:p w14:paraId="53D9C039" w14:textId="662D68AE" w:rsidR="003B6F6E" w:rsidRDefault="003B6F6E">
      <w:pPr>
        <w:pStyle w:val="CommentText"/>
      </w:pPr>
      <w:r>
        <w:rPr>
          <w:rStyle w:val="CommentReference"/>
        </w:rPr>
        <w:annotationRef/>
      </w:r>
      <w:r>
        <w:t>Clubbed non-JE</w:t>
      </w:r>
    </w:p>
  </w:comment>
  <w:comment w:id="216" w:author="Babasaheb Tandale" w:date="2021-10-08T14:54:00Z" w:initials="BT">
    <w:p w14:paraId="7715C2AF" w14:textId="2F6B527A" w:rsidR="003B6F6E" w:rsidRDefault="003B6F6E">
      <w:pPr>
        <w:pStyle w:val="CommentText"/>
      </w:pPr>
      <w:r>
        <w:rPr>
          <w:rStyle w:val="CommentReference"/>
        </w:rPr>
        <w:annotationRef/>
      </w:r>
      <w:r>
        <w:t>As in table above?</w:t>
      </w:r>
    </w:p>
  </w:comment>
  <w:comment w:id="217" w:author="Babasaheb Tandale" w:date="2021-10-08T14:54:00Z" w:initials="BT">
    <w:p w14:paraId="4347CFFD" w14:textId="0314FACD" w:rsidR="003B6F6E" w:rsidRDefault="003B6F6E">
      <w:pPr>
        <w:pStyle w:val="CommentText"/>
      </w:pPr>
      <w:r>
        <w:rPr>
          <w:rStyle w:val="CommentReference"/>
        </w:rPr>
        <w:annotationRef/>
      </w:r>
      <w:r>
        <w:t>Need to include all from site hospitals for interviews and discussion/s</w:t>
      </w:r>
    </w:p>
  </w:comment>
  <w:comment w:id="218" w:author="Babasaheb Tandale" w:date="2021-10-08T14:56:00Z" w:initials="BT">
    <w:p w14:paraId="6FA6F8E9" w14:textId="06177A8C" w:rsidR="003B6F6E" w:rsidRDefault="003B6F6E">
      <w:pPr>
        <w:pStyle w:val="CommentText"/>
      </w:pPr>
      <w:r>
        <w:rPr>
          <w:rStyle w:val="CommentReference"/>
        </w:rPr>
        <w:annotationRef/>
      </w:r>
      <w:r>
        <w:t xml:space="preserve">Meeting with officers </w:t>
      </w:r>
    </w:p>
  </w:comment>
  <w:comment w:id="219" w:author="Babasaheb Tandale" w:date="2021-10-08T14:55:00Z" w:initials="BT">
    <w:p w14:paraId="56E63ED9" w14:textId="09F7C8E0" w:rsidR="003B6F6E" w:rsidRDefault="003B6F6E">
      <w:pPr>
        <w:pStyle w:val="CommentText"/>
      </w:pPr>
      <w:r>
        <w:rPr>
          <w:rStyle w:val="CommentReference"/>
        </w:rPr>
        <w:annotationRef/>
      </w:r>
      <w:r>
        <w:t>Check how many JE cases CRF and CCS questionnaires/</w:t>
      </w:r>
      <w:proofErr w:type="spellStart"/>
      <w:r>
        <w:t>kap</w:t>
      </w:r>
      <w:proofErr w:type="spellEnd"/>
      <w:r>
        <w:t>/</w:t>
      </w:r>
      <w:proofErr w:type="spellStart"/>
      <w:r>
        <w:t>pcp</w:t>
      </w:r>
      <w:proofErr w:type="spellEnd"/>
      <w:r>
        <w:t xml:space="preserve"> available</w:t>
      </w:r>
    </w:p>
  </w:comment>
  <w:comment w:id="220" w:author="Babasaheb Tandale" w:date="2021-10-08T14:56:00Z" w:initials="BT">
    <w:p w14:paraId="01E1F1F3" w14:textId="3F606246" w:rsidR="003B6F6E" w:rsidRDefault="003B6F6E">
      <w:pPr>
        <w:pStyle w:val="CommentText"/>
      </w:pPr>
      <w:r>
        <w:rPr>
          <w:rStyle w:val="CommentReference"/>
        </w:rPr>
        <w:annotationRef/>
      </w:r>
      <w:r>
        <w:t>CME/webinar?</w:t>
      </w:r>
    </w:p>
  </w:comment>
  <w:comment w:id="221" w:author="Babasaheb Tandale" w:date="2021-10-08T14:57:00Z" w:initials="BT">
    <w:p w14:paraId="4DC4ED9A" w14:textId="248D55FF" w:rsidR="003B6F6E" w:rsidRDefault="003B6F6E">
      <w:pPr>
        <w:pStyle w:val="CommentText"/>
      </w:pPr>
      <w:r>
        <w:rPr>
          <w:rStyle w:val="CommentReference"/>
        </w:rPr>
        <w:annotationRef/>
      </w:r>
      <w:r>
        <w:t>Difficult as changes in practices and lack of data before vaccine introduction. limitations</w:t>
      </w:r>
    </w:p>
  </w:comment>
  <w:comment w:id="222" w:author="Babasaheb Tandale" w:date="2021-10-08T14:58:00Z" w:initials="BT">
    <w:p w14:paraId="5D28D095" w14:textId="0D2A2C35" w:rsidR="003B6F6E" w:rsidRDefault="003B6F6E">
      <w:pPr>
        <w:pStyle w:val="CommentText"/>
      </w:pPr>
      <w:r>
        <w:rPr>
          <w:rStyle w:val="CommentReference"/>
        </w:rPr>
        <w:annotationRef/>
      </w:r>
      <w:r>
        <w:t xml:space="preserve">Not included from study </w:t>
      </w:r>
      <w:proofErr w:type="spellStart"/>
      <w:r>
        <w:t>disctricts</w:t>
      </w:r>
      <w:proofErr w:type="spellEnd"/>
    </w:p>
  </w:comment>
  <w:comment w:id="223" w:author="Babasaheb Tandale" w:date="2021-10-08T14:58:00Z" w:initials="BT">
    <w:p w14:paraId="25EE92F2" w14:textId="5B2AC924" w:rsidR="003B6F6E" w:rsidRDefault="003B6F6E">
      <w:pPr>
        <w:pStyle w:val="CommentText"/>
      </w:pPr>
      <w:r>
        <w:rPr>
          <w:rStyle w:val="CommentReference"/>
        </w:rPr>
        <w:annotationRef/>
      </w:r>
      <w:proofErr w:type="spellStart"/>
      <w:r>
        <w:t>Idsp</w:t>
      </w:r>
      <w:proofErr w:type="spellEnd"/>
      <w:r>
        <w:t xml:space="preserve"> / </w:t>
      </w:r>
      <w:proofErr w:type="spellStart"/>
      <w:r>
        <w:t>nvbdcp</w:t>
      </w:r>
      <w:proofErr w:type="spellEnd"/>
    </w:p>
  </w:comment>
  <w:comment w:id="224" w:author="Babasaheb Tandale" w:date="2021-10-08T14:59:00Z" w:initials="BT">
    <w:p w14:paraId="137363FD" w14:textId="16E32774" w:rsidR="003B6F6E" w:rsidRDefault="003B6F6E">
      <w:pPr>
        <w:pStyle w:val="CommentText"/>
      </w:pPr>
      <w:r>
        <w:rPr>
          <w:rStyle w:val="CommentReference"/>
        </w:rPr>
        <w:annotationRef/>
      </w:r>
      <w:r>
        <w:t>Site hospitals with records in study 1 and 2</w:t>
      </w:r>
    </w:p>
  </w:comment>
  <w:comment w:id="225" w:author="Babasaheb Tandale" w:date="2021-10-08T14:59:00Z" w:initials="BT">
    <w:p w14:paraId="26F976E5" w14:textId="612D8BA8" w:rsidR="00DB17BF" w:rsidRDefault="00DB17BF">
      <w:pPr>
        <w:pStyle w:val="CommentText"/>
      </w:pPr>
      <w:r>
        <w:rPr>
          <w:rStyle w:val="CommentReference"/>
        </w:rPr>
        <w:annotationRef/>
      </w:r>
      <w:r>
        <w:t xml:space="preserve">Expected, difficult to assess </w:t>
      </w:r>
      <w:proofErr w:type="spellStart"/>
      <w:r>
        <w:t>pbjectively</w:t>
      </w:r>
      <w:proofErr w:type="spellEnd"/>
    </w:p>
  </w:comment>
  <w:comment w:id="226" w:author="Babasaheb Tandale" w:date="2021-10-08T15:00:00Z" w:initials="BT">
    <w:p w14:paraId="2B5383A0" w14:textId="616E0368" w:rsidR="00DB17BF" w:rsidRDefault="00DB17BF">
      <w:pPr>
        <w:pStyle w:val="CommentText"/>
      </w:pPr>
      <w:r>
        <w:rPr>
          <w:rStyle w:val="CommentReference"/>
        </w:rPr>
        <w:annotationRef/>
      </w:r>
      <w:r>
        <w:t>Until 2013</w:t>
      </w:r>
    </w:p>
  </w:comment>
  <w:comment w:id="227" w:author="Babasaheb Tandale" w:date="2021-10-08T15:00:00Z" w:initials="BT">
    <w:p w14:paraId="54858C64" w14:textId="5FDEEFFA" w:rsidR="00DB17BF" w:rsidRDefault="00DB17BF">
      <w:pPr>
        <w:pStyle w:val="CommentText"/>
      </w:pPr>
      <w:r>
        <w:rPr>
          <w:rStyle w:val="CommentReference"/>
        </w:rPr>
        <w:annotationRef/>
      </w:r>
      <w:r>
        <w:t>Incidence estimation also challenging</w:t>
      </w:r>
    </w:p>
  </w:comment>
  <w:comment w:id="228" w:author="Babasaheb Tandale" w:date="2021-10-08T15:00:00Z" w:initials="BT">
    <w:p w14:paraId="06A926E3" w14:textId="1DE686EA" w:rsidR="00DB17BF" w:rsidRDefault="00DB17BF">
      <w:pPr>
        <w:pStyle w:val="CommentText"/>
      </w:pPr>
      <w:r>
        <w:rPr>
          <w:rStyle w:val="CommentReference"/>
        </w:rPr>
        <w:annotationRef/>
      </w:r>
      <w:r>
        <w:t>Explain in discussion later</w:t>
      </w:r>
    </w:p>
  </w:comment>
  <w:comment w:id="229" w:author="Babasaheb Tandale" w:date="2021-10-08T15:01:00Z" w:initials="BT">
    <w:p w14:paraId="2FD28E95" w14:textId="6B04B13F" w:rsidR="00DB17BF" w:rsidRDefault="00DB17BF">
      <w:pPr>
        <w:pStyle w:val="CommentText"/>
      </w:pPr>
      <w:r>
        <w:rPr>
          <w:rStyle w:val="CommentReference"/>
        </w:rPr>
        <w:annotationRef/>
      </w:r>
      <w:r>
        <w:t>Sec data</w:t>
      </w:r>
    </w:p>
  </w:comment>
  <w:comment w:id="230" w:author="Babasaheb Tandale" w:date="2021-10-08T15:01:00Z" w:initials="BT">
    <w:p w14:paraId="2E10AC55" w14:textId="7977981F" w:rsidR="00DB17BF" w:rsidRDefault="00DB17BF">
      <w:pPr>
        <w:pStyle w:val="CommentText"/>
      </w:pPr>
      <w:r>
        <w:rPr>
          <w:rStyle w:val="CommentReference"/>
        </w:rPr>
        <w:annotationRef/>
      </w:r>
      <w:r>
        <w:t xml:space="preserve">Check data on </w:t>
      </w:r>
      <w:proofErr w:type="spellStart"/>
      <w:r>
        <w:t>pvt</w:t>
      </w:r>
      <w:proofErr w:type="spellEnd"/>
      <w:r>
        <w:t xml:space="preserve"> refs</w:t>
      </w:r>
    </w:p>
  </w:comment>
  <w:comment w:id="231" w:author="Babasaheb Tandale" w:date="2021-10-08T15:02:00Z" w:initials="BT">
    <w:p w14:paraId="7C13C8A1" w14:textId="6ADC4279" w:rsidR="00DB17BF" w:rsidRDefault="00DB17BF">
      <w:pPr>
        <w:pStyle w:val="CommentText"/>
      </w:pPr>
      <w:r>
        <w:rPr>
          <w:rStyle w:val="CommentReference"/>
        </w:rPr>
        <w:annotationRef/>
      </w:r>
      <w:r>
        <w:t xml:space="preserve">Limited ped, </w:t>
      </w:r>
      <w:proofErr w:type="spellStart"/>
      <w:r>
        <w:t>neur</w:t>
      </w:r>
      <w:proofErr w:type="spellEnd"/>
      <w:r>
        <w:t>??</w:t>
      </w:r>
    </w:p>
  </w:comment>
  <w:comment w:id="232" w:author="Babasaheb Tandale" w:date="2021-10-08T15:02:00Z" w:initials="BT">
    <w:p w14:paraId="1EEF19FD" w14:textId="66C0A6AE" w:rsidR="00DB17BF" w:rsidRDefault="00DB17BF">
      <w:pPr>
        <w:pStyle w:val="CommentText"/>
      </w:pPr>
      <w:r>
        <w:rPr>
          <w:rStyle w:val="CommentReference"/>
        </w:rPr>
        <w:annotationRef/>
      </w:r>
      <w:r>
        <w:t>See this based on programme data and also study 2</w:t>
      </w:r>
    </w:p>
  </w:comment>
  <w:comment w:id="233" w:author="Babasaheb Tandale" w:date="2021-10-08T15:02:00Z" w:initials="BT">
    <w:p w14:paraId="07C73C41" w14:textId="6F87EFD6" w:rsidR="00DB17BF" w:rsidRDefault="00DB17BF">
      <w:pPr>
        <w:pStyle w:val="CommentText"/>
      </w:pPr>
      <w:r>
        <w:rPr>
          <w:rStyle w:val="CommentReference"/>
        </w:rPr>
        <w:annotationRef/>
      </w:r>
      <w:proofErr w:type="spellStart"/>
      <w:r w:rsidR="00015F84">
        <w:t>Nvbdcp</w:t>
      </w:r>
      <w:proofErr w:type="spellEnd"/>
      <w:r w:rsidR="00015F84">
        <w:t xml:space="preserve"> data, papers, reports</w:t>
      </w:r>
    </w:p>
  </w:comment>
  <w:comment w:id="234" w:author="Babasaheb Tandale" w:date="2021-10-08T15:03:00Z" w:initials="BT">
    <w:p w14:paraId="6991863E" w14:textId="08B39F8E" w:rsidR="00015F84" w:rsidRDefault="00015F84">
      <w:pPr>
        <w:pStyle w:val="CommentText"/>
      </w:pPr>
      <w:r>
        <w:rPr>
          <w:rStyle w:val="CommentReference"/>
        </w:rPr>
        <w:annotationRef/>
      </w:r>
      <w:r>
        <w:t>Sampling frame to be included with selectin as supplemental table / dataset</w:t>
      </w:r>
    </w:p>
  </w:comment>
  <w:comment w:id="235" w:author="Babasaheb Tandale" w:date="2021-10-08T15:04:00Z" w:initials="BT">
    <w:p w14:paraId="6DFCB272" w14:textId="60244041" w:rsidR="00015F84" w:rsidRDefault="00015F84">
      <w:pPr>
        <w:pStyle w:val="CommentText"/>
      </w:pPr>
      <w:r>
        <w:rPr>
          <w:rStyle w:val="CommentReference"/>
        </w:rPr>
        <w:annotationRef/>
      </w:r>
      <w:r>
        <w:t xml:space="preserve">Sensitivity, specificity, </w:t>
      </w:r>
      <w:proofErr w:type="spellStart"/>
      <w:r>
        <w:t>ppv</w:t>
      </w:r>
      <w:proofErr w:type="spellEnd"/>
      <w:r>
        <w:t xml:space="preserve"> etc to be </w:t>
      </w:r>
      <w:proofErr w:type="spellStart"/>
      <w:r>
        <w:t>rpeortd</w:t>
      </w:r>
      <w:proofErr w:type="spellEnd"/>
    </w:p>
  </w:comment>
  <w:comment w:id="236" w:author="Babasaheb Tandale" w:date="2021-10-08T15:05:00Z" w:initials="BT">
    <w:p w14:paraId="69C1E6BC" w14:textId="24CC6161" w:rsidR="00015F84" w:rsidRDefault="00015F84">
      <w:pPr>
        <w:pStyle w:val="CommentText"/>
      </w:pPr>
      <w:r>
        <w:rPr>
          <w:rStyle w:val="CommentReference"/>
        </w:rPr>
        <w:annotationRef/>
      </w:r>
      <w:r>
        <w:t xml:space="preserve">Compare data, </w:t>
      </w:r>
      <w:proofErr w:type="spellStart"/>
      <w:r>
        <w:t>qa</w:t>
      </w:r>
      <w:proofErr w:type="spellEnd"/>
      <w:r>
        <w:t xml:space="preserve">/qc findings for agreements. Comparison with PRNT data in a subset. </w:t>
      </w:r>
    </w:p>
  </w:comment>
  <w:comment w:id="237" w:author="Babasaheb Tandale" w:date="2021-10-08T15:07:00Z" w:initials="BT">
    <w:p w14:paraId="4FC094C3" w14:textId="349211CD" w:rsidR="00015F84" w:rsidRDefault="00015F84">
      <w:pPr>
        <w:pStyle w:val="CommentText"/>
      </w:pPr>
      <w:r>
        <w:rPr>
          <w:rStyle w:val="CommentReference"/>
        </w:rPr>
        <w:annotationRef/>
      </w:r>
      <w:r>
        <w:t>Numbers in dataset</w:t>
      </w:r>
    </w:p>
  </w:comment>
  <w:comment w:id="238" w:author="Babasaheb Tandale" w:date="2021-10-08T15:07:00Z" w:initials="BT">
    <w:p w14:paraId="62C1C5AE" w14:textId="191A83B1" w:rsidR="00015F84" w:rsidRDefault="00015F84">
      <w:pPr>
        <w:pStyle w:val="CommentText"/>
      </w:pPr>
      <w:r>
        <w:rPr>
          <w:rStyle w:val="CommentReference"/>
        </w:rPr>
        <w:annotationRef/>
      </w:r>
      <w:r>
        <w:t>Present both screening and ccs</w:t>
      </w:r>
    </w:p>
  </w:comment>
  <w:comment w:id="239" w:author="Babasaheb Tandale" w:date="2021-10-08T15:08:00Z" w:initials="BT">
    <w:p w14:paraId="6579E8CE" w14:textId="3397F4E8" w:rsidR="00015F84" w:rsidRDefault="00015F84">
      <w:pPr>
        <w:pStyle w:val="CommentText"/>
      </w:pPr>
      <w:r>
        <w:rPr>
          <w:rStyle w:val="CommentReference"/>
        </w:rPr>
        <w:annotationRef/>
      </w:r>
      <w:r>
        <w:t xml:space="preserve">Add a flowchart </w:t>
      </w:r>
    </w:p>
  </w:comment>
  <w:comment w:id="240" w:author="Babasaheb Tandale" w:date="2021-10-08T15:08:00Z" w:initials="BT">
    <w:p w14:paraId="293AD726" w14:textId="32579849" w:rsidR="00015F84" w:rsidRDefault="00015F84">
      <w:pPr>
        <w:pStyle w:val="CommentText"/>
      </w:pPr>
      <w:r>
        <w:rPr>
          <w:rStyle w:val="CommentReference"/>
        </w:rPr>
        <w:annotationRef/>
      </w:r>
      <w:r>
        <w:t>excl</w:t>
      </w:r>
    </w:p>
  </w:comment>
  <w:comment w:id="241" w:author="Babasaheb Tandale" w:date="2021-10-08T15:09:00Z" w:initials="BT">
    <w:p w14:paraId="679B3887" w14:textId="670FD507" w:rsidR="00015F84" w:rsidRDefault="00015F84">
      <w:pPr>
        <w:pStyle w:val="CommentText"/>
      </w:pPr>
      <w:r>
        <w:rPr>
          <w:rStyle w:val="CommentReference"/>
        </w:rPr>
        <w:annotationRef/>
      </w:r>
      <w:r>
        <w:t xml:space="preserve">no outbreak, hence difficult to assign </w:t>
      </w:r>
    </w:p>
  </w:comment>
  <w:comment w:id="242" w:author="Babasaheb Tandale" w:date="2021-10-08T15:09:00Z" w:initials="BT">
    <w:p w14:paraId="656C4A61" w14:textId="6509DAD9" w:rsidR="00015F84" w:rsidRDefault="00015F84">
      <w:pPr>
        <w:pStyle w:val="CommentText"/>
      </w:pPr>
      <w:r>
        <w:rPr>
          <w:rStyle w:val="CommentReference"/>
        </w:rPr>
        <w:annotationRef/>
      </w:r>
      <w:r>
        <w:t>include it in dataset</w:t>
      </w:r>
    </w:p>
  </w:comment>
  <w:comment w:id="243" w:author="Babasaheb Tandale" w:date="2021-10-08T15:09:00Z" w:initials="BT">
    <w:p w14:paraId="461DA49A" w14:textId="29322751" w:rsidR="00015F84" w:rsidRDefault="00015F84">
      <w:pPr>
        <w:pStyle w:val="CommentText"/>
      </w:pPr>
      <w:r>
        <w:rPr>
          <w:rStyle w:val="CommentReference"/>
        </w:rPr>
        <w:annotationRef/>
      </w:r>
      <w:r>
        <w:t>include in dataset</w:t>
      </w:r>
    </w:p>
  </w:comment>
  <w:comment w:id="244" w:author="Babasaheb Tandale" w:date="2021-10-08T15:11:00Z" w:initials="BT">
    <w:p w14:paraId="041B13BD" w14:textId="5A0D0742" w:rsidR="00015F84" w:rsidRDefault="00015F84">
      <w:pPr>
        <w:pStyle w:val="CommentText"/>
      </w:pPr>
      <w:r>
        <w:rPr>
          <w:rStyle w:val="CommentReference"/>
        </w:rPr>
        <w:annotationRef/>
      </w:r>
      <w:proofErr w:type="spellStart"/>
      <w:r>
        <w:t>kap</w:t>
      </w:r>
      <w:proofErr w:type="spellEnd"/>
    </w:p>
  </w:comment>
  <w:comment w:id="245" w:author="Babasaheb Tandale" w:date="2021-10-08T15:12:00Z" w:initials="BT">
    <w:p w14:paraId="40DC4F69" w14:textId="122A40B0" w:rsidR="00015F84" w:rsidRDefault="00015F84">
      <w:pPr>
        <w:pStyle w:val="CommentText"/>
      </w:pPr>
      <w:r>
        <w:rPr>
          <w:rStyle w:val="CommentReference"/>
        </w:rPr>
        <w:annotationRef/>
      </w:r>
      <w:r>
        <w:t xml:space="preserve">seeking behaviour / </w:t>
      </w:r>
      <w:proofErr w:type="spellStart"/>
      <w:r>
        <w:t>pcp</w:t>
      </w:r>
      <w:proofErr w:type="spellEnd"/>
    </w:p>
  </w:comment>
  <w:comment w:id="246" w:author="Babasaheb Tandale" w:date="2021-10-08T15:12:00Z" w:initials="BT">
    <w:p w14:paraId="7A0051E9" w14:textId="060EC9EE" w:rsidR="00015F84" w:rsidRDefault="00015F84">
      <w:pPr>
        <w:pStyle w:val="CommentText"/>
      </w:pPr>
      <w:r>
        <w:rPr>
          <w:rStyle w:val="CommentReference"/>
        </w:rPr>
        <w:annotationRef/>
      </w:r>
      <w:r>
        <w:t>attitudes</w:t>
      </w:r>
    </w:p>
  </w:comment>
  <w:comment w:id="247" w:author="Babasaheb Tandale" w:date="2021-10-08T15:12:00Z" w:initials="BT">
    <w:p w14:paraId="00657320" w14:textId="07B2C836" w:rsidR="00015F84" w:rsidRDefault="00015F84">
      <w:pPr>
        <w:pStyle w:val="CommentText"/>
      </w:pPr>
      <w:r>
        <w:rPr>
          <w:rStyle w:val="CommentReference"/>
        </w:rPr>
        <w:annotationRef/>
      </w:r>
      <w:r>
        <w:t>practice</w:t>
      </w:r>
    </w:p>
  </w:comment>
  <w:comment w:id="250" w:author="Babasaheb Tandale" w:date="2021-10-08T15:14:00Z" w:initials="BT">
    <w:p w14:paraId="7D330100" w14:textId="7D9F95EC" w:rsidR="00E2573D" w:rsidRDefault="00E2573D">
      <w:pPr>
        <w:pStyle w:val="CommentText"/>
      </w:pPr>
      <w:r>
        <w:rPr>
          <w:rStyle w:val="CommentReference"/>
        </w:rPr>
        <w:annotationRef/>
      </w:r>
      <w:r>
        <w:t xml:space="preserve">include names or staff </w:t>
      </w:r>
    </w:p>
  </w:comment>
  <w:comment w:id="251" w:author="Babasaheb Tandale" w:date="2021-10-08T15:15:00Z" w:initials="BT">
    <w:p w14:paraId="6E478155" w14:textId="46587A2A" w:rsidR="00E2573D" w:rsidRDefault="00E2573D">
      <w:pPr>
        <w:pStyle w:val="CommentText"/>
      </w:pPr>
      <w:r>
        <w:rPr>
          <w:rStyle w:val="CommentReference"/>
        </w:rPr>
        <w:annotationRef/>
      </w:r>
      <w:r>
        <w:t>mention source / modification with permission based on source for such illustrations</w:t>
      </w:r>
    </w:p>
  </w:comment>
  <w:comment w:id="252" w:author="Babasaheb Tandale" w:date="2021-10-08T15:18:00Z" w:initials="BT">
    <w:p w14:paraId="6F22B6C5" w14:textId="27BAB28E" w:rsidR="00E2573D" w:rsidRDefault="00E2573D">
      <w:pPr>
        <w:pStyle w:val="CommentText"/>
      </w:pPr>
      <w:r>
        <w:rPr>
          <w:rStyle w:val="CommentReference"/>
        </w:rPr>
        <w:annotationRef/>
      </w:r>
      <w:r>
        <w:t>dataset needed</w:t>
      </w:r>
    </w:p>
  </w:comment>
  <w:comment w:id="253" w:author="Babasaheb Tandale" w:date="2021-10-08T15:18:00Z" w:initials="BT">
    <w:p w14:paraId="4B536676" w14:textId="487FEFE3" w:rsidR="00E2573D" w:rsidRDefault="00E2573D">
      <w:pPr>
        <w:pStyle w:val="CommentText"/>
      </w:pPr>
      <w:r>
        <w:rPr>
          <w:rStyle w:val="CommentReference"/>
        </w:rPr>
        <w:annotationRef/>
      </w:r>
      <w:r>
        <w:t>also controls?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F1C6A4" w15:done="0"/>
  <w15:commentEx w15:paraId="2609B8EA" w15:done="0"/>
  <w15:commentEx w15:paraId="06F4A2A9" w15:done="0"/>
  <w15:commentEx w15:paraId="53AA6443" w15:done="0"/>
  <w15:commentEx w15:paraId="4FA78745" w15:done="0"/>
  <w15:commentEx w15:paraId="65BCD4DA" w15:done="0"/>
  <w15:commentEx w15:paraId="0C83C96F" w15:done="0"/>
  <w15:commentEx w15:paraId="6E1E08C3" w15:done="0"/>
  <w15:commentEx w15:paraId="3E98A7FC" w15:done="0"/>
  <w15:commentEx w15:paraId="5BA3F0EB" w15:done="0"/>
  <w15:commentEx w15:paraId="68B09A55" w15:done="0"/>
  <w15:commentEx w15:paraId="7C74F253" w15:done="0"/>
  <w15:commentEx w15:paraId="593E38DE" w15:done="0"/>
  <w15:commentEx w15:paraId="1E49A4D9" w15:done="0"/>
  <w15:commentEx w15:paraId="342A9C6F" w15:done="0"/>
  <w15:commentEx w15:paraId="18B992A0" w15:done="0"/>
  <w15:commentEx w15:paraId="0D19D082" w15:done="0"/>
  <w15:commentEx w15:paraId="58C0F2D2" w15:done="0"/>
  <w15:commentEx w15:paraId="73EFAC97" w15:done="0"/>
  <w15:commentEx w15:paraId="1185476A" w15:done="0"/>
  <w15:commentEx w15:paraId="48A7E9E4" w15:done="0"/>
  <w15:commentEx w15:paraId="04EF75EF" w15:done="0"/>
  <w15:commentEx w15:paraId="60CB2F8B" w15:done="0"/>
  <w15:commentEx w15:paraId="1C5FA7EE" w15:done="0"/>
  <w15:commentEx w15:paraId="425F2771" w15:done="0"/>
  <w15:commentEx w15:paraId="57CE8A8B" w15:done="0"/>
  <w15:commentEx w15:paraId="0091B997" w15:done="0"/>
  <w15:commentEx w15:paraId="7F3759DF" w15:done="0"/>
  <w15:commentEx w15:paraId="656BCA3D" w15:done="0"/>
  <w15:commentEx w15:paraId="6FE21B9C" w15:done="0"/>
  <w15:commentEx w15:paraId="3016DB46" w15:done="0"/>
  <w15:commentEx w15:paraId="185BD046" w15:done="0"/>
  <w15:commentEx w15:paraId="1C41F8C0" w15:done="0"/>
  <w15:commentEx w15:paraId="5E303728" w15:done="0"/>
  <w15:commentEx w15:paraId="1053B7F0" w15:done="0"/>
  <w15:commentEx w15:paraId="008B99E0" w15:done="0"/>
  <w15:commentEx w15:paraId="44FEB0F9" w15:done="0"/>
  <w15:commentEx w15:paraId="0D3D69BC" w15:done="0"/>
  <w15:commentEx w15:paraId="52DE32E8" w15:done="0"/>
  <w15:commentEx w15:paraId="5C85929F" w15:done="0"/>
  <w15:commentEx w15:paraId="4F0EDDA2" w15:done="0"/>
  <w15:commentEx w15:paraId="289DF75D" w15:done="0"/>
  <w15:commentEx w15:paraId="41578AA5" w15:done="0"/>
  <w15:commentEx w15:paraId="24E44A21" w15:done="0"/>
  <w15:commentEx w15:paraId="66E2C315" w15:done="0"/>
  <w15:commentEx w15:paraId="71E6E50A" w15:done="0"/>
  <w15:commentEx w15:paraId="15FCC91C" w15:done="0"/>
  <w15:commentEx w15:paraId="0E7A77BA" w15:done="0"/>
  <w15:commentEx w15:paraId="6345D825" w15:done="0"/>
  <w15:commentEx w15:paraId="06984018" w15:done="0"/>
  <w15:commentEx w15:paraId="645B4B74" w15:done="0"/>
  <w15:commentEx w15:paraId="12D6C7CC" w15:done="0"/>
  <w15:commentEx w15:paraId="7D0E21D2" w15:done="0"/>
  <w15:commentEx w15:paraId="056E65A6" w15:done="0"/>
  <w15:commentEx w15:paraId="71CF70FD" w15:done="0"/>
  <w15:commentEx w15:paraId="76FA4107" w15:done="0"/>
  <w15:commentEx w15:paraId="3C97FC96" w15:done="0"/>
  <w15:commentEx w15:paraId="5DE22596" w15:done="0"/>
  <w15:commentEx w15:paraId="1654C286" w15:done="0"/>
  <w15:commentEx w15:paraId="0960450A" w15:done="0"/>
  <w15:commentEx w15:paraId="6016097B" w15:done="0"/>
  <w15:commentEx w15:paraId="11546ED6" w15:done="0"/>
  <w15:commentEx w15:paraId="1D3CE0AD" w15:done="0"/>
  <w15:commentEx w15:paraId="1FB66224" w15:done="0"/>
  <w15:commentEx w15:paraId="758809C2" w15:done="0"/>
  <w15:commentEx w15:paraId="397EBDE8" w15:done="0"/>
  <w15:commentEx w15:paraId="00B2512A" w15:done="0"/>
  <w15:commentEx w15:paraId="28153C2D" w15:done="0"/>
  <w15:commentEx w15:paraId="3A150FA9" w15:done="0"/>
  <w15:commentEx w15:paraId="7734E680" w15:done="0"/>
  <w15:commentEx w15:paraId="50107B12" w15:done="0"/>
  <w15:commentEx w15:paraId="7BB4F147" w15:done="0"/>
  <w15:commentEx w15:paraId="1692BB56" w15:done="0"/>
  <w15:commentEx w15:paraId="10E3FC8E" w15:done="0"/>
  <w15:commentEx w15:paraId="3D054751" w15:done="0"/>
  <w15:commentEx w15:paraId="71267F99" w15:done="0"/>
  <w15:commentEx w15:paraId="58C28C34" w15:done="0"/>
  <w15:commentEx w15:paraId="7797BB06" w15:done="0"/>
  <w15:commentEx w15:paraId="698582B6" w15:done="0"/>
  <w15:commentEx w15:paraId="5EFF40D4" w15:done="0"/>
  <w15:commentEx w15:paraId="48BF66C3" w15:done="0"/>
  <w15:commentEx w15:paraId="33FA772A" w15:done="0"/>
  <w15:commentEx w15:paraId="6F77AD77" w15:done="0"/>
  <w15:commentEx w15:paraId="51F945AE" w15:done="0"/>
  <w15:commentEx w15:paraId="28ECEA56" w15:done="0"/>
  <w15:commentEx w15:paraId="718B7316" w15:done="0"/>
  <w15:commentEx w15:paraId="190CEA59" w15:done="0"/>
  <w15:commentEx w15:paraId="3F830C70" w15:done="0"/>
  <w15:commentEx w15:paraId="1DDB6C58" w15:done="0"/>
  <w15:commentEx w15:paraId="45B353E5" w15:done="0"/>
  <w15:commentEx w15:paraId="609893BE" w15:done="0"/>
  <w15:commentEx w15:paraId="41B663D8" w15:done="0"/>
  <w15:commentEx w15:paraId="41505E60" w15:done="0"/>
  <w15:commentEx w15:paraId="2ACC3DD5" w15:done="0"/>
  <w15:commentEx w15:paraId="5EEEB9A6" w15:done="0"/>
  <w15:commentEx w15:paraId="57179FC2" w15:done="0"/>
  <w15:commentEx w15:paraId="74A31B7F" w15:done="0"/>
  <w15:commentEx w15:paraId="3ACB7EF8" w15:done="0"/>
  <w15:commentEx w15:paraId="38334980" w15:done="0"/>
  <w15:commentEx w15:paraId="4B1B090D" w15:done="0"/>
  <w15:commentEx w15:paraId="58657D14" w15:done="0"/>
  <w15:commentEx w15:paraId="48744124" w15:done="0"/>
  <w15:commentEx w15:paraId="7F32559B" w15:done="0"/>
  <w15:commentEx w15:paraId="7B994B3A" w15:done="0"/>
  <w15:commentEx w15:paraId="15941795" w15:done="0"/>
  <w15:commentEx w15:paraId="4EDC5975" w15:done="0"/>
  <w15:commentEx w15:paraId="65802DB8" w15:done="0"/>
  <w15:commentEx w15:paraId="4D647220" w15:done="0"/>
  <w15:commentEx w15:paraId="4033251A" w15:done="0"/>
  <w15:commentEx w15:paraId="703C4A83" w15:done="0"/>
  <w15:commentEx w15:paraId="4E1F19CC" w15:done="0"/>
  <w15:commentEx w15:paraId="6634AFD4" w15:done="0"/>
  <w15:commentEx w15:paraId="0BBE7140" w15:done="0"/>
  <w15:commentEx w15:paraId="0E170488" w15:done="0"/>
  <w15:commentEx w15:paraId="0545F2C7" w15:done="0"/>
  <w15:commentEx w15:paraId="2719E57E" w15:done="0"/>
  <w15:commentEx w15:paraId="789F3417" w15:done="0"/>
  <w15:commentEx w15:paraId="4F1852B4" w15:done="0"/>
  <w15:commentEx w15:paraId="595C79A7" w15:done="0"/>
  <w15:commentEx w15:paraId="4C7B8ABD" w15:done="0"/>
  <w15:commentEx w15:paraId="3B39CE3A" w15:done="0"/>
  <w15:commentEx w15:paraId="427282A2" w15:done="0"/>
  <w15:commentEx w15:paraId="5ED01382" w15:done="0"/>
  <w15:commentEx w15:paraId="5D0E4CD4" w15:done="0"/>
  <w15:commentEx w15:paraId="48A4197F" w15:done="0"/>
  <w15:commentEx w15:paraId="42FB0880" w15:done="0"/>
  <w15:commentEx w15:paraId="59236EA1" w15:done="0"/>
  <w15:commentEx w15:paraId="6176F895" w15:done="0"/>
  <w15:commentEx w15:paraId="337E8502" w15:done="0"/>
  <w15:commentEx w15:paraId="3E32E0BB" w15:done="0"/>
  <w15:commentEx w15:paraId="23CED8AF" w15:done="0"/>
  <w15:commentEx w15:paraId="038D55A1" w15:done="0"/>
  <w15:commentEx w15:paraId="5926F9F0" w15:done="0"/>
  <w15:commentEx w15:paraId="1E7340CB" w15:done="0"/>
  <w15:commentEx w15:paraId="432CA382" w15:done="0"/>
  <w15:commentEx w15:paraId="75A7CCC9" w15:done="0"/>
  <w15:commentEx w15:paraId="6829B399" w15:done="0"/>
  <w15:commentEx w15:paraId="051F567D" w15:done="0"/>
  <w15:commentEx w15:paraId="3576C136" w15:done="0"/>
  <w15:commentEx w15:paraId="66055454" w15:done="0"/>
  <w15:commentEx w15:paraId="3CF15F20" w15:done="0"/>
  <w15:commentEx w15:paraId="1BC10600" w15:done="0"/>
  <w15:commentEx w15:paraId="107BFC3F" w15:done="0"/>
  <w15:commentEx w15:paraId="1ED1D6ED" w15:done="0"/>
  <w15:commentEx w15:paraId="646B33B9" w15:done="0"/>
  <w15:commentEx w15:paraId="235E4FE7" w15:done="0"/>
  <w15:commentEx w15:paraId="74668BBD" w15:done="0"/>
  <w15:commentEx w15:paraId="08727827" w15:done="0"/>
  <w15:commentEx w15:paraId="65B3FD13" w15:done="0"/>
  <w15:commentEx w15:paraId="5F101869" w15:done="0"/>
  <w15:commentEx w15:paraId="425EE1C6" w15:done="0"/>
  <w15:commentEx w15:paraId="35FD7E25" w15:done="0"/>
  <w15:commentEx w15:paraId="677CCF62" w15:done="0"/>
  <w15:commentEx w15:paraId="06D687CB" w15:done="0"/>
  <w15:commentEx w15:paraId="36C75BB3" w15:done="0"/>
  <w15:commentEx w15:paraId="027BAC6C" w15:done="0"/>
  <w15:commentEx w15:paraId="2FE81C1F" w15:done="0"/>
  <w15:commentEx w15:paraId="3A161A34" w15:done="0"/>
  <w15:commentEx w15:paraId="4588F185" w15:done="0"/>
  <w15:commentEx w15:paraId="1598AB3E" w15:done="0"/>
  <w15:commentEx w15:paraId="3B97F6A8" w15:done="0"/>
  <w15:commentEx w15:paraId="30E3EA9F" w15:done="0"/>
  <w15:commentEx w15:paraId="291C87DB" w15:done="0"/>
  <w15:commentEx w15:paraId="38077A11" w15:done="0"/>
  <w15:commentEx w15:paraId="58BB9B60" w15:done="0"/>
  <w15:commentEx w15:paraId="7CCB5484" w15:done="0"/>
  <w15:commentEx w15:paraId="6564E2AA" w15:done="0"/>
  <w15:commentEx w15:paraId="2E239D74" w15:done="0"/>
  <w15:commentEx w15:paraId="0323433F" w15:done="0"/>
  <w15:commentEx w15:paraId="5C3BD79A" w15:done="0"/>
  <w15:commentEx w15:paraId="2A265122" w15:done="0"/>
  <w15:commentEx w15:paraId="1E51CFDA" w15:done="0"/>
  <w15:commentEx w15:paraId="733B7C87" w15:done="0"/>
  <w15:commentEx w15:paraId="08EE067C" w15:done="0"/>
  <w15:commentEx w15:paraId="10F63197" w15:done="0"/>
  <w15:commentEx w15:paraId="106381C7" w15:done="0"/>
  <w15:commentEx w15:paraId="7CA7E004" w15:done="0"/>
  <w15:commentEx w15:paraId="6F1B0388" w15:done="0"/>
  <w15:commentEx w15:paraId="701F925D" w15:done="0"/>
  <w15:commentEx w15:paraId="7D293A04" w15:done="0"/>
  <w15:commentEx w15:paraId="74942333" w15:done="0"/>
  <w15:commentEx w15:paraId="5C7CE626" w15:done="0"/>
  <w15:commentEx w15:paraId="3553498A" w15:done="0"/>
  <w15:commentEx w15:paraId="54281F15" w15:done="0"/>
  <w15:commentEx w15:paraId="35545E2D" w15:done="0"/>
  <w15:commentEx w15:paraId="23BD16D5" w15:done="0"/>
  <w15:commentEx w15:paraId="14C1F91B" w15:done="0"/>
  <w15:commentEx w15:paraId="2C67B531" w15:done="0"/>
  <w15:commentEx w15:paraId="4AA31E86" w15:done="0"/>
  <w15:commentEx w15:paraId="4BDAE867" w15:done="0"/>
  <w15:commentEx w15:paraId="58D06A51" w15:done="0"/>
  <w15:commentEx w15:paraId="73DB3190" w15:done="0"/>
  <w15:commentEx w15:paraId="7F7185A1" w15:done="0"/>
  <w15:commentEx w15:paraId="78CA1547" w15:done="0"/>
  <w15:commentEx w15:paraId="268155FA" w15:done="0"/>
  <w15:commentEx w15:paraId="7396229B" w15:done="0"/>
  <w15:commentEx w15:paraId="5F6CAFDA" w15:done="0"/>
  <w15:commentEx w15:paraId="3F943B10" w15:done="0"/>
  <w15:commentEx w15:paraId="20F41A72" w15:done="0"/>
  <w15:commentEx w15:paraId="4C337315" w15:done="0"/>
  <w15:commentEx w15:paraId="2B98E341" w15:done="0"/>
  <w15:commentEx w15:paraId="53D9C039" w15:done="0"/>
  <w15:commentEx w15:paraId="7715C2AF" w15:done="0"/>
  <w15:commentEx w15:paraId="4347CFFD" w15:done="0"/>
  <w15:commentEx w15:paraId="6FA6F8E9" w15:done="0"/>
  <w15:commentEx w15:paraId="56E63ED9" w15:done="0"/>
  <w15:commentEx w15:paraId="01E1F1F3" w15:done="0"/>
  <w15:commentEx w15:paraId="4DC4ED9A" w15:done="0"/>
  <w15:commentEx w15:paraId="5D28D095" w15:done="0"/>
  <w15:commentEx w15:paraId="25EE92F2" w15:done="0"/>
  <w15:commentEx w15:paraId="137363FD" w15:done="0"/>
  <w15:commentEx w15:paraId="26F976E5" w15:done="0"/>
  <w15:commentEx w15:paraId="2B5383A0" w15:done="0"/>
  <w15:commentEx w15:paraId="54858C64" w15:done="0"/>
  <w15:commentEx w15:paraId="06A926E3" w15:done="0"/>
  <w15:commentEx w15:paraId="2FD28E95" w15:done="0"/>
  <w15:commentEx w15:paraId="2E10AC55" w15:done="0"/>
  <w15:commentEx w15:paraId="7C13C8A1" w15:done="0"/>
  <w15:commentEx w15:paraId="1EEF19FD" w15:done="0"/>
  <w15:commentEx w15:paraId="07C73C41" w15:done="0"/>
  <w15:commentEx w15:paraId="6991863E" w15:done="0"/>
  <w15:commentEx w15:paraId="6DFCB272" w15:done="0"/>
  <w15:commentEx w15:paraId="69C1E6BC" w15:done="0"/>
  <w15:commentEx w15:paraId="4FC094C3" w15:done="0"/>
  <w15:commentEx w15:paraId="62C1C5AE" w15:done="0"/>
  <w15:commentEx w15:paraId="6579E8CE" w15:done="0"/>
  <w15:commentEx w15:paraId="293AD726" w15:done="0"/>
  <w15:commentEx w15:paraId="679B3887" w15:done="0"/>
  <w15:commentEx w15:paraId="656C4A61" w15:done="0"/>
  <w15:commentEx w15:paraId="461DA49A" w15:done="0"/>
  <w15:commentEx w15:paraId="041B13BD" w15:done="0"/>
  <w15:commentEx w15:paraId="40DC4F69" w15:done="0"/>
  <w15:commentEx w15:paraId="7A0051E9" w15:done="0"/>
  <w15:commentEx w15:paraId="00657320" w15:done="0"/>
  <w15:commentEx w15:paraId="7D330100" w15:done="0"/>
  <w15:commentEx w15:paraId="6E478155" w15:done="0"/>
  <w15:commentEx w15:paraId="6F22B6C5" w15:done="0"/>
  <w15:commentEx w15:paraId="4B5366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B3EB" w16cex:dateUtc="2021-10-08T06:41:00Z"/>
  <w16cex:commentExtensible w16cex:durableId="250AB3FD" w16cex:dateUtc="2021-10-08T06:41:00Z"/>
  <w16cex:commentExtensible w16cex:durableId="250AB421" w16cex:dateUtc="2021-10-08T06:42:00Z"/>
  <w16cex:commentExtensible w16cex:durableId="250AB45F" w16cex:dateUtc="2021-10-08T06:43:00Z"/>
  <w16cex:commentExtensible w16cex:durableId="250AB4C9" w16cex:dateUtc="2021-10-08T06:45:00Z"/>
  <w16cex:commentExtensible w16cex:durableId="250AB4E3" w16cex:dateUtc="2021-10-08T06:45:00Z"/>
  <w16cex:commentExtensible w16cex:durableId="250AB4F3" w16cex:dateUtc="2021-10-08T06:45:00Z"/>
  <w16cex:commentExtensible w16cex:durableId="250AB551" w16cex:dateUtc="2021-10-08T06:47:00Z"/>
  <w16cex:commentExtensible w16cex:durableId="250AB56B" w16cex:dateUtc="2021-10-08T06:47:00Z"/>
  <w16cex:commentExtensible w16cex:durableId="250AB5BB" w16cex:dateUtc="2021-10-08T06:49:00Z"/>
  <w16cex:commentExtensible w16cex:durableId="250AB652" w16cex:dateUtc="2021-10-08T06:51:00Z"/>
  <w16cex:commentExtensible w16cex:durableId="250AB693" w16cex:dateUtc="2021-10-08T06:52:00Z"/>
  <w16cex:commentExtensible w16cex:durableId="250AB6B7" w16cex:dateUtc="2021-10-08T06:53:00Z"/>
  <w16cex:commentExtensible w16cex:durableId="250AB727" w16cex:dateUtc="2021-10-08T06:55:00Z"/>
  <w16cex:commentExtensible w16cex:durableId="250AB74F" w16cex:dateUtc="2021-10-08T06:55:00Z"/>
  <w16cex:commentExtensible w16cex:durableId="250AB765" w16cex:dateUtc="2021-10-08T06:56:00Z"/>
  <w16cex:commentExtensible w16cex:durableId="250AB77B" w16cex:dateUtc="2021-10-08T06:56:00Z"/>
  <w16cex:commentExtensible w16cex:durableId="250AB786" w16cex:dateUtc="2021-10-08T06:56:00Z"/>
  <w16cex:commentExtensible w16cex:durableId="250AB791" w16cex:dateUtc="2021-10-08T06:56:00Z"/>
  <w16cex:commentExtensible w16cex:durableId="250AB79B" w16cex:dateUtc="2021-10-08T06:57:00Z"/>
  <w16cex:commentExtensible w16cex:durableId="250AB7A9" w16cex:dateUtc="2021-10-08T06:57:00Z"/>
  <w16cex:commentExtensible w16cex:durableId="250AB7E8" w16cex:dateUtc="2021-10-08T06:58:00Z"/>
  <w16cex:commentExtensible w16cex:durableId="250AB7F6" w16cex:dateUtc="2021-10-08T06:58:00Z"/>
  <w16cex:commentExtensible w16cex:durableId="250AB800" w16cex:dateUtc="2021-10-08T06:58:00Z"/>
  <w16cex:commentExtensible w16cex:durableId="250AB80D" w16cex:dateUtc="2021-10-08T06:59:00Z"/>
  <w16cex:commentExtensible w16cex:durableId="250AB81F" w16cex:dateUtc="2021-10-08T06:59:00Z"/>
  <w16cex:commentExtensible w16cex:durableId="250AB847" w16cex:dateUtc="2021-10-08T06:59:00Z"/>
  <w16cex:commentExtensible w16cex:durableId="250AB83E" w16cex:dateUtc="2021-10-08T06:59:00Z"/>
  <w16cex:commentExtensible w16cex:durableId="250AB86B" w16cex:dateUtc="2021-10-08T07:00:00Z"/>
  <w16cex:commentExtensible w16cex:durableId="250AB88E" w16cex:dateUtc="2021-10-08T07:01:00Z"/>
  <w16cex:commentExtensible w16cex:durableId="250AB89A" w16cex:dateUtc="2021-10-08T07:01:00Z"/>
  <w16cex:commentExtensible w16cex:durableId="250AB8B9" w16cex:dateUtc="2021-10-08T07:01:00Z"/>
  <w16cex:commentExtensible w16cex:durableId="250AB8C6" w16cex:dateUtc="2021-10-08T07:02:00Z"/>
  <w16cex:commentExtensible w16cex:durableId="250AB8DE" w16cex:dateUtc="2021-10-08T07:02:00Z"/>
  <w16cex:commentExtensible w16cex:durableId="250AB8ED" w16cex:dateUtc="2021-10-08T07:02:00Z"/>
  <w16cex:commentExtensible w16cex:durableId="250AB8FC" w16cex:dateUtc="2021-10-08T07:03:00Z"/>
  <w16cex:commentExtensible w16cex:durableId="250AB912" w16cex:dateUtc="2021-10-08T07:03:00Z"/>
  <w16cex:commentExtensible w16cex:durableId="250AB927" w16cex:dateUtc="2021-10-08T07:03:00Z"/>
  <w16cex:commentExtensible w16cex:durableId="250AB934" w16cex:dateUtc="2021-10-08T07:03:00Z"/>
  <w16cex:commentExtensible w16cex:durableId="250AB940" w16cex:dateUtc="2021-10-08T07:04:00Z"/>
  <w16cex:commentExtensible w16cex:durableId="250AB949" w16cex:dateUtc="2021-10-08T07:04:00Z"/>
  <w16cex:commentExtensible w16cex:durableId="250AB95E" w16cex:dateUtc="2021-10-08T07:04:00Z"/>
  <w16cex:commentExtensible w16cex:durableId="250AB96D" w16cex:dateUtc="2021-10-08T07:04:00Z"/>
  <w16cex:commentExtensible w16cex:durableId="250AB990" w16cex:dateUtc="2021-10-08T07:05:00Z"/>
  <w16cex:commentExtensible w16cex:durableId="250AB9AB" w16cex:dateUtc="2021-10-08T07:05:00Z"/>
  <w16cex:commentExtensible w16cex:durableId="250AB9C5" w16cex:dateUtc="2021-10-08T07:06:00Z"/>
  <w16cex:commentExtensible w16cex:durableId="250AB9DF" w16cex:dateUtc="2021-10-08T07:06:00Z"/>
  <w16cex:commentExtensible w16cex:durableId="250AB9F0" w16cex:dateUtc="2021-10-08T07:07:00Z"/>
  <w16cex:commentExtensible w16cex:durableId="250ABA06" w16cex:dateUtc="2021-10-08T07:07:00Z"/>
  <w16cex:commentExtensible w16cex:durableId="250ABA8B" w16cex:dateUtc="2021-10-08T07:09:00Z"/>
  <w16cex:commentExtensible w16cex:durableId="250ABA98" w16cex:dateUtc="2021-10-08T07:09:00Z"/>
  <w16cex:commentExtensible w16cex:durableId="250ABAA3" w16cex:dateUtc="2021-10-08T07:10:00Z"/>
  <w16cex:commentExtensible w16cex:durableId="250ABABD" w16cex:dateUtc="2021-10-08T07:10:00Z"/>
  <w16cex:commentExtensible w16cex:durableId="250ABAC7" w16cex:dateUtc="2021-10-08T07:10:00Z"/>
  <w16cex:commentExtensible w16cex:durableId="250ABAD0" w16cex:dateUtc="2021-10-08T07:10:00Z"/>
  <w16cex:commentExtensible w16cex:durableId="250ABAEE" w16cex:dateUtc="2021-10-08T07:11:00Z"/>
  <w16cex:commentExtensible w16cex:durableId="250ABB0C" w16cex:dateUtc="2021-10-08T07:11:00Z"/>
  <w16cex:commentExtensible w16cex:durableId="250ABB22" w16cex:dateUtc="2021-10-08T07:12:00Z"/>
  <w16cex:commentExtensible w16cex:durableId="250ABB3E" w16cex:dateUtc="2021-10-08T07:12:00Z"/>
  <w16cex:commentExtensible w16cex:durableId="250ABB57" w16cex:dateUtc="2021-10-08T07:13:00Z"/>
  <w16cex:commentExtensible w16cex:durableId="250ABB7B" w16cex:dateUtc="2021-10-08T07:13:00Z"/>
  <w16cex:commentExtensible w16cex:durableId="250ABB86" w16cex:dateUtc="2021-10-08T07:13:00Z"/>
  <w16cex:commentExtensible w16cex:durableId="250ABB9E" w16cex:dateUtc="2021-10-08T07:14:00Z"/>
  <w16cex:commentExtensible w16cex:durableId="250ABBB0" w16cex:dateUtc="2021-10-08T07:14:00Z"/>
  <w16cex:commentExtensible w16cex:durableId="250ABBBE" w16cex:dateUtc="2021-10-08T07:14:00Z"/>
  <w16cex:commentExtensible w16cex:durableId="250ABBD1" w16cex:dateUtc="2021-10-08T07:15:00Z"/>
  <w16cex:commentExtensible w16cex:durableId="250ABBDE" w16cex:dateUtc="2021-10-08T07:15:00Z"/>
  <w16cex:commentExtensible w16cex:durableId="250ABC14" w16cex:dateUtc="2021-10-08T07:16:00Z"/>
  <w16cex:commentExtensible w16cex:durableId="250ABC27" w16cex:dateUtc="2021-10-08T07:16:00Z"/>
  <w16cex:commentExtensible w16cex:durableId="250ABC40" w16cex:dateUtc="2021-10-08T07:16:00Z"/>
  <w16cex:commentExtensible w16cex:durableId="250ABC4F" w16cex:dateUtc="2021-10-08T07:17:00Z"/>
  <w16cex:commentExtensible w16cex:durableId="250ABC5A" w16cex:dateUtc="2021-10-08T07:17:00Z"/>
  <w16cex:commentExtensible w16cex:durableId="250ABC78" w16cex:dateUtc="2021-10-08T07:17:00Z"/>
  <w16cex:commentExtensible w16cex:durableId="250ABC87" w16cex:dateUtc="2021-10-08T07:18:00Z"/>
  <w16cex:commentExtensible w16cex:durableId="250ABC9D" w16cex:dateUtc="2021-10-08T07:18:00Z"/>
  <w16cex:commentExtensible w16cex:durableId="250ABCB0" w16cex:dateUtc="2021-10-08T07:18:00Z"/>
  <w16cex:commentExtensible w16cex:durableId="250ABCD5" w16cex:dateUtc="2021-10-08T07:19:00Z"/>
  <w16cex:commentExtensible w16cex:durableId="250ABCF8" w16cex:dateUtc="2021-10-08T07:20:00Z"/>
  <w16cex:commentExtensible w16cex:durableId="250ABD26" w16cex:dateUtc="2021-10-08T07:20:00Z"/>
  <w16cex:commentExtensible w16cex:durableId="250ABD3D" w16cex:dateUtc="2021-10-08T07:21:00Z"/>
  <w16cex:commentExtensible w16cex:durableId="250ABD4D" w16cex:dateUtc="2021-10-08T07:21:00Z"/>
  <w16cex:commentExtensible w16cex:durableId="250ABD60" w16cex:dateUtc="2021-10-08T07:21:00Z"/>
  <w16cex:commentExtensible w16cex:durableId="250ABD6A" w16cex:dateUtc="2021-10-08T07:21:00Z"/>
  <w16cex:commentExtensible w16cex:durableId="250ABD7E" w16cex:dateUtc="2021-10-08T07:22:00Z"/>
  <w16cex:commentExtensible w16cex:durableId="250ABD96" w16cex:dateUtc="2021-10-08T07:22:00Z"/>
  <w16cex:commentExtensible w16cex:durableId="250ABD9F" w16cex:dateUtc="2021-10-08T07:22:00Z"/>
  <w16cex:commentExtensible w16cex:durableId="250ABDB5" w16cex:dateUtc="2021-10-08T07:23:00Z"/>
  <w16cex:commentExtensible w16cex:durableId="250ABE4B" w16cex:dateUtc="2021-10-08T07:25:00Z"/>
  <w16cex:commentExtensible w16cex:durableId="250ABE59" w16cex:dateUtc="2021-10-08T07:25:00Z"/>
  <w16cex:commentExtensible w16cex:durableId="250ABE7D" w16cex:dateUtc="2021-10-08T07:26:00Z"/>
  <w16cex:commentExtensible w16cex:durableId="250ABE99" w16cex:dateUtc="2021-10-08T07:26:00Z"/>
  <w16cex:commentExtensible w16cex:durableId="250ABEEC" w16cex:dateUtc="2021-10-08T07:28:00Z"/>
  <w16cex:commentExtensible w16cex:durableId="250ABF06" w16cex:dateUtc="2021-10-08T07:28:00Z"/>
  <w16cex:commentExtensible w16cex:durableId="250ABF24" w16cex:dateUtc="2021-10-08T07:29:00Z"/>
  <w16cex:commentExtensible w16cex:durableId="250ABF3A" w16cex:dateUtc="2021-10-08T07:29:00Z"/>
  <w16cex:commentExtensible w16cex:durableId="250ABF51" w16cex:dateUtc="2021-10-08T07:30:00Z"/>
  <w16cex:commentExtensible w16cex:durableId="250ABF7A" w16cex:dateUtc="2021-10-08T07:30:00Z"/>
  <w16cex:commentExtensible w16cex:durableId="250ABF96" w16cex:dateUtc="2021-10-08T07:31:00Z"/>
  <w16cex:commentExtensible w16cex:durableId="250ABFB1" w16cex:dateUtc="2021-10-08T07:31:00Z"/>
  <w16cex:commentExtensible w16cex:durableId="250ABFBC" w16cex:dateUtc="2021-10-08T07:31:00Z"/>
  <w16cex:commentExtensible w16cex:durableId="250ABFC6" w16cex:dateUtc="2021-10-08T07:31:00Z"/>
  <w16cex:commentExtensible w16cex:durableId="250ABFD5" w16cex:dateUtc="2021-10-08T07:32:00Z"/>
  <w16cex:commentExtensible w16cex:durableId="250ABFF5" w16cex:dateUtc="2021-10-08T07:32:00Z"/>
  <w16cex:commentExtensible w16cex:durableId="250AC009" w16cex:dateUtc="2021-10-08T07:33:00Z"/>
  <w16cex:commentExtensible w16cex:durableId="250AC01C" w16cex:dateUtc="2021-10-08T07:33:00Z"/>
  <w16cex:commentExtensible w16cex:durableId="250AC03C" w16cex:dateUtc="2021-10-08T07:33:00Z"/>
  <w16cex:commentExtensible w16cex:durableId="250AC05F" w16cex:dateUtc="2021-10-08T07:34:00Z"/>
  <w16cex:commentExtensible w16cex:durableId="250AC070" w16cex:dateUtc="2021-10-08T07:34:00Z"/>
  <w16cex:commentExtensible w16cex:durableId="250AC07F" w16cex:dateUtc="2021-10-08T07:35:00Z"/>
  <w16cex:commentExtensible w16cex:durableId="250AC0D0" w16cex:dateUtc="2021-10-08T07:36:00Z"/>
  <w16cex:commentExtensible w16cex:durableId="250AC0EC" w16cex:dateUtc="2021-10-08T07:36:00Z"/>
  <w16cex:commentExtensible w16cex:durableId="250AC101" w16cex:dateUtc="2021-10-08T07:37:00Z"/>
  <w16cex:commentExtensible w16cex:durableId="250AC11F" w16cex:dateUtc="2021-10-08T07:37:00Z"/>
  <w16cex:commentExtensible w16cex:durableId="250AC15D" w16cex:dateUtc="2021-10-08T07:38:00Z"/>
  <w16cex:commentExtensible w16cex:durableId="250AC1C3" w16cex:dateUtc="2021-10-08T07:40:00Z"/>
  <w16cex:commentExtensible w16cex:durableId="250AC1EB" w16cex:dateUtc="2021-10-08T07:41:00Z"/>
  <w16cex:commentExtensible w16cex:durableId="250AC20E" w16cex:dateUtc="2021-10-08T07:41:00Z"/>
  <w16cex:commentExtensible w16cex:durableId="250AC241" w16cex:dateUtc="2021-10-08T07:42:00Z"/>
  <w16cex:commentExtensible w16cex:durableId="250AC25B" w16cex:dateUtc="2021-10-08T07:42:00Z"/>
  <w16cex:commentExtensible w16cex:durableId="250AC279" w16cex:dateUtc="2021-10-08T07:43:00Z"/>
  <w16cex:commentExtensible w16cex:durableId="250AC294" w16cex:dateUtc="2021-10-08T07:43:00Z"/>
  <w16cex:commentExtensible w16cex:durableId="250AC2AB" w16cex:dateUtc="2021-10-08T07:44:00Z"/>
  <w16cex:commentExtensible w16cex:durableId="250AC2CD" w16cex:dateUtc="2021-10-08T07:44:00Z"/>
  <w16cex:commentExtensible w16cex:durableId="250AC2E3" w16cex:dateUtc="2021-10-08T07:45:00Z"/>
  <w16cex:commentExtensible w16cex:durableId="250AC305" w16cex:dateUtc="2021-10-08T07:45:00Z"/>
  <w16cex:commentExtensible w16cex:durableId="250AC312" w16cex:dateUtc="2021-10-08T07:46:00Z"/>
  <w16cex:commentExtensible w16cex:durableId="250AD092" w16cex:dateUtc="2021-10-08T08:43:00Z"/>
  <w16cex:commentExtensible w16cex:durableId="250AD03C" w16cex:dateUtc="2021-10-08T08:42:00Z"/>
  <w16cex:commentExtensible w16cex:durableId="250AD055" w16cex:dateUtc="2021-10-08T08:42:00Z"/>
  <w16cex:commentExtensible w16cex:durableId="250AD06E" w16cex:dateUtc="2021-10-08T08:43:00Z"/>
  <w16cex:commentExtensible w16cex:durableId="250AD0DE" w16cex:dateUtc="2021-10-08T08:44:00Z"/>
  <w16cex:commentExtensible w16cex:durableId="250AD14C" w16cex:dateUtc="2021-10-08T08:46:00Z"/>
  <w16cex:commentExtensible w16cex:durableId="250AD18E" w16cex:dateUtc="2021-10-08T08:47:00Z"/>
  <w16cex:commentExtensible w16cex:durableId="250AD1A7" w16cex:dateUtc="2021-10-08T08:48:00Z"/>
  <w16cex:commentExtensible w16cex:durableId="250AD1BF" w16cex:dateUtc="2021-10-08T08:48:00Z"/>
  <w16cex:commentExtensible w16cex:durableId="250AD1D7" w16cex:dateUtc="2021-10-08T08:49:00Z"/>
  <w16cex:commentExtensible w16cex:durableId="250AD1E3" w16cex:dateUtc="2021-10-08T08:49:00Z"/>
  <w16cex:commentExtensible w16cex:durableId="250AD1F6" w16cex:dateUtc="2021-10-08T08:49:00Z"/>
  <w16cex:commentExtensible w16cex:durableId="250AD210" w16cex:dateUtc="2021-10-08T08:50:00Z"/>
  <w16cex:commentExtensible w16cex:durableId="250AD23B" w16cex:dateUtc="2021-10-08T08:50:00Z"/>
  <w16cex:commentExtensible w16cex:durableId="250AD263" w16cex:dateUtc="2021-10-08T08:51:00Z"/>
  <w16cex:commentExtensible w16cex:durableId="250AD289" w16cex:dateUtc="2021-10-08T08:52:00Z"/>
  <w16cex:commentExtensible w16cex:durableId="250AD2BE" w16cex:dateUtc="2021-10-08T08:52:00Z"/>
  <w16cex:commentExtensible w16cex:durableId="250AD2CB" w16cex:dateUtc="2021-10-08T08:53:00Z"/>
  <w16cex:commentExtensible w16cex:durableId="250AD2D9" w16cex:dateUtc="2021-10-08T08:53:00Z"/>
  <w16cex:commentExtensible w16cex:durableId="250AD2E5" w16cex:dateUtc="2021-10-08T08:53:00Z"/>
  <w16cex:commentExtensible w16cex:durableId="250AD2FD" w16cex:dateUtc="2021-10-08T08:53:00Z"/>
  <w16cex:commentExtensible w16cex:durableId="250AD335" w16cex:dateUtc="2021-10-08T08:54:00Z"/>
  <w16cex:commentExtensible w16cex:durableId="250AD33C" w16cex:dateUtc="2021-10-08T08:55:00Z"/>
  <w16cex:commentExtensible w16cex:durableId="250AD345" w16cex:dateUtc="2021-10-08T08:55:00Z"/>
  <w16cex:commentExtensible w16cex:durableId="250AD350" w16cex:dateUtc="2021-10-08T08:55:00Z"/>
  <w16cex:commentExtensible w16cex:durableId="250AD369" w16cex:dateUtc="2021-10-08T08:55:00Z"/>
  <w16cex:commentExtensible w16cex:durableId="250AD393" w16cex:dateUtc="2021-10-08T08:56:00Z"/>
  <w16cex:commentExtensible w16cex:durableId="250AD3C8" w16cex:dateUtc="2021-10-08T08:57:00Z"/>
  <w16cex:commentExtensible w16cex:durableId="250AD3DF" w16cex:dateUtc="2021-10-08T08:57:00Z"/>
  <w16cex:commentExtensible w16cex:durableId="250AD3FD" w16cex:dateUtc="2021-10-08T08:58:00Z"/>
  <w16cex:commentExtensible w16cex:durableId="250AD408" w16cex:dateUtc="2021-10-08T08:58:00Z"/>
  <w16cex:commentExtensible w16cex:durableId="250AD41B" w16cex:dateUtc="2021-10-08T08:58:00Z"/>
  <w16cex:commentExtensible w16cex:durableId="250AD452" w16cex:dateUtc="2021-10-08T08:59:00Z"/>
  <w16cex:commentExtensible w16cex:durableId="250AD4F3" w16cex:dateUtc="2021-10-08T09:02:00Z"/>
  <w16cex:commentExtensible w16cex:durableId="250AD52C" w16cex:dateUtc="2021-10-08T09:03:00Z"/>
  <w16cex:commentExtensible w16cex:durableId="250AD548" w16cex:dateUtc="2021-10-08T09:03:00Z"/>
  <w16cex:commentExtensible w16cex:durableId="250AD553" w16cex:dateUtc="2021-10-08T09:03:00Z"/>
  <w16cex:commentExtensible w16cex:durableId="250AD56C" w16cex:dateUtc="2021-10-08T09:04:00Z"/>
  <w16cex:commentExtensible w16cex:durableId="250AD57B" w16cex:dateUtc="2021-10-08T09:04:00Z"/>
  <w16cex:commentExtensible w16cex:durableId="250AD62A" w16cex:dateUtc="2021-10-08T09:07:00Z"/>
  <w16cex:commentExtensible w16cex:durableId="250AD77C" w16cex:dateUtc="2021-10-08T09:13:00Z"/>
  <w16cex:commentExtensible w16cex:durableId="250AD66D" w16cex:dateUtc="2021-10-08T09:08:00Z"/>
  <w16cex:commentExtensible w16cex:durableId="250AD687" w16cex:dateUtc="2021-10-08T09:09:00Z"/>
  <w16cex:commentExtensible w16cex:durableId="250AD69C" w16cex:dateUtc="2021-10-08T09:09:00Z"/>
  <w16cex:commentExtensible w16cex:durableId="250AD6A9" w16cex:dateUtc="2021-10-08T09:09:00Z"/>
  <w16cex:commentExtensible w16cex:durableId="250AD6E6" w16cex:dateUtc="2021-10-08T09:10:00Z"/>
  <w16cex:commentExtensible w16cex:durableId="250AD6F9" w16cex:dateUtc="2021-10-08T09:10:00Z"/>
  <w16cex:commentExtensible w16cex:durableId="250AD714" w16cex:dateUtc="2021-10-08T09:11:00Z"/>
  <w16cex:commentExtensible w16cex:durableId="250AD738" w16cex:dateUtc="2021-10-08T09:12:00Z"/>
  <w16cex:commentExtensible w16cex:durableId="250AD7BB" w16cex:dateUtc="2021-10-08T09:14:00Z"/>
  <w16cex:commentExtensible w16cex:durableId="250AD74D" w16cex:dateUtc="2021-10-08T09:12:00Z"/>
  <w16cex:commentExtensible w16cex:durableId="250AD76E" w16cex:dateUtc="2021-10-08T09:12:00Z"/>
  <w16cex:commentExtensible w16cex:durableId="250AD794" w16cex:dateUtc="2021-10-08T09:13:00Z"/>
  <w16cex:commentExtensible w16cex:durableId="250AD7C4" w16cex:dateUtc="2021-10-08T09:14:00Z"/>
  <w16cex:commentExtensible w16cex:durableId="250AD7B5" w16cex:dateUtc="2021-10-08T09:14:00Z"/>
  <w16cex:commentExtensible w16cex:durableId="250AD7DA" w16cex:dateUtc="2021-10-08T09:14:00Z"/>
  <w16cex:commentExtensible w16cex:durableId="250AD7E8" w16cex:dateUtc="2021-10-08T09:14:00Z"/>
  <w16cex:commentExtensible w16cex:durableId="250AD7EF" w16cex:dateUtc="2021-10-08T09:15:00Z"/>
  <w16cex:commentExtensible w16cex:durableId="250AD80A" w16cex:dateUtc="2021-10-08T09:15:00Z"/>
  <w16cex:commentExtensible w16cex:durableId="250AD81B" w16cex:dateUtc="2021-10-08T09:15:00Z"/>
  <w16cex:commentExtensible w16cex:durableId="250AD82C" w16cex:dateUtc="2021-10-08T09:16:00Z"/>
  <w16cex:commentExtensible w16cex:durableId="250AD847" w16cex:dateUtc="2021-10-08T09:16:00Z"/>
  <w16cex:commentExtensible w16cex:durableId="250AD85A" w16cex:dateUtc="2021-10-08T09:16:00Z"/>
  <w16cex:commentExtensible w16cex:durableId="250AD87B" w16cex:dateUtc="2021-10-08T09:17:00Z"/>
  <w16cex:commentExtensible w16cex:durableId="250AD8D2" w16cex:dateUtc="2021-10-08T09:18:00Z"/>
  <w16cex:commentExtensible w16cex:durableId="250AD8E6" w16cex:dateUtc="2021-10-08T09:19:00Z"/>
  <w16cex:commentExtensible w16cex:durableId="250AD8EC" w16cex:dateUtc="2021-10-08T09:19:00Z"/>
  <w16cex:commentExtensible w16cex:durableId="250AD906" w16cex:dateUtc="2021-10-08T09:19:00Z"/>
  <w16cex:commentExtensible w16cex:durableId="250AD92D" w16cex:dateUtc="2021-10-08T09:20:00Z"/>
  <w16cex:commentExtensible w16cex:durableId="250AD944" w16cex:dateUtc="2021-10-08T09:20:00Z"/>
  <w16cex:commentExtensible w16cex:durableId="250AD953" w16cex:dateUtc="2021-10-08T09:20:00Z"/>
  <w16cex:commentExtensible w16cex:durableId="250AD972" w16cex:dateUtc="2021-10-08T09:21:00Z"/>
  <w16cex:commentExtensible w16cex:durableId="250AD9A2" w16cex:dateUtc="2021-10-08T09:22:00Z"/>
  <w16cex:commentExtensible w16cex:durableId="250AD9C0" w16cex:dateUtc="2021-10-08T09:22:00Z"/>
  <w16cex:commentExtensible w16cex:durableId="250AD9CE" w16cex:dateUtc="2021-10-08T09:23:00Z"/>
  <w16cex:commentExtensible w16cex:durableId="250ADA07" w16cex:dateUtc="2021-10-08T09:23:00Z"/>
  <w16cex:commentExtensible w16cex:durableId="250ADA20" w16cex:dateUtc="2021-10-08T09:24:00Z"/>
  <w16cex:commentExtensible w16cex:durableId="250ADA35" w16cex:dateUtc="2021-10-08T09:24:00Z"/>
  <w16cex:commentExtensible w16cex:durableId="250ADA98" w16cex:dateUtc="2021-10-08T09:26:00Z"/>
  <w16cex:commentExtensible w16cex:durableId="250ADA57" w16cex:dateUtc="2021-10-08T09:25:00Z"/>
  <w16cex:commentExtensible w16cex:durableId="250ADA87" w16cex:dateUtc="2021-10-08T09:26:00Z"/>
  <w16cex:commentExtensible w16cex:durableId="250ADAD4" w16cex:dateUtc="2021-10-08T09:27:00Z"/>
  <w16cex:commentExtensible w16cex:durableId="250ADB0B" w16cex:dateUtc="2021-10-08T09:28:00Z"/>
  <w16cex:commentExtensible w16cex:durableId="250ADB2C" w16cex:dateUtc="2021-10-08T09:28:00Z"/>
  <w16cex:commentExtensible w16cex:durableId="250ADB35" w16cex:dateUtc="2021-10-08T09:29:00Z"/>
  <w16cex:commentExtensible w16cex:durableId="250ADB5C" w16cex:dateUtc="2021-10-08T09:29:00Z"/>
  <w16cex:commentExtensible w16cex:durableId="250ADB75" w16cex:dateUtc="2021-10-08T09:30:00Z"/>
  <w16cex:commentExtensible w16cex:durableId="250ADB8D" w16cex:dateUtc="2021-10-08T09:30:00Z"/>
  <w16cex:commentExtensible w16cex:durableId="250ADBA8" w16cex:dateUtc="2021-10-08T09:30:00Z"/>
  <w16cex:commentExtensible w16cex:durableId="250ADBC6" w16cex:dateUtc="2021-10-08T09:31:00Z"/>
  <w16cex:commentExtensible w16cex:durableId="250ADBD3" w16cex:dateUtc="2021-10-08T09:31:00Z"/>
  <w16cex:commentExtensible w16cex:durableId="250ADBEC" w16cex:dateUtc="2021-10-08T09:32:00Z"/>
  <w16cex:commentExtensible w16cex:durableId="250ADC07" w16cex:dateUtc="2021-10-08T09:32:00Z"/>
  <w16cex:commentExtensible w16cex:durableId="250ADC20" w16cex:dateUtc="2021-10-08T09:32:00Z"/>
  <w16cex:commentExtensible w16cex:durableId="250ADC43" w16cex:dateUtc="2021-10-08T09:33:00Z"/>
  <w16cex:commentExtensible w16cex:durableId="250ADC75" w16cex:dateUtc="2021-10-08T09:34:00Z"/>
  <w16cex:commentExtensible w16cex:durableId="250ADC9C" w16cex:dateUtc="2021-10-08T09:35:00Z"/>
  <w16cex:commentExtensible w16cex:durableId="250ADD1D" w16cex:dateUtc="2021-10-08T09:37:00Z"/>
  <w16cex:commentExtensible w16cex:durableId="250ADD34" w16cex:dateUtc="2021-10-08T09:37:00Z"/>
  <w16cex:commentExtensible w16cex:durableId="250ADD72" w16cex:dateUtc="2021-10-08T09:38:00Z"/>
  <w16cex:commentExtensible w16cex:durableId="250ADD51" w16cex:dateUtc="2021-10-08T09:38:00Z"/>
  <w16cex:commentExtensible w16cex:durableId="250ADD93" w16cex:dateUtc="2021-10-08T09:39:00Z"/>
  <w16cex:commentExtensible w16cex:durableId="250ADDB1" w16cex:dateUtc="2021-10-08T09:39:00Z"/>
  <w16cex:commentExtensible w16cex:durableId="250ADDC3" w16cex:dateUtc="2021-10-08T09:39:00Z"/>
  <w16cex:commentExtensible w16cex:durableId="250ADE1C" w16cex:dateUtc="2021-10-08T09:41:00Z"/>
  <w16cex:commentExtensible w16cex:durableId="250ADE40" w16cex:dateUtc="2021-10-08T09:42:00Z"/>
  <w16cex:commentExtensible w16cex:durableId="250ADE52" w16cex:dateUtc="2021-10-08T09:42:00Z"/>
  <w16cex:commentExtensible w16cex:durableId="250ADE5D" w16cex:dateUtc="2021-10-08T09:42:00Z"/>
  <w16cex:commentExtensible w16cex:durableId="250ADEDB" w16cex:dateUtc="2021-10-08T09:44:00Z"/>
  <w16cex:commentExtensible w16cex:durableId="250ADF2E" w16cex:dateUtc="2021-10-08T09:45:00Z"/>
  <w16cex:commentExtensible w16cex:durableId="250ADFC1" w16cex:dateUtc="2021-10-08T09:48:00Z"/>
  <w16cex:commentExtensible w16cex:durableId="250ADFAF" w16cex:dateUtc="2021-10-08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F1C6A4" w16cid:durableId="250AB3EB"/>
  <w16cid:commentId w16cid:paraId="2609B8EA" w16cid:durableId="250AB3FD"/>
  <w16cid:commentId w16cid:paraId="06F4A2A9" w16cid:durableId="250AB421"/>
  <w16cid:commentId w16cid:paraId="53AA6443" w16cid:durableId="250AB45F"/>
  <w16cid:commentId w16cid:paraId="4FA78745" w16cid:durableId="250AB4C9"/>
  <w16cid:commentId w16cid:paraId="65BCD4DA" w16cid:durableId="250AB4E3"/>
  <w16cid:commentId w16cid:paraId="0C83C96F" w16cid:durableId="250AB4F3"/>
  <w16cid:commentId w16cid:paraId="6E1E08C3" w16cid:durableId="250AB551"/>
  <w16cid:commentId w16cid:paraId="3E98A7FC" w16cid:durableId="250AB56B"/>
  <w16cid:commentId w16cid:paraId="5BA3F0EB" w16cid:durableId="250AB5BB"/>
  <w16cid:commentId w16cid:paraId="68B09A55" w16cid:durableId="250AB652"/>
  <w16cid:commentId w16cid:paraId="7C74F253" w16cid:durableId="250AB693"/>
  <w16cid:commentId w16cid:paraId="593E38DE" w16cid:durableId="250AB6B7"/>
  <w16cid:commentId w16cid:paraId="1E49A4D9" w16cid:durableId="250AB727"/>
  <w16cid:commentId w16cid:paraId="342A9C6F" w16cid:durableId="250AB74F"/>
  <w16cid:commentId w16cid:paraId="18B992A0" w16cid:durableId="250AB765"/>
  <w16cid:commentId w16cid:paraId="0D19D082" w16cid:durableId="250AB77B"/>
  <w16cid:commentId w16cid:paraId="58C0F2D2" w16cid:durableId="250AB786"/>
  <w16cid:commentId w16cid:paraId="73EFAC97" w16cid:durableId="250AB791"/>
  <w16cid:commentId w16cid:paraId="1185476A" w16cid:durableId="250AB79B"/>
  <w16cid:commentId w16cid:paraId="48A7E9E4" w16cid:durableId="250AB7A9"/>
  <w16cid:commentId w16cid:paraId="04EF75EF" w16cid:durableId="250AB7E8"/>
  <w16cid:commentId w16cid:paraId="60CB2F8B" w16cid:durableId="250AB7F6"/>
  <w16cid:commentId w16cid:paraId="1C5FA7EE" w16cid:durableId="250AB800"/>
  <w16cid:commentId w16cid:paraId="425F2771" w16cid:durableId="250AB80D"/>
  <w16cid:commentId w16cid:paraId="57CE8A8B" w16cid:durableId="250AB81F"/>
  <w16cid:commentId w16cid:paraId="0091B997" w16cid:durableId="250AB847"/>
  <w16cid:commentId w16cid:paraId="7F3759DF" w16cid:durableId="250AB83E"/>
  <w16cid:commentId w16cid:paraId="656BCA3D" w16cid:durableId="250AB86B"/>
  <w16cid:commentId w16cid:paraId="6FE21B9C" w16cid:durableId="250AB88E"/>
  <w16cid:commentId w16cid:paraId="3016DB46" w16cid:durableId="250AB89A"/>
  <w16cid:commentId w16cid:paraId="185BD046" w16cid:durableId="250AB8B9"/>
  <w16cid:commentId w16cid:paraId="1C41F8C0" w16cid:durableId="250AB8C6"/>
  <w16cid:commentId w16cid:paraId="5E303728" w16cid:durableId="250AB8DE"/>
  <w16cid:commentId w16cid:paraId="1053B7F0" w16cid:durableId="250AB8ED"/>
  <w16cid:commentId w16cid:paraId="008B99E0" w16cid:durableId="250AB8FC"/>
  <w16cid:commentId w16cid:paraId="44FEB0F9" w16cid:durableId="250AB912"/>
  <w16cid:commentId w16cid:paraId="0D3D69BC" w16cid:durableId="250AB927"/>
  <w16cid:commentId w16cid:paraId="52DE32E8" w16cid:durableId="250AB934"/>
  <w16cid:commentId w16cid:paraId="5C85929F" w16cid:durableId="250AB940"/>
  <w16cid:commentId w16cid:paraId="4F0EDDA2" w16cid:durableId="250AB949"/>
  <w16cid:commentId w16cid:paraId="289DF75D" w16cid:durableId="250AB95E"/>
  <w16cid:commentId w16cid:paraId="41578AA5" w16cid:durableId="250AB96D"/>
  <w16cid:commentId w16cid:paraId="24E44A21" w16cid:durableId="250AB990"/>
  <w16cid:commentId w16cid:paraId="66E2C315" w16cid:durableId="250AB9AB"/>
  <w16cid:commentId w16cid:paraId="71E6E50A" w16cid:durableId="250AB9C5"/>
  <w16cid:commentId w16cid:paraId="15FCC91C" w16cid:durableId="250AB9DF"/>
  <w16cid:commentId w16cid:paraId="0E7A77BA" w16cid:durableId="250AB9F0"/>
  <w16cid:commentId w16cid:paraId="6345D825" w16cid:durableId="250ABA06"/>
  <w16cid:commentId w16cid:paraId="06984018" w16cid:durableId="250ABA8B"/>
  <w16cid:commentId w16cid:paraId="645B4B74" w16cid:durableId="250ABA98"/>
  <w16cid:commentId w16cid:paraId="12D6C7CC" w16cid:durableId="250ABAA3"/>
  <w16cid:commentId w16cid:paraId="7D0E21D2" w16cid:durableId="250ABABD"/>
  <w16cid:commentId w16cid:paraId="056E65A6" w16cid:durableId="250ABAC7"/>
  <w16cid:commentId w16cid:paraId="71CF70FD" w16cid:durableId="250ABAD0"/>
  <w16cid:commentId w16cid:paraId="76FA4107" w16cid:durableId="250ABAEE"/>
  <w16cid:commentId w16cid:paraId="3C97FC96" w16cid:durableId="250ABB0C"/>
  <w16cid:commentId w16cid:paraId="5DE22596" w16cid:durableId="250ABB22"/>
  <w16cid:commentId w16cid:paraId="1654C286" w16cid:durableId="250ABB3E"/>
  <w16cid:commentId w16cid:paraId="0960450A" w16cid:durableId="250ABB57"/>
  <w16cid:commentId w16cid:paraId="6016097B" w16cid:durableId="250ABB7B"/>
  <w16cid:commentId w16cid:paraId="11546ED6" w16cid:durableId="250ABB86"/>
  <w16cid:commentId w16cid:paraId="1D3CE0AD" w16cid:durableId="250ABB9E"/>
  <w16cid:commentId w16cid:paraId="1FB66224" w16cid:durableId="250ABBB0"/>
  <w16cid:commentId w16cid:paraId="758809C2" w16cid:durableId="250ABBBE"/>
  <w16cid:commentId w16cid:paraId="397EBDE8" w16cid:durableId="250ABBD1"/>
  <w16cid:commentId w16cid:paraId="00B2512A" w16cid:durableId="250ABBDE"/>
  <w16cid:commentId w16cid:paraId="28153C2D" w16cid:durableId="250ABC14"/>
  <w16cid:commentId w16cid:paraId="3A150FA9" w16cid:durableId="250ABC27"/>
  <w16cid:commentId w16cid:paraId="7734E680" w16cid:durableId="250ABC40"/>
  <w16cid:commentId w16cid:paraId="50107B12" w16cid:durableId="250ABC4F"/>
  <w16cid:commentId w16cid:paraId="7BB4F147" w16cid:durableId="250ABC5A"/>
  <w16cid:commentId w16cid:paraId="1692BB56" w16cid:durableId="250ABC78"/>
  <w16cid:commentId w16cid:paraId="10E3FC8E" w16cid:durableId="250ABC87"/>
  <w16cid:commentId w16cid:paraId="3D054751" w16cid:durableId="250ABC9D"/>
  <w16cid:commentId w16cid:paraId="71267F99" w16cid:durableId="250ABCB0"/>
  <w16cid:commentId w16cid:paraId="58C28C34" w16cid:durableId="250ABCD5"/>
  <w16cid:commentId w16cid:paraId="7797BB06" w16cid:durableId="250ABCF8"/>
  <w16cid:commentId w16cid:paraId="698582B6" w16cid:durableId="250ABD26"/>
  <w16cid:commentId w16cid:paraId="5EFF40D4" w16cid:durableId="250ABD3D"/>
  <w16cid:commentId w16cid:paraId="48BF66C3" w16cid:durableId="250ABD4D"/>
  <w16cid:commentId w16cid:paraId="33FA772A" w16cid:durableId="250ABD60"/>
  <w16cid:commentId w16cid:paraId="6F77AD77" w16cid:durableId="250ABD6A"/>
  <w16cid:commentId w16cid:paraId="51F945AE" w16cid:durableId="250ABD7E"/>
  <w16cid:commentId w16cid:paraId="28ECEA56" w16cid:durableId="250ABD96"/>
  <w16cid:commentId w16cid:paraId="718B7316" w16cid:durableId="250ABD9F"/>
  <w16cid:commentId w16cid:paraId="190CEA59" w16cid:durableId="250ABDB5"/>
  <w16cid:commentId w16cid:paraId="3F830C70" w16cid:durableId="250ABE4B"/>
  <w16cid:commentId w16cid:paraId="1DDB6C58" w16cid:durableId="250ABE59"/>
  <w16cid:commentId w16cid:paraId="45B353E5" w16cid:durableId="250ABE7D"/>
  <w16cid:commentId w16cid:paraId="609893BE" w16cid:durableId="250ABE99"/>
  <w16cid:commentId w16cid:paraId="41B663D8" w16cid:durableId="250ABEEC"/>
  <w16cid:commentId w16cid:paraId="41505E60" w16cid:durableId="250ABF06"/>
  <w16cid:commentId w16cid:paraId="2ACC3DD5" w16cid:durableId="250ABF24"/>
  <w16cid:commentId w16cid:paraId="5EEEB9A6" w16cid:durableId="250ABF3A"/>
  <w16cid:commentId w16cid:paraId="57179FC2" w16cid:durableId="250ABF51"/>
  <w16cid:commentId w16cid:paraId="74A31B7F" w16cid:durableId="250ABF7A"/>
  <w16cid:commentId w16cid:paraId="3ACB7EF8" w16cid:durableId="250ABF96"/>
  <w16cid:commentId w16cid:paraId="38334980" w16cid:durableId="250ABFB1"/>
  <w16cid:commentId w16cid:paraId="4B1B090D" w16cid:durableId="250ABFBC"/>
  <w16cid:commentId w16cid:paraId="58657D14" w16cid:durableId="250ABFC6"/>
  <w16cid:commentId w16cid:paraId="48744124" w16cid:durableId="250ABFD5"/>
  <w16cid:commentId w16cid:paraId="7F32559B" w16cid:durableId="250ABFF5"/>
  <w16cid:commentId w16cid:paraId="7B994B3A" w16cid:durableId="250AC009"/>
  <w16cid:commentId w16cid:paraId="15941795" w16cid:durableId="250AC01C"/>
  <w16cid:commentId w16cid:paraId="4EDC5975" w16cid:durableId="250AC03C"/>
  <w16cid:commentId w16cid:paraId="65802DB8" w16cid:durableId="250AC05F"/>
  <w16cid:commentId w16cid:paraId="4D647220" w16cid:durableId="250AC070"/>
  <w16cid:commentId w16cid:paraId="4033251A" w16cid:durableId="250AC07F"/>
  <w16cid:commentId w16cid:paraId="703C4A83" w16cid:durableId="250AC0D0"/>
  <w16cid:commentId w16cid:paraId="4E1F19CC" w16cid:durableId="250AC0EC"/>
  <w16cid:commentId w16cid:paraId="6634AFD4" w16cid:durableId="250AC101"/>
  <w16cid:commentId w16cid:paraId="0BBE7140" w16cid:durableId="250AC11F"/>
  <w16cid:commentId w16cid:paraId="0E170488" w16cid:durableId="250AC15D"/>
  <w16cid:commentId w16cid:paraId="0545F2C7" w16cid:durableId="250AC1C3"/>
  <w16cid:commentId w16cid:paraId="2719E57E" w16cid:durableId="250AC1EB"/>
  <w16cid:commentId w16cid:paraId="789F3417" w16cid:durableId="250AC20E"/>
  <w16cid:commentId w16cid:paraId="4F1852B4" w16cid:durableId="250AC241"/>
  <w16cid:commentId w16cid:paraId="595C79A7" w16cid:durableId="250AC25B"/>
  <w16cid:commentId w16cid:paraId="4C7B8ABD" w16cid:durableId="250AC279"/>
  <w16cid:commentId w16cid:paraId="3B39CE3A" w16cid:durableId="250AC294"/>
  <w16cid:commentId w16cid:paraId="427282A2" w16cid:durableId="250AC2AB"/>
  <w16cid:commentId w16cid:paraId="5ED01382" w16cid:durableId="250AC2CD"/>
  <w16cid:commentId w16cid:paraId="5D0E4CD4" w16cid:durableId="250AC2E3"/>
  <w16cid:commentId w16cid:paraId="48A4197F" w16cid:durableId="250AC305"/>
  <w16cid:commentId w16cid:paraId="42FB0880" w16cid:durableId="250AC312"/>
  <w16cid:commentId w16cid:paraId="59236EA1" w16cid:durableId="250AD092"/>
  <w16cid:commentId w16cid:paraId="6176F895" w16cid:durableId="250AD03C"/>
  <w16cid:commentId w16cid:paraId="337E8502" w16cid:durableId="250AD055"/>
  <w16cid:commentId w16cid:paraId="3E32E0BB" w16cid:durableId="250AD06E"/>
  <w16cid:commentId w16cid:paraId="23CED8AF" w16cid:durableId="250AD0DE"/>
  <w16cid:commentId w16cid:paraId="038D55A1" w16cid:durableId="250AD14C"/>
  <w16cid:commentId w16cid:paraId="5926F9F0" w16cid:durableId="250AD18E"/>
  <w16cid:commentId w16cid:paraId="1E7340CB" w16cid:durableId="250AD1A7"/>
  <w16cid:commentId w16cid:paraId="432CA382" w16cid:durableId="250AD1BF"/>
  <w16cid:commentId w16cid:paraId="75A7CCC9" w16cid:durableId="250AD1D7"/>
  <w16cid:commentId w16cid:paraId="6829B399" w16cid:durableId="250AD1E3"/>
  <w16cid:commentId w16cid:paraId="051F567D" w16cid:durableId="250AD1F6"/>
  <w16cid:commentId w16cid:paraId="3576C136" w16cid:durableId="250AD210"/>
  <w16cid:commentId w16cid:paraId="66055454" w16cid:durableId="250AD23B"/>
  <w16cid:commentId w16cid:paraId="3CF15F20" w16cid:durableId="250AD263"/>
  <w16cid:commentId w16cid:paraId="1BC10600" w16cid:durableId="250AD289"/>
  <w16cid:commentId w16cid:paraId="107BFC3F" w16cid:durableId="250AD2BE"/>
  <w16cid:commentId w16cid:paraId="1ED1D6ED" w16cid:durableId="250AD2CB"/>
  <w16cid:commentId w16cid:paraId="646B33B9" w16cid:durableId="250AD2D9"/>
  <w16cid:commentId w16cid:paraId="235E4FE7" w16cid:durableId="250AD2E5"/>
  <w16cid:commentId w16cid:paraId="74668BBD" w16cid:durableId="250AD2FD"/>
  <w16cid:commentId w16cid:paraId="08727827" w16cid:durableId="250AD335"/>
  <w16cid:commentId w16cid:paraId="65B3FD13" w16cid:durableId="250AD33C"/>
  <w16cid:commentId w16cid:paraId="5F101869" w16cid:durableId="250AD345"/>
  <w16cid:commentId w16cid:paraId="425EE1C6" w16cid:durableId="250AD350"/>
  <w16cid:commentId w16cid:paraId="35FD7E25" w16cid:durableId="250AD369"/>
  <w16cid:commentId w16cid:paraId="677CCF62" w16cid:durableId="250AD393"/>
  <w16cid:commentId w16cid:paraId="06D687CB" w16cid:durableId="250AD3C8"/>
  <w16cid:commentId w16cid:paraId="36C75BB3" w16cid:durableId="250AD3DF"/>
  <w16cid:commentId w16cid:paraId="027BAC6C" w16cid:durableId="250AD3FD"/>
  <w16cid:commentId w16cid:paraId="2FE81C1F" w16cid:durableId="250AD408"/>
  <w16cid:commentId w16cid:paraId="3A161A34" w16cid:durableId="250AD41B"/>
  <w16cid:commentId w16cid:paraId="4588F185" w16cid:durableId="250AD452"/>
  <w16cid:commentId w16cid:paraId="1598AB3E" w16cid:durableId="250AD4F3"/>
  <w16cid:commentId w16cid:paraId="3B97F6A8" w16cid:durableId="250AD52C"/>
  <w16cid:commentId w16cid:paraId="30E3EA9F" w16cid:durableId="250AD548"/>
  <w16cid:commentId w16cid:paraId="291C87DB" w16cid:durableId="250AD553"/>
  <w16cid:commentId w16cid:paraId="38077A11" w16cid:durableId="250AD56C"/>
  <w16cid:commentId w16cid:paraId="58BB9B60" w16cid:durableId="250AD57B"/>
  <w16cid:commentId w16cid:paraId="7CCB5484" w16cid:durableId="250AD62A"/>
  <w16cid:commentId w16cid:paraId="6564E2AA" w16cid:durableId="250AD77C"/>
  <w16cid:commentId w16cid:paraId="2E239D74" w16cid:durableId="250AD66D"/>
  <w16cid:commentId w16cid:paraId="0323433F" w16cid:durableId="250AD687"/>
  <w16cid:commentId w16cid:paraId="5C3BD79A" w16cid:durableId="250AD69C"/>
  <w16cid:commentId w16cid:paraId="2A265122" w16cid:durableId="250AD6A9"/>
  <w16cid:commentId w16cid:paraId="1E51CFDA" w16cid:durableId="250AD6E6"/>
  <w16cid:commentId w16cid:paraId="733B7C87" w16cid:durableId="250AD6F9"/>
  <w16cid:commentId w16cid:paraId="08EE067C" w16cid:durableId="250AD714"/>
  <w16cid:commentId w16cid:paraId="10F63197" w16cid:durableId="250AD738"/>
  <w16cid:commentId w16cid:paraId="106381C7" w16cid:durableId="250AD7BB"/>
  <w16cid:commentId w16cid:paraId="7CA7E004" w16cid:durableId="250AD74D"/>
  <w16cid:commentId w16cid:paraId="6F1B0388" w16cid:durableId="250AD76E"/>
  <w16cid:commentId w16cid:paraId="701F925D" w16cid:durableId="250AD794"/>
  <w16cid:commentId w16cid:paraId="7D293A04" w16cid:durableId="250AD7C4"/>
  <w16cid:commentId w16cid:paraId="74942333" w16cid:durableId="250AD7B5"/>
  <w16cid:commentId w16cid:paraId="5C7CE626" w16cid:durableId="250AD7DA"/>
  <w16cid:commentId w16cid:paraId="3553498A" w16cid:durableId="250AD7E8"/>
  <w16cid:commentId w16cid:paraId="54281F15" w16cid:durableId="250AD7EF"/>
  <w16cid:commentId w16cid:paraId="35545E2D" w16cid:durableId="250AD80A"/>
  <w16cid:commentId w16cid:paraId="23BD16D5" w16cid:durableId="250AD81B"/>
  <w16cid:commentId w16cid:paraId="14C1F91B" w16cid:durableId="250AD82C"/>
  <w16cid:commentId w16cid:paraId="2C67B531" w16cid:durableId="250AD847"/>
  <w16cid:commentId w16cid:paraId="4AA31E86" w16cid:durableId="250AD85A"/>
  <w16cid:commentId w16cid:paraId="4BDAE867" w16cid:durableId="250AD87B"/>
  <w16cid:commentId w16cid:paraId="58D06A51" w16cid:durableId="250AD8D2"/>
  <w16cid:commentId w16cid:paraId="73DB3190" w16cid:durableId="250AD8E6"/>
  <w16cid:commentId w16cid:paraId="7F7185A1" w16cid:durableId="250AD8EC"/>
  <w16cid:commentId w16cid:paraId="78CA1547" w16cid:durableId="250AD906"/>
  <w16cid:commentId w16cid:paraId="268155FA" w16cid:durableId="250AD92D"/>
  <w16cid:commentId w16cid:paraId="7396229B" w16cid:durableId="250AD944"/>
  <w16cid:commentId w16cid:paraId="5F6CAFDA" w16cid:durableId="250AD953"/>
  <w16cid:commentId w16cid:paraId="3F943B10" w16cid:durableId="250AD972"/>
  <w16cid:commentId w16cid:paraId="20F41A72" w16cid:durableId="250AD9A2"/>
  <w16cid:commentId w16cid:paraId="4C337315" w16cid:durableId="250AD9C0"/>
  <w16cid:commentId w16cid:paraId="2B98E341" w16cid:durableId="250AD9CE"/>
  <w16cid:commentId w16cid:paraId="53D9C039" w16cid:durableId="250ADA07"/>
  <w16cid:commentId w16cid:paraId="7715C2AF" w16cid:durableId="250ADA20"/>
  <w16cid:commentId w16cid:paraId="4347CFFD" w16cid:durableId="250ADA35"/>
  <w16cid:commentId w16cid:paraId="6FA6F8E9" w16cid:durableId="250ADA98"/>
  <w16cid:commentId w16cid:paraId="56E63ED9" w16cid:durableId="250ADA57"/>
  <w16cid:commentId w16cid:paraId="01E1F1F3" w16cid:durableId="250ADA87"/>
  <w16cid:commentId w16cid:paraId="4DC4ED9A" w16cid:durableId="250ADAD4"/>
  <w16cid:commentId w16cid:paraId="5D28D095" w16cid:durableId="250ADB0B"/>
  <w16cid:commentId w16cid:paraId="25EE92F2" w16cid:durableId="250ADB2C"/>
  <w16cid:commentId w16cid:paraId="137363FD" w16cid:durableId="250ADB35"/>
  <w16cid:commentId w16cid:paraId="26F976E5" w16cid:durableId="250ADB5C"/>
  <w16cid:commentId w16cid:paraId="2B5383A0" w16cid:durableId="250ADB75"/>
  <w16cid:commentId w16cid:paraId="54858C64" w16cid:durableId="250ADB8D"/>
  <w16cid:commentId w16cid:paraId="06A926E3" w16cid:durableId="250ADBA8"/>
  <w16cid:commentId w16cid:paraId="2FD28E95" w16cid:durableId="250ADBC6"/>
  <w16cid:commentId w16cid:paraId="2E10AC55" w16cid:durableId="250ADBD3"/>
  <w16cid:commentId w16cid:paraId="7C13C8A1" w16cid:durableId="250ADBEC"/>
  <w16cid:commentId w16cid:paraId="1EEF19FD" w16cid:durableId="250ADC07"/>
  <w16cid:commentId w16cid:paraId="07C73C41" w16cid:durableId="250ADC20"/>
  <w16cid:commentId w16cid:paraId="6991863E" w16cid:durableId="250ADC43"/>
  <w16cid:commentId w16cid:paraId="6DFCB272" w16cid:durableId="250ADC75"/>
  <w16cid:commentId w16cid:paraId="69C1E6BC" w16cid:durableId="250ADC9C"/>
  <w16cid:commentId w16cid:paraId="4FC094C3" w16cid:durableId="250ADD1D"/>
  <w16cid:commentId w16cid:paraId="62C1C5AE" w16cid:durableId="250ADD34"/>
  <w16cid:commentId w16cid:paraId="6579E8CE" w16cid:durableId="250ADD72"/>
  <w16cid:commentId w16cid:paraId="293AD726" w16cid:durableId="250ADD51"/>
  <w16cid:commentId w16cid:paraId="679B3887" w16cid:durableId="250ADD93"/>
  <w16cid:commentId w16cid:paraId="656C4A61" w16cid:durableId="250ADDB1"/>
  <w16cid:commentId w16cid:paraId="461DA49A" w16cid:durableId="250ADDC3"/>
  <w16cid:commentId w16cid:paraId="041B13BD" w16cid:durableId="250ADE1C"/>
  <w16cid:commentId w16cid:paraId="40DC4F69" w16cid:durableId="250ADE40"/>
  <w16cid:commentId w16cid:paraId="7A0051E9" w16cid:durableId="250ADE52"/>
  <w16cid:commentId w16cid:paraId="00657320" w16cid:durableId="250ADE5D"/>
  <w16cid:commentId w16cid:paraId="7D330100" w16cid:durableId="250ADEDB"/>
  <w16cid:commentId w16cid:paraId="6E478155" w16cid:durableId="250ADF2E"/>
  <w16cid:commentId w16cid:paraId="6F22B6C5" w16cid:durableId="250ADFC1"/>
  <w16cid:commentId w16cid:paraId="4B536676" w16cid:durableId="250ADF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EE025" w14:textId="77777777" w:rsidR="008D1EBC" w:rsidRDefault="008D1EBC" w:rsidP="002047B8">
      <w:r>
        <w:separator/>
      </w:r>
    </w:p>
  </w:endnote>
  <w:endnote w:type="continuationSeparator" w:id="0">
    <w:p w14:paraId="0C16E96A" w14:textId="77777777" w:rsidR="008D1EBC" w:rsidRDefault="008D1EBC" w:rsidP="00204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D508A" w14:textId="77777777" w:rsidR="00914F53" w:rsidRDefault="00914F53">
    <w:pPr>
      <w:pStyle w:val="Footer"/>
      <w:jc w:val="right"/>
    </w:pPr>
  </w:p>
  <w:p w14:paraId="7467CB12" w14:textId="77777777" w:rsidR="00914F53" w:rsidRDefault="00914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26B57" w14:textId="77777777" w:rsidR="008D1EBC" w:rsidRDefault="008D1EBC" w:rsidP="002047B8">
      <w:r>
        <w:separator/>
      </w:r>
    </w:p>
  </w:footnote>
  <w:footnote w:type="continuationSeparator" w:id="0">
    <w:p w14:paraId="72189D43" w14:textId="77777777" w:rsidR="008D1EBC" w:rsidRDefault="008D1EBC" w:rsidP="00204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6B6ED" w14:textId="77777777" w:rsidR="00914F53" w:rsidRDefault="00914F53">
    <w:pPr>
      <w:pStyle w:val="Header"/>
    </w:pPr>
    <w:r>
      <w:rPr>
        <w:noProof/>
        <w:lang w:eastAsia="zh-TW"/>
      </w:rPr>
      <mc:AlternateContent>
        <mc:Choice Requires="wps">
          <w:drawing>
            <wp:anchor distT="0" distB="0" distL="114300" distR="114300" simplePos="0" relativeHeight="251657728" behindDoc="0" locked="0" layoutInCell="0" allowOverlap="1" wp14:anchorId="30BFAF83" wp14:editId="44BD0BBB">
              <wp:simplePos x="0" y="0"/>
              <wp:positionH relativeFrom="page">
                <wp:posOffset>6966585</wp:posOffset>
              </wp:positionH>
              <wp:positionV relativeFrom="page">
                <wp:posOffset>6771640</wp:posOffset>
              </wp:positionV>
              <wp:extent cx="696595" cy="218313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659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7E84A" w14:textId="77777777" w:rsidR="00914F53" w:rsidRPr="009F529C" w:rsidRDefault="00914F53">
                          <w:pPr>
                            <w:pStyle w:val="Footer"/>
                            <w:rPr>
                              <w:rFonts w:ascii="Cambria" w:hAnsi="Cambria"/>
                              <w:sz w:val="44"/>
                              <w:szCs w:val="44"/>
                            </w:rPr>
                          </w:pPr>
                          <w:r w:rsidRPr="009F529C">
                            <w:rPr>
                              <w:rFonts w:ascii="Cambria" w:hAnsi="Cambria"/>
                            </w:rPr>
                            <w:t>Page</w:t>
                          </w:r>
                          <w:r>
                            <w:rPr>
                              <w:rFonts w:ascii="Calibri" w:hAnsi="Calibri"/>
                              <w:sz w:val="22"/>
                              <w:szCs w:val="22"/>
                            </w:rPr>
                            <w:fldChar w:fldCharType="begin"/>
                          </w:r>
                          <w:r>
                            <w:instrText xml:space="preserve"> PAGE    \* MERGEFORMAT </w:instrText>
                          </w:r>
                          <w:r>
                            <w:rPr>
                              <w:rFonts w:ascii="Calibri" w:hAnsi="Calibri"/>
                              <w:sz w:val="22"/>
                              <w:szCs w:val="22"/>
                            </w:rPr>
                            <w:fldChar w:fldCharType="separate"/>
                          </w:r>
                          <w:r w:rsidRPr="006B1632">
                            <w:rPr>
                              <w:rFonts w:ascii="Cambria" w:hAnsi="Cambria"/>
                              <w:noProof/>
                              <w:sz w:val="44"/>
                              <w:szCs w:val="44"/>
                            </w:rPr>
                            <w:t>72</w:t>
                          </w:r>
                          <w:r>
                            <w:rPr>
                              <w:rFonts w:ascii="Cambria" w:hAnsi="Cambria"/>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0BFAF83" id="Rectangle 1" o:spid="_x0000_s1026" style="position:absolute;margin-left:548.55pt;margin-top:533.2pt;width:54.85pt;height:171.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" o:allowincell="f" filled="f" stroked="f">
              <v:path arrowok="t"/>
              <v:textbox style="layout-flow:vertical;mso-layout-flow-alt:bottom-to-top;mso-fit-shape-to-text:t">
                <w:txbxContent>
                  <w:p w14:paraId="2377E84A" w14:textId="77777777" w:rsidR="00914F53" w:rsidRPr="009F529C" w:rsidRDefault="00914F53">
                    <w:pPr>
                      <w:pStyle w:val="Footer"/>
                      <w:rPr>
                        <w:rFonts w:ascii="Cambria" w:hAnsi="Cambria"/>
                        <w:sz w:val="44"/>
                        <w:szCs w:val="44"/>
                      </w:rPr>
                    </w:pPr>
                    <w:r w:rsidRPr="009F529C">
                      <w:rPr>
                        <w:rFonts w:ascii="Cambria" w:hAnsi="Cambria"/>
                      </w:rPr>
                      <w:t>Page</w:t>
                    </w:r>
                    <w:r>
                      <w:rPr>
                        <w:rFonts w:ascii="Calibri" w:hAnsi="Calibri"/>
                        <w:sz w:val="22"/>
                        <w:szCs w:val="22"/>
                      </w:rPr>
                      <w:fldChar w:fldCharType="begin"/>
                    </w:r>
                    <w:r>
                      <w:instrText xml:space="preserve"> PAGE    \* MERGEFORMAT </w:instrText>
                    </w:r>
                    <w:r>
                      <w:rPr>
                        <w:rFonts w:ascii="Calibri" w:hAnsi="Calibri"/>
                        <w:sz w:val="22"/>
                        <w:szCs w:val="22"/>
                      </w:rPr>
                      <w:fldChar w:fldCharType="separate"/>
                    </w:r>
                    <w:r w:rsidRPr="006B1632">
                      <w:rPr>
                        <w:rFonts w:ascii="Cambria" w:hAnsi="Cambria"/>
                        <w:noProof/>
                        <w:sz w:val="44"/>
                        <w:szCs w:val="44"/>
                      </w:rPr>
                      <w:t>72</w:t>
                    </w:r>
                    <w:r>
                      <w:rPr>
                        <w:rFonts w:ascii="Cambria" w:hAnsi="Cambria"/>
                        <w:noProof/>
                        <w:sz w:val="44"/>
                        <w:szCs w:val="44"/>
                      </w:rPr>
                      <w:fldChar w:fldCharType="end"/>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7DFE90"/>
    <w:multiLevelType w:val="hybridMultilevel"/>
    <w:tmpl w:val="932CB3B6"/>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F38FF"/>
    <w:multiLevelType w:val="hybridMultilevel"/>
    <w:tmpl w:val="79088546"/>
    <w:lvl w:ilvl="0" w:tplc="0C090001">
      <w:start w:val="1"/>
      <w:numFmt w:val="bullet"/>
      <w:lvlText w:val=""/>
      <w:lvlJc w:val="left"/>
      <w:pPr>
        <w:tabs>
          <w:tab w:val="num" w:pos="1134"/>
        </w:tabs>
        <w:ind w:left="1134" w:hanging="425"/>
      </w:pPr>
      <w:rPr>
        <w:rFonts w:ascii="Symbol" w:hAnsi="Symbol" w:hint="default"/>
        <w:sz w:val="20"/>
        <w:szCs w:val="20"/>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362ED9"/>
    <w:multiLevelType w:val="hybridMultilevel"/>
    <w:tmpl w:val="87EE1F92"/>
    <w:lvl w:ilvl="0" w:tplc="6B9CB0C4">
      <w:start w:val="1"/>
      <w:numFmt w:val="lowerLetter"/>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08C64D70"/>
    <w:multiLevelType w:val="hybridMultilevel"/>
    <w:tmpl w:val="4A0AE096"/>
    <w:lvl w:ilvl="0" w:tplc="30885F9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443638"/>
    <w:multiLevelType w:val="multilevel"/>
    <w:tmpl w:val="E7727C8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pStyle w:val="PhDAppendixSub-heading"/>
      <w:suff w:val="nothing"/>
      <w:lvlText w:val="Appendix %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C55C6E"/>
    <w:multiLevelType w:val="hybridMultilevel"/>
    <w:tmpl w:val="D6921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D2A86"/>
    <w:multiLevelType w:val="hybridMultilevel"/>
    <w:tmpl w:val="A5262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E06021"/>
    <w:multiLevelType w:val="hybridMultilevel"/>
    <w:tmpl w:val="A3C682B2"/>
    <w:lvl w:ilvl="0" w:tplc="55808A92">
      <w:start w:val="1"/>
      <w:numFmt w:val="lowerRoman"/>
      <w:lvlText w:val="(%1)"/>
      <w:lvlJc w:val="left"/>
      <w:pPr>
        <w:ind w:left="1438" w:hanging="72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8" w15:restartNumberingAfterBreak="0">
    <w:nsid w:val="160F60B0"/>
    <w:multiLevelType w:val="multilevel"/>
    <w:tmpl w:val="AA864F62"/>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D4D5A06"/>
    <w:multiLevelType w:val="hybridMultilevel"/>
    <w:tmpl w:val="91F28F3A"/>
    <w:lvl w:ilvl="0" w:tplc="51E6383A">
      <w:start w:val="1"/>
      <w:numFmt w:val="upperLetter"/>
      <w:lvlText w:val="%1."/>
      <w:lvlJc w:val="left"/>
      <w:pPr>
        <w:tabs>
          <w:tab w:val="num" w:pos="1260"/>
        </w:tabs>
        <w:ind w:left="1260" w:hanging="360"/>
      </w:pPr>
      <w:rPr>
        <w:rFonts w:hint="default"/>
      </w:rPr>
    </w:lvl>
    <w:lvl w:ilvl="1" w:tplc="040C0019" w:tentative="1">
      <w:start w:val="1"/>
      <w:numFmt w:val="lowerLetter"/>
      <w:lvlText w:val="%2."/>
      <w:lvlJc w:val="left"/>
      <w:pPr>
        <w:tabs>
          <w:tab w:val="num" w:pos="1980"/>
        </w:tabs>
        <w:ind w:left="1980" w:hanging="360"/>
      </w:pPr>
    </w:lvl>
    <w:lvl w:ilvl="2" w:tplc="040C001B" w:tentative="1">
      <w:start w:val="1"/>
      <w:numFmt w:val="lowerRoman"/>
      <w:lvlText w:val="%3."/>
      <w:lvlJc w:val="right"/>
      <w:pPr>
        <w:tabs>
          <w:tab w:val="num" w:pos="2700"/>
        </w:tabs>
        <w:ind w:left="2700" w:hanging="180"/>
      </w:pPr>
    </w:lvl>
    <w:lvl w:ilvl="3" w:tplc="040C000F" w:tentative="1">
      <w:start w:val="1"/>
      <w:numFmt w:val="decimal"/>
      <w:lvlText w:val="%4."/>
      <w:lvlJc w:val="left"/>
      <w:pPr>
        <w:tabs>
          <w:tab w:val="num" w:pos="3420"/>
        </w:tabs>
        <w:ind w:left="3420" w:hanging="360"/>
      </w:pPr>
    </w:lvl>
    <w:lvl w:ilvl="4" w:tplc="040C0019" w:tentative="1">
      <w:start w:val="1"/>
      <w:numFmt w:val="lowerLetter"/>
      <w:lvlText w:val="%5."/>
      <w:lvlJc w:val="left"/>
      <w:pPr>
        <w:tabs>
          <w:tab w:val="num" w:pos="4140"/>
        </w:tabs>
        <w:ind w:left="4140" w:hanging="360"/>
      </w:pPr>
    </w:lvl>
    <w:lvl w:ilvl="5" w:tplc="040C001B" w:tentative="1">
      <w:start w:val="1"/>
      <w:numFmt w:val="lowerRoman"/>
      <w:lvlText w:val="%6."/>
      <w:lvlJc w:val="right"/>
      <w:pPr>
        <w:tabs>
          <w:tab w:val="num" w:pos="4860"/>
        </w:tabs>
        <w:ind w:left="4860" w:hanging="180"/>
      </w:pPr>
    </w:lvl>
    <w:lvl w:ilvl="6" w:tplc="040C000F" w:tentative="1">
      <w:start w:val="1"/>
      <w:numFmt w:val="decimal"/>
      <w:lvlText w:val="%7."/>
      <w:lvlJc w:val="left"/>
      <w:pPr>
        <w:tabs>
          <w:tab w:val="num" w:pos="5580"/>
        </w:tabs>
        <w:ind w:left="5580" w:hanging="360"/>
      </w:pPr>
    </w:lvl>
    <w:lvl w:ilvl="7" w:tplc="040C0019" w:tentative="1">
      <w:start w:val="1"/>
      <w:numFmt w:val="lowerLetter"/>
      <w:lvlText w:val="%8."/>
      <w:lvlJc w:val="left"/>
      <w:pPr>
        <w:tabs>
          <w:tab w:val="num" w:pos="6300"/>
        </w:tabs>
        <w:ind w:left="6300" w:hanging="360"/>
      </w:pPr>
    </w:lvl>
    <w:lvl w:ilvl="8" w:tplc="040C001B" w:tentative="1">
      <w:start w:val="1"/>
      <w:numFmt w:val="lowerRoman"/>
      <w:lvlText w:val="%9."/>
      <w:lvlJc w:val="right"/>
      <w:pPr>
        <w:tabs>
          <w:tab w:val="num" w:pos="7020"/>
        </w:tabs>
        <w:ind w:left="7020" w:hanging="180"/>
      </w:pPr>
    </w:lvl>
  </w:abstractNum>
  <w:abstractNum w:abstractNumId="10" w15:restartNumberingAfterBreak="0">
    <w:nsid w:val="1EAF4AD0"/>
    <w:multiLevelType w:val="multilevel"/>
    <w:tmpl w:val="72C67FD2"/>
    <w:lvl w:ilvl="0">
      <w:start w:val="1"/>
      <w:numFmt w:val="decimal"/>
      <w:pStyle w:val="Heading1"/>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F815301"/>
    <w:multiLevelType w:val="hybridMultilevel"/>
    <w:tmpl w:val="BA4A4884"/>
    <w:lvl w:ilvl="0" w:tplc="762C09D4">
      <w:start w:val="1"/>
      <w:numFmt w:val="lowerLetter"/>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D56373"/>
    <w:multiLevelType w:val="hybridMultilevel"/>
    <w:tmpl w:val="F40E6382"/>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2FF3694"/>
    <w:multiLevelType w:val="hybridMultilevel"/>
    <w:tmpl w:val="2FAC3DA0"/>
    <w:lvl w:ilvl="0" w:tplc="D64471EE">
      <w:start w:val="6"/>
      <w:numFmt w:val="decimal"/>
      <w:lvlText w:val="%1."/>
      <w:lvlJc w:val="left"/>
      <w:pPr>
        <w:tabs>
          <w:tab w:val="num" w:pos="720"/>
        </w:tabs>
        <w:ind w:left="720" w:hanging="360"/>
      </w:pPr>
      <w:rPr>
        <w:rFonts w:cs="Mangal" w:hint="default"/>
        <w:sz w:val="2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F77CD3"/>
    <w:multiLevelType w:val="hybridMultilevel"/>
    <w:tmpl w:val="B524C02C"/>
    <w:lvl w:ilvl="0" w:tplc="042C618C">
      <w:start w:val="1"/>
      <w:numFmt w:val="lowerRoman"/>
      <w:lvlText w:val="%1."/>
      <w:lvlJc w:val="left"/>
      <w:pPr>
        <w:ind w:left="72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F65CBB"/>
    <w:multiLevelType w:val="hybridMultilevel"/>
    <w:tmpl w:val="0302DA04"/>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6" w15:restartNumberingAfterBreak="0">
    <w:nsid w:val="32B03683"/>
    <w:multiLevelType w:val="hybridMultilevel"/>
    <w:tmpl w:val="F24037F2"/>
    <w:lvl w:ilvl="0" w:tplc="91F4B5C6">
      <w:start w:val="1"/>
      <w:numFmt w:val="lowerLetter"/>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76554A"/>
    <w:multiLevelType w:val="hybridMultilevel"/>
    <w:tmpl w:val="7E24BF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B0000E"/>
    <w:multiLevelType w:val="hybridMultilevel"/>
    <w:tmpl w:val="BF20A3B6"/>
    <w:lvl w:ilvl="0" w:tplc="1D56C914">
      <w:start w:val="1"/>
      <w:numFmt w:val="lowerLetter"/>
      <w:lvlText w:val="%1)"/>
      <w:lvlJc w:val="left"/>
      <w:pPr>
        <w:tabs>
          <w:tab w:val="num" w:pos="1080"/>
        </w:tabs>
        <w:ind w:left="1080" w:hanging="360"/>
      </w:pPr>
      <w:rPr>
        <w:rFonts w:hint="default"/>
        <w:sz w:val="24"/>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5EF564E"/>
    <w:multiLevelType w:val="hybridMultilevel"/>
    <w:tmpl w:val="E946BD68"/>
    <w:lvl w:ilvl="0" w:tplc="5946504C">
      <w:start w:val="1"/>
      <w:numFmt w:val="decimal"/>
      <w:lvlText w:val="%1&gt;"/>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DC635D"/>
    <w:multiLevelType w:val="hybridMultilevel"/>
    <w:tmpl w:val="7D5CD4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2" w15:restartNumberingAfterBreak="0">
    <w:nsid w:val="3F281C96"/>
    <w:multiLevelType w:val="hybridMultilevel"/>
    <w:tmpl w:val="D15684C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46E7135"/>
    <w:multiLevelType w:val="hybridMultilevel"/>
    <w:tmpl w:val="1D3C0292"/>
    <w:lvl w:ilvl="0" w:tplc="3FA4EAB2">
      <w:start w:val="1"/>
      <w:numFmt w:val="lowerLetter"/>
      <w:lvlText w:val="%1)"/>
      <w:lvlJc w:val="left"/>
      <w:pPr>
        <w:tabs>
          <w:tab w:val="num" w:pos="1080"/>
        </w:tabs>
        <w:ind w:left="1080" w:hanging="360"/>
      </w:pPr>
      <w:rPr>
        <w:rFonts w:ascii="Times New Roman" w:hAnsi="Times New Roman" w:hint="default"/>
        <w:b w:val="0"/>
        <w:i w:val="0"/>
        <w:sz w:val="24"/>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4" w15:restartNumberingAfterBreak="0">
    <w:nsid w:val="46532094"/>
    <w:multiLevelType w:val="multilevel"/>
    <w:tmpl w:val="BA26EAEC"/>
    <w:lvl w:ilvl="0">
      <w:start w:val="2"/>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49230200"/>
    <w:multiLevelType w:val="multilevel"/>
    <w:tmpl w:val="7690096A"/>
    <w:lvl w:ilvl="0">
      <w:start w:val="1"/>
      <w:numFmt w:val="bullet"/>
      <w:lvlText w:val=""/>
      <w:lvlJc w:val="left"/>
      <w:pPr>
        <w:tabs>
          <w:tab w:val="num" w:pos="992"/>
        </w:tabs>
        <w:ind w:left="992" w:hanging="425"/>
      </w:pPr>
      <w:rPr>
        <w:rFonts w:ascii="Symbol" w:hAnsi="Symbol" w:hint="default"/>
        <w:sz w:val="20"/>
      </w:rPr>
    </w:lvl>
    <w:lvl w:ilvl="1">
      <w:start w:val="1"/>
      <w:numFmt w:val="bulle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8B2BE3"/>
    <w:multiLevelType w:val="hybridMultilevel"/>
    <w:tmpl w:val="DD221B5A"/>
    <w:lvl w:ilvl="0" w:tplc="812028F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5FB73EAB"/>
    <w:multiLevelType w:val="hybridMultilevel"/>
    <w:tmpl w:val="E5B4B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E23E65"/>
    <w:multiLevelType w:val="hybridMultilevel"/>
    <w:tmpl w:val="E95C0F6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EA2132F"/>
    <w:multiLevelType w:val="hybridMultilevel"/>
    <w:tmpl w:val="349A7FC6"/>
    <w:lvl w:ilvl="0" w:tplc="7EAE6152">
      <w:start w:val="1"/>
      <w:numFmt w:val="lowerLetter"/>
      <w:lvlText w:val="%1."/>
      <w:lvlJc w:val="left"/>
      <w:pPr>
        <w:ind w:left="4300" w:hanging="360"/>
      </w:pPr>
      <w:rPr>
        <w:rFonts w:hint="default"/>
      </w:rPr>
    </w:lvl>
    <w:lvl w:ilvl="1" w:tplc="04090019" w:tentative="1">
      <w:start w:val="1"/>
      <w:numFmt w:val="lowerLetter"/>
      <w:lvlText w:val="%2."/>
      <w:lvlJc w:val="left"/>
      <w:pPr>
        <w:ind w:left="5020" w:hanging="360"/>
      </w:pPr>
    </w:lvl>
    <w:lvl w:ilvl="2" w:tplc="0409001B" w:tentative="1">
      <w:start w:val="1"/>
      <w:numFmt w:val="lowerRoman"/>
      <w:lvlText w:val="%3."/>
      <w:lvlJc w:val="right"/>
      <w:pPr>
        <w:ind w:left="5740" w:hanging="180"/>
      </w:pPr>
    </w:lvl>
    <w:lvl w:ilvl="3" w:tplc="0409000F" w:tentative="1">
      <w:start w:val="1"/>
      <w:numFmt w:val="decimal"/>
      <w:lvlText w:val="%4."/>
      <w:lvlJc w:val="left"/>
      <w:pPr>
        <w:ind w:left="6460" w:hanging="360"/>
      </w:pPr>
    </w:lvl>
    <w:lvl w:ilvl="4" w:tplc="04090019" w:tentative="1">
      <w:start w:val="1"/>
      <w:numFmt w:val="lowerLetter"/>
      <w:lvlText w:val="%5."/>
      <w:lvlJc w:val="left"/>
      <w:pPr>
        <w:ind w:left="7180" w:hanging="360"/>
      </w:pPr>
    </w:lvl>
    <w:lvl w:ilvl="5" w:tplc="0409001B" w:tentative="1">
      <w:start w:val="1"/>
      <w:numFmt w:val="lowerRoman"/>
      <w:lvlText w:val="%6."/>
      <w:lvlJc w:val="right"/>
      <w:pPr>
        <w:ind w:left="7900" w:hanging="180"/>
      </w:pPr>
    </w:lvl>
    <w:lvl w:ilvl="6" w:tplc="0409000F" w:tentative="1">
      <w:start w:val="1"/>
      <w:numFmt w:val="decimal"/>
      <w:lvlText w:val="%7."/>
      <w:lvlJc w:val="left"/>
      <w:pPr>
        <w:ind w:left="8620" w:hanging="360"/>
      </w:pPr>
    </w:lvl>
    <w:lvl w:ilvl="7" w:tplc="04090019" w:tentative="1">
      <w:start w:val="1"/>
      <w:numFmt w:val="lowerLetter"/>
      <w:lvlText w:val="%8."/>
      <w:lvlJc w:val="left"/>
      <w:pPr>
        <w:ind w:left="9340" w:hanging="360"/>
      </w:pPr>
    </w:lvl>
    <w:lvl w:ilvl="8" w:tplc="0409001B" w:tentative="1">
      <w:start w:val="1"/>
      <w:numFmt w:val="lowerRoman"/>
      <w:lvlText w:val="%9."/>
      <w:lvlJc w:val="right"/>
      <w:pPr>
        <w:ind w:left="10060" w:hanging="180"/>
      </w:pPr>
    </w:lvl>
  </w:abstractNum>
  <w:abstractNum w:abstractNumId="32" w15:restartNumberingAfterBreak="0">
    <w:nsid w:val="70C57438"/>
    <w:multiLevelType w:val="hybridMultilevel"/>
    <w:tmpl w:val="C7BADCA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83E9D"/>
    <w:multiLevelType w:val="hybridMultilevel"/>
    <w:tmpl w:val="8A60F39A"/>
    <w:lvl w:ilvl="0" w:tplc="7EAE61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967488C"/>
    <w:multiLevelType w:val="hybridMultilevel"/>
    <w:tmpl w:val="BB66A8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94F2E"/>
    <w:multiLevelType w:val="hybridMultilevel"/>
    <w:tmpl w:val="9CA2A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EB52C5"/>
    <w:multiLevelType w:val="hybridMultilevel"/>
    <w:tmpl w:val="5D0C0BE4"/>
    <w:lvl w:ilvl="0" w:tplc="F71444D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C2D134E"/>
    <w:multiLevelType w:val="multilevel"/>
    <w:tmpl w:val="F0F46CFA"/>
    <w:lvl w:ilvl="0">
      <w:start w:val="1"/>
      <w:numFmt w:val="bullet"/>
      <w:lvlText w:val=""/>
      <w:lvlJc w:val="left"/>
      <w:pPr>
        <w:tabs>
          <w:tab w:val="num" w:pos="1134"/>
        </w:tabs>
        <w:ind w:left="992" w:hanging="425"/>
      </w:pPr>
      <w:rPr>
        <w:rFonts w:ascii="Symbol" w:hAnsi="Symbol" w:hint="default"/>
        <w:sz w:val="20"/>
      </w:rPr>
    </w:lvl>
    <w:lvl w:ilvl="1">
      <w:start w:val="1"/>
      <w:numFmt w:val="bullet"/>
      <w:lvlText w:val="o"/>
      <w:lvlJc w:val="left"/>
      <w:pPr>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3"/>
  </w:num>
  <w:num w:numId="3">
    <w:abstractNumId w:val="31"/>
  </w:num>
  <w:num w:numId="4">
    <w:abstractNumId w:val="24"/>
  </w:num>
  <w:num w:numId="5">
    <w:abstractNumId w:val="6"/>
  </w:num>
  <w:num w:numId="6">
    <w:abstractNumId w:val="12"/>
  </w:num>
  <w:num w:numId="7">
    <w:abstractNumId w:val="2"/>
  </w:num>
  <w:num w:numId="8">
    <w:abstractNumId w:val="32"/>
  </w:num>
  <w:num w:numId="9">
    <w:abstractNumId w:val="7"/>
  </w:num>
  <w:num w:numId="10">
    <w:abstractNumId w:val="5"/>
  </w:num>
  <w:num w:numId="11">
    <w:abstractNumId w:val="35"/>
  </w:num>
  <w:num w:numId="12">
    <w:abstractNumId w:val="27"/>
  </w:num>
  <w:num w:numId="13">
    <w:abstractNumId w:val="14"/>
  </w:num>
  <w:num w:numId="14">
    <w:abstractNumId w:val="36"/>
  </w:num>
  <w:num w:numId="15">
    <w:abstractNumId w:val="0"/>
  </w:num>
  <w:num w:numId="16">
    <w:abstractNumId w:val="23"/>
  </w:num>
  <w:num w:numId="17">
    <w:abstractNumId w:val="18"/>
  </w:num>
  <w:num w:numId="18">
    <w:abstractNumId w:val="22"/>
  </w:num>
  <w:num w:numId="19">
    <w:abstractNumId w:val="11"/>
  </w:num>
  <w:num w:numId="20">
    <w:abstractNumId w:val="34"/>
  </w:num>
  <w:num w:numId="21">
    <w:abstractNumId w:val="19"/>
  </w:num>
  <w:num w:numId="22">
    <w:abstractNumId w:val="16"/>
  </w:num>
  <w:num w:numId="23">
    <w:abstractNumId w:val="3"/>
  </w:num>
  <w:num w:numId="24">
    <w:abstractNumId w:val="13"/>
  </w:num>
  <w:num w:numId="25">
    <w:abstractNumId w:val="20"/>
  </w:num>
  <w:num w:numId="26">
    <w:abstractNumId w:val="30"/>
  </w:num>
  <w:num w:numId="27">
    <w:abstractNumId w:val="17"/>
  </w:num>
  <w:num w:numId="28">
    <w:abstractNumId w:val="9"/>
  </w:num>
  <w:num w:numId="29">
    <w:abstractNumId w:val="15"/>
  </w:num>
  <w:num w:numId="30">
    <w:abstractNumId w:val="28"/>
  </w:num>
  <w:num w:numId="31">
    <w:abstractNumId w:val="26"/>
  </w:num>
  <w:num w:numId="32">
    <w:abstractNumId w:val="10"/>
  </w:num>
  <w:num w:numId="33">
    <w:abstractNumId w:val="21"/>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37"/>
  </w:num>
  <w:num w:numId="37">
    <w:abstractNumId w:val="25"/>
  </w:num>
  <w:num w:numId="38">
    <w:abstractNumId w:val="29"/>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basaheb Tandale">
    <w15:presenceInfo w15:providerId="Windows Live" w15:userId="790f2b83535257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AU" w:vendorID="64" w:dllVersion="4096" w:nlCheck="1" w:checkStyle="0"/>
  <w:activeWritingStyle w:appName="MSWord" w:lang="en-US" w:vendorID="64" w:dllVersion="4096" w:nlCheck="1" w:checkStyle="0"/>
  <w:activeWritingStyle w:appName="MSWord" w:lang="ar-SA" w:vendorID="64" w:dllVersion="4096" w:nlCheck="1" w:checkStyle="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7C"/>
    <w:rsid w:val="00007C54"/>
    <w:rsid w:val="000111BF"/>
    <w:rsid w:val="00015F84"/>
    <w:rsid w:val="00022BDA"/>
    <w:rsid w:val="00024292"/>
    <w:rsid w:val="00026ABB"/>
    <w:rsid w:val="000334BE"/>
    <w:rsid w:val="0003679C"/>
    <w:rsid w:val="00037871"/>
    <w:rsid w:val="00037E45"/>
    <w:rsid w:val="00045277"/>
    <w:rsid w:val="00051AB0"/>
    <w:rsid w:val="00057151"/>
    <w:rsid w:val="000722A8"/>
    <w:rsid w:val="00076526"/>
    <w:rsid w:val="00081D1A"/>
    <w:rsid w:val="00083559"/>
    <w:rsid w:val="00087C1C"/>
    <w:rsid w:val="0009071A"/>
    <w:rsid w:val="0009285A"/>
    <w:rsid w:val="000B6DDB"/>
    <w:rsid w:val="000C7114"/>
    <w:rsid w:val="000D452E"/>
    <w:rsid w:val="000F6BB1"/>
    <w:rsid w:val="0011685E"/>
    <w:rsid w:val="001241A5"/>
    <w:rsid w:val="00137763"/>
    <w:rsid w:val="00140CEB"/>
    <w:rsid w:val="0015087C"/>
    <w:rsid w:val="00150C92"/>
    <w:rsid w:val="00152C49"/>
    <w:rsid w:val="00162ABD"/>
    <w:rsid w:val="001639C7"/>
    <w:rsid w:val="00166898"/>
    <w:rsid w:val="00174F19"/>
    <w:rsid w:val="0017593B"/>
    <w:rsid w:val="00177D8C"/>
    <w:rsid w:val="001853EE"/>
    <w:rsid w:val="00187E26"/>
    <w:rsid w:val="00191E0E"/>
    <w:rsid w:val="00193BF3"/>
    <w:rsid w:val="0019654F"/>
    <w:rsid w:val="001A227B"/>
    <w:rsid w:val="001A3342"/>
    <w:rsid w:val="001A4593"/>
    <w:rsid w:val="001A48D5"/>
    <w:rsid w:val="001A6D3D"/>
    <w:rsid w:val="001B52F1"/>
    <w:rsid w:val="001C18B8"/>
    <w:rsid w:val="001C4C33"/>
    <w:rsid w:val="001D3769"/>
    <w:rsid w:val="001D4EAF"/>
    <w:rsid w:val="001E1A73"/>
    <w:rsid w:val="001F444A"/>
    <w:rsid w:val="001F6880"/>
    <w:rsid w:val="002047B8"/>
    <w:rsid w:val="002075BA"/>
    <w:rsid w:val="00210EAD"/>
    <w:rsid w:val="00221089"/>
    <w:rsid w:val="00225EA4"/>
    <w:rsid w:val="00231C2D"/>
    <w:rsid w:val="00236D55"/>
    <w:rsid w:val="0024252E"/>
    <w:rsid w:val="00253962"/>
    <w:rsid w:val="00254739"/>
    <w:rsid w:val="00272B33"/>
    <w:rsid w:val="00273EC1"/>
    <w:rsid w:val="00275724"/>
    <w:rsid w:val="00276EDB"/>
    <w:rsid w:val="00281158"/>
    <w:rsid w:val="002976D5"/>
    <w:rsid w:val="00297883"/>
    <w:rsid w:val="002B0608"/>
    <w:rsid w:val="002B5594"/>
    <w:rsid w:val="002C1781"/>
    <w:rsid w:val="002C6A7F"/>
    <w:rsid w:val="002E5E10"/>
    <w:rsid w:val="002F02F3"/>
    <w:rsid w:val="00312A9F"/>
    <w:rsid w:val="0031509B"/>
    <w:rsid w:val="0033269C"/>
    <w:rsid w:val="00342F35"/>
    <w:rsid w:val="0034562A"/>
    <w:rsid w:val="00350205"/>
    <w:rsid w:val="003545AF"/>
    <w:rsid w:val="00354BB7"/>
    <w:rsid w:val="003779BF"/>
    <w:rsid w:val="00385060"/>
    <w:rsid w:val="003872C4"/>
    <w:rsid w:val="00390A6E"/>
    <w:rsid w:val="00392432"/>
    <w:rsid w:val="003A6FAB"/>
    <w:rsid w:val="003B456F"/>
    <w:rsid w:val="003B6F6E"/>
    <w:rsid w:val="003B6FF8"/>
    <w:rsid w:val="003D1197"/>
    <w:rsid w:val="003D2A49"/>
    <w:rsid w:val="003D5931"/>
    <w:rsid w:val="003E6B98"/>
    <w:rsid w:val="003E7B77"/>
    <w:rsid w:val="0040180E"/>
    <w:rsid w:val="00406E19"/>
    <w:rsid w:val="00407BAD"/>
    <w:rsid w:val="00410E03"/>
    <w:rsid w:val="00413388"/>
    <w:rsid w:val="00415E26"/>
    <w:rsid w:val="00421B25"/>
    <w:rsid w:val="004402EA"/>
    <w:rsid w:val="00447F10"/>
    <w:rsid w:val="00460BC0"/>
    <w:rsid w:val="00475F46"/>
    <w:rsid w:val="004A1477"/>
    <w:rsid w:val="004A1617"/>
    <w:rsid w:val="004A6F4A"/>
    <w:rsid w:val="004A7663"/>
    <w:rsid w:val="004B6123"/>
    <w:rsid w:val="004D6DF9"/>
    <w:rsid w:val="004D6F59"/>
    <w:rsid w:val="004E64BC"/>
    <w:rsid w:val="004E771D"/>
    <w:rsid w:val="004F2936"/>
    <w:rsid w:val="004F35EC"/>
    <w:rsid w:val="004F6FDA"/>
    <w:rsid w:val="005036BA"/>
    <w:rsid w:val="005048EB"/>
    <w:rsid w:val="00516837"/>
    <w:rsid w:val="00516D44"/>
    <w:rsid w:val="00523D4D"/>
    <w:rsid w:val="0052720A"/>
    <w:rsid w:val="00533BE1"/>
    <w:rsid w:val="00534E1E"/>
    <w:rsid w:val="00540397"/>
    <w:rsid w:val="005438E9"/>
    <w:rsid w:val="00545C9F"/>
    <w:rsid w:val="00553273"/>
    <w:rsid w:val="005557BE"/>
    <w:rsid w:val="00564ED6"/>
    <w:rsid w:val="005668D9"/>
    <w:rsid w:val="0057596B"/>
    <w:rsid w:val="005853DA"/>
    <w:rsid w:val="005A0C1E"/>
    <w:rsid w:val="005A0F22"/>
    <w:rsid w:val="005A1C50"/>
    <w:rsid w:val="005A33BE"/>
    <w:rsid w:val="005B2343"/>
    <w:rsid w:val="005B6D7F"/>
    <w:rsid w:val="005C31F4"/>
    <w:rsid w:val="005C40E3"/>
    <w:rsid w:val="005C434E"/>
    <w:rsid w:val="005C6307"/>
    <w:rsid w:val="005E0E3F"/>
    <w:rsid w:val="005E6338"/>
    <w:rsid w:val="005F282C"/>
    <w:rsid w:val="005F46A7"/>
    <w:rsid w:val="006033C0"/>
    <w:rsid w:val="006077A2"/>
    <w:rsid w:val="00607AA7"/>
    <w:rsid w:val="00610123"/>
    <w:rsid w:val="00617AFB"/>
    <w:rsid w:val="00623764"/>
    <w:rsid w:val="00627E94"/>
    <w:rsid w:val="006307FC"/>
    <w:rsid w:val="00630DE2"/>
    <w:rsid w:val="00635563"/>
    <w:rsid w:val="0063683D"/>
    <w:rsid w:val="00637457"/>
    <w:rsid w:val="00640EE2"/>
    <w:rsid w:val="00644C2D"/>
    <w:rsid w:val="006521D0"/>
    <w:rsid w:val="00666A8A"/>
    <w:rsid w:val="00672DD1"/>
    <w:rsid w:val="00674F15"/>
    <w:rsid w:val="00675B78"/>
    <w:rsid w:val="0067609D"/>
    <w:rsid w:val="0068148F"/>
    <w:rsid w:val="006830CE"/>
    <w:rsid w:val="006845D5"/>
    <w:rsid w:val="00686B08"/>
    <w:rsid w:val="006924C3"/>
    <w:rsid w:val="006A169B"/>
    <w:rsid w:val="006B1632"/>
    <w:rsid w:val="006B76F6"/>
    <w:rsid w:val="006C68E4"/>
    <w:rsid w:val="006D0DAC"/>
    <w:rsid w:val="006D214E"/>
    <w:rsid w:val="00701CC1"/>
    <w:rsid w:val="00710C8B"/>
    <w:rsid w:val="00712131"/>
    <w:rsid w:val="007175DE"/>
    <w:rsid w:val="007225E6"/>
    <w:rsid w:val="00722E17"/>
    <w:rsid w:val="00724937"/>
    <w:rsid w:val="00725950"/>
    <w:rsid w:val="00732B14"/>
    <w:rsid w:val="00734BE7"/>
    <w:rsid w:val="00743A15"/>
    <w:rsid w:val="0074678E"/>
    <w:rsid w:val="00757C13"/>
    <w:rsid w:val="00760672"/>
    <w:rsid w:val="007622A0"/>
    <w:rsid w:val="0076323E"/>
    <w:rsid w:val="007706CA"/>
    <w:rsid w:val="00776470"/>
    <w:rsid w:val="007912EC"/>
    <w:rsid w:val="00797468"/>
    <w:rsid w:val="007A6CB5"/>
    <w:rsid w:val="007C1BED"/>
    <w:rsid w:val="007C3F8A"/>
    <w:rsid w:val="007C4A07"/>
    <w:rsid w:val="007D1E19"/>
    <w:rsid w:val="007D3280"/>
    <w:rsid w:val="007D509F"/>
    <w:rsid w:val="007E6032"/>
    <w:rsid w:val="007E7B8F"/>
    <w:rsid w:val="007F2FB0"/>
    <w:rsid w:val="007F4F18"/>
    <w:rsid w:val="007F5141"/>
    <w:rsid w:val="007F612B"/>
    <w:rsid w:val="00801DAD"/>
    <w:rsid w:val="00806BBC"/>
    <w:rsid w:val="00824C87"/>
    <w:rsid w:val="00826150"/>
    <w:rsid w:val="00826BD0"/>
    <w:rsid w:val="0082768F"/>
    <w:rsid w:val="0083516F"/>
    <w:rsid w:val="0083581C"/>
    <w:rsid w:val="00836E88"/>
    <w:rsid w:val="008437D6"/>
    <w:rsid w:val="00847494"/>
    <w:rsid w:val="008534F3"/>
    <w:rsid w:val="00854924"/>
    <w:rsid w:val="0086655F"/>
    <w:rsid w:val="0088755A"/>
    <w:rsid w:val="00890C8B"/>
    <w:rsid w:val="00894DEA"/>
    <w:rsid w:val="008955F0"/>
    <w:rsid w:val="0089620E"/>
    <w:rsid w:val="008A59B5"/>
    <w:rsid w:val="008B0E0B"/>
    <w:rsid w:val="008B503E"/>
    <w:rsid w:val="008C2C23"/>
    <w:rsid w:val="008D1EBC"/>
    <w:rsid w:val="008E2F24"/>
    <w:rsid w:val="008E33C7"/>
    <w:rsid w:val="008E5BE6"/>
    <w:rsid w:val="0090099E"/>
    <w:rsid w:val="0090388D"/>
    <w:rsid w:val="009040D5"/>
    <w:rsid w:val="00910B99"/>
    <w:rsid w:val="0091276D"/>
    <w:rsid w:val="00914F53"/>
    <w:rsid w:val="0091560D"/>
    <w:rsid w:val="00936013"/>
    <w:rsid w:val="00944032"/>
    <w:rsid w:val="00947DFB"/>
    <w:rsid w:val="00956164"/>
    <w:rsid w:val="00963A11"/>
    <w:rsid w:val="00967953"/>
    <w:rsid w:val="00977E45"/>
    <w:rsid w:val="009916E5"/>
    <w:rsid w:val="00991712"/>
    <w:rsid w:val="0099292D"/>
    <w:rsid w:val="00993D91"/>
    <w:rsid w:val="009B3D95"/>
    <w:rsid w:val="009C4560"/>
    <w:rsid w:val="009C45C0"/>
    <w:rsid w:val="009C7A92"/>
    <w:rsid w:val="009C7D3D"/>
    <w:rsid w:val="009D0AF8"/>
    <w:rsid w:val="009D3D40"/>
    <w:rsid w:val="009D72B4"/>
    <w:rsid w:val="009F182F"/>
    <w:rsid w:val="009F2AE0"/>
    <w:rsid w:val="009F529C"/>
    <w:rsid w:val="00A06FDD"/>
    <w:rsid w:val="00A166CA"/>
    <w:rsid w:val="00A259BA"/>
    <w:rsid w:val="00A27BBC"/>
    <w:rsid w:val="00A32D25"/>
    <w:rsid w:val="00A4291D"/>
    <w:rsid w:val="00A43A6A"/>
    <w:rsid w:val="00A52DCE"/>
    <w:rsid w:val="00A65BB5"/>
    <w:rsid w:val="00AA2AEB"/>
    <w:rsid w:val="00AB4673"/>
    <w:rsid w:val="00AC417E"/>
    <w:rsid w:val="00AC5A06"/>
    <w:rsid w:val="00AC6A7F"/>
    <w:rsid w:val="00AE0156"/>
    <w:rsid w:val="00AF74EA"/>
    <w:rsid w:val="00B014D9"/>
    <w:rsid w:val="00B0410F"/>
    <w:rsid w:val="00B10B16"/>
    <w:rsid w:val="00B17047"/>
    <w:rsid w:val="00B25767"/>
    <w:rsid w:val="00B35DAF"/>
    <w:rsid w:val="00B37AAA"/>
    <w:rsid w:val="00B37C7C"/>
    <w:rsid w:val="00B46CB9"/>
    <w:rsid w:val="00B510AC"/>
    <w:rsid w:val="00B51E7F"/>
    <w:rsid w:val="00B52C29"/>
    <w:rsid w:val="00B52EF8"/>
    <w:rsid w:val="00B706EC"/>
    <w:rsid w:val="00B70738"/>
    <w:rsid w:val="00B92200"/>
    <w:rsid w:val="00BB1FEC"/>
    <w:rsid w:val="00BB24AE"/>
    <w:rsid w:val="00BB2686"/>
    <w:rsid w:val="00BC5CB9"/>
    <w:rsid w:val="00BC75AE"/>
    <w:rsid w:val="00BD1718"/>
    <w:rsid w:val="00BD3959"/>
    <w:rsid w:val="00BD4666"/>
    <w:rsid w:val="00BD4C49"/>
    <w:rsid w:val="00BF6AEC"/>
    <w:rsid w:val="00C01A5F"/>
    <w:rsid w:val="00C0320D"/>
    <w:rsid w:val="00C03FF4"/>
    <w:rsid w:val="00C1140A"/>
    <w:rsid w:val="00C17F7D"/>
    <w:rsid w:val="00C25553"/>
    <w:rsid w:val="00C27838"/>
    <w:rsid w:val="00C32622"/>
    <w:rsid w:val="00C341E4"/>
    <w:rsid w:val="00C41575"/>
    <w:rsid w:val="00C43047"/>
    <w:rsid w:val="00C44EA7"/>
    <w:rsid w:val="00C45705"/>
    <w:rsid w:val="00C46E8C"/>
    <w:rsid w:val="00C56562"/>
    <w:rsid w:val="00C565BB"/>
    <w:rsid w:val="00C62663"/>
    <w:rsid w:val="00C64F15"/>
    <w:rsid w:val="00C6774F"/>
    <w:rsid w:val="00C817D6"/>
    <w:rsid w:val="00C82C90"/>
    <w:rsid w:val="00C922F4"/>
    <w:rsid w:val="00CA79B9"/>
    <w:rsid w:val="00CB26B4"/>
    <w:rsid w:val="00CC273B"/>
    <w:rsid w:val="00CC277D"/>
    <w:rsid w:val="00CD4DE5"/>
    <w:rsid w:val="00CD54C7"/>
    <w:rsid w:val="00CF23EB"/>
    <w:rsid w:val="00D050AB"/>
    <w:rsid w:val="00D059C1"/>
    <w:rsid w:val="00D20DAC"/>
    <w:rsid w:val="00D20E3C"/>
    <w:rsid w:val="00D22256"/>
    <w:rsid w:val="00D30600"/>
    <w:rsid w:val="00D30EBF"/>
    <w:rsid w:val="00D3548C"/>
    <w:rsid w:val="00D365D8"/>
    <w:rsid w:val="00D44794"/>
    <w:rsid w:val="00D56BC8"/>
    <w:rsid w:val="00D65AE7"/>
    <w:rsid w:val="00D75F5B"/>
    <w:rsid w:val="00D918EF"/>
    <w:rsid w:val="00DA196D"/>
    <w:rsid w:val="00DA437A"/>
    <w:rsid w:val="00DA5C88"/>
    <w:rsid w:val="00DA6B57"/>
    <w:rsid w:val="00DB0BE9"/>
    <w:rsid w:val="00DB122D"/>
    <w:rsid w:val="00DB151E"/>
    <w:rsid w:val="00DB17BF"/>
    <w:rsid w:val="00DC2748"/>
    <w:rsid w:val="00DC457C"/>
    <w:rsid w:val="00DD0A22"/>
    <w:rsid w:val="00DD0EA0"/>
    <w:rsid w:val="00DD2A6F"/>
    <w:rsid w:val="00DD72FF"/>
    <w:rsid w:val="00DE61EC"/>
    <w:rsid w:val="00DF2DA8"/>
    <w:rsid w:val="00DF5E97"/>
    <w:rsid w:val="00DF718E"/>
    <w:rsid w:val="00E064F4"/>
    <w:rsid w:val="00E07C85"/>
    <w:rsid w:val="00E10467"/>
    <w:rsid w:val="00E12DB0"/>
    <w:rsid w:val="00E15036"/>
    <w:rsid w:val="00E174DE"/>
    <w:rsid w:val="00E23D7A"/>
    <w:rsid w:val="00E2573D"/>
    <w:rsid w:val="00E30182"/>
    <w:rsid w:val="00E433AE"/>
    <w:rsid w:val="00E44CF1"/>
    <w:rsid w:val="00E65921"/>
    <w:rsid w:val="00E710FF"/>
    <w:rsid w:val="00E71AA3"/>
    <w:rsid w:val="00E87D0B"/>
    <w:rsid w:val="00E87F38"/>
    <w:rsid w:val="00E958E1"/>
    <w:rsid w:val="00E96A59"/>
    <w:rsid w:val="00EA2D88"/>
    <w:rsid w:val="00EB501D"/>
    <w:rsid w:val="00EB64BD"/>
    <w:rsid w:val="00EC3311"/>
    <w:rsid w:val="00ED7AC2"/>
    <w:rsid w:val="00EF3924"/>
    <w:rsid w:val="00EF5564"/>
    <w:rsid w:val="00F012AF"/>
    <w:rsid w:val="00F0229F"/>
    <w:rsid w:val="00F02FB2"/>
    <w:rsid w:val="00F03E19"/>
    <w:rsid w:val="00F042C6"/>
    <w:rsid w:val="00F0620C"/>
    <w:rsid w:val="00F15E6D"/>
    <w:rsid w:val="00F16870"/>
    <w:rsid w:val="00F20013"/>
    <w:rsid w:val="00F32F9B"/>
    <w:rsid w:val="00F4027B"/>
    <w:rsid w:val="00F439F9"/>
    <w:rsid w:val="00F44DCE"/>
    <w:rsid w:val="00F45347"/>
    <w:rsid w:val="00F45A7E"/>
    <w:rsid w:val="00F53568"/>
    <w:rsid w:val="00F760DF"/>
    <w:rsid w:val="00F92965"/>
    <w:rsid w:val="00F93532"/>
    <w:rsid w:val="00F935D9"/>
    <w:rsid w:val="00FA35CD"/>
    <w:rsid w:val="00FB2FEF"/>
    <w:rsid w:val="00FB401C"/>
    <w:rsid w:val="00FD4AB7"/>
    <w:rsid w:val="00FE1E0D"/>
    <w:rsid w:val="00FF1B21"/>
    <w:rsid w:val="00FF4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DB048"/>
  <w15:docId w15:val="{4D383B2D-D7E1-BA44-B312-A3B5858C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5B"/>
    <w:rPr>
      <w:rFonts w:ascii="Times New Roman" w:eastAsia="Times New Roman" w:hAnsi="Times New Roman"/>
      <w:sz w:val="24"/>
      <w:lang w:val="en-AU"/>
    </w:rPr>
  </w:style>
  <w:style w:type="paragraph" w:styleId="Heading1">
    <w:name w:val="heading 1"/>
    <w:aliases w:val="PhD Heading 1"/>
    <w:basedOn w:val="Normal"/>
    <w:next w:val="PhDNormal"/>
    <w:link w:val="Heading1Char"/>
    <w:qFormat/>
    <w:rsid w:val="00D75F5B"/>
    <w:pPr>
      <w:keepNext/>
      <w:numPr>
        <w:numId w:val="32"/>
      </w:numPr>
      <w:pBdr>
        <w:bottom w:val="single" w:sz="8" w:space="6" w:color="auto"/>
      </w:pBdr>
      <w:tabs>
        <w:tab w:val="left" w:pos="567"/>
      </w:tabs>
      <w:spacing w:before="240" w:after="720"/>
      <w:outlineLvl w:val="0"/>
    </w:pPr>
    <w:rPr>
      <w:b/>
      <w:spacing w:val="-4"/>
      <w:sz w:val="44"/>
    </w:rPr>
  </w:style>
  <w:style w:type="paragraph" w:styleId="Heading2">
    <w:name w:val="heading 2"/>
    <w:aliases w:val="PhD Heading 2"/>
    <w:basedOn w:val="Normal"/>
    <w:next w:val="PhDNormal"/>
    <w:link w:val="Heading2Char"/>
    <w:qFormat/>
    <w:rsid w:val="00D75F5B"/>
    <w:pPr>
      <w:keepNext/>
      <w:numPr>
        <w:ilvl w:val="1"/>
        <w:numId w:val="32"/>
      </w:numPr>
      <w:spacing w:before="240" w:after="240"/>
      <w:outlineLvl w:val="1"/>
    </w:pPr>
    <w:rPr>
      <w:b/>
      <w:caps/>
    </w:rPr>
  </w:style>
  <w:style w:type="paragraph" w:styleId="Heading3">
    <w:name w:val="heading 3"/>
    <w:aliases w:val="PhD Heading 3"/>
    <w:basedOn w:val="PhDNormal"/>
    <w:next w:val="PhDNormal"/>
    <w:link w:val="Heading3Char"/>
    <w:qFormat/>
    <w:rsid w:val="00D75F5B"/>
    <w:pPr>
      <w:keepNext/>
      <w:numPr>
        <w:ilvl w:val="2"/>
        <w:numId w:val="32"/>
      </w:numPr>
      <w:spacing w:before="180" w:after="180" w:line="240" w:lineRule="auto"/>
      <w:jc w:val="left"/>
      <w:outlineLvl w:val="2"/>
    </w:pPr>
    <w:rPr>
      <w:b/>
    </w:rPr>
  </w:style>
  <w:style w:type="paragraph" w:styleId="Heading4">
    <w:name w:val="heading 4"/>
    <w:aliases w:val="PhD Heading 4"/>
    <w:basedOn w:val="PhDNormal"/>
    <w:next w:val="PhDNormal"/>
    <w:link w:val="Heading4Char"/>
    <w:qFormat/>
    <w:rsid w:val="00D75F5B"/>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link w:val="Heading5Char"/>
    <w:qFormat/>
    <w:rsid w:val="00D75F5B"/>
    <w:pPr>
      <w:spacing w:before="120" w:line="240" w:lineRule="auto"/>
      <w:ind w:left="567" w:firstLine="0"/>
      <w:jc w:val="left"/>
      <w:outlineLvl w:val="4"/>
    </w:pPr>
    <w:rPr>
      <w:i/>
    </w:rPr>
  </w:style>
  <w:style w:type="paragraph" w:styleId="Heading6">
    <w:name w:val="heading 6"/>
    <w:basedOn w:val="Normal"/>
    <w:next w:val="Normal"/>
    <w:link w:val="Heading6Char"/>
    <w:rsid w:val="00D75F5B"/>
    <w:pPr>
      <w:numPr>
        <w:ilvl w:val="5"/>
        <w:numId w:val="32"/>
      </w:numPr>
      <w:spacing w:before="240" w:after="60"/>
      <w:outlineLvl w:val="5"/>
    </w:pPr>
    <w:rPr>
      <w:i/>
    </w:rPr>
  </w:style>
  <w:style w:type="paragraph" w:styleId="Heading7">
    <w:name w:val="heading 7"/>
    <w:basedOn w:val="Normal"/>
    <w:next w:val="Normal"/>
    <w:link w:val="Heading7Char"/>
    <w:rsid w:val="00D75F5B"/>
    <w:pPr>
      <w:numPr>
        <w:ilvl w:val="6"/>
        <w:numId w:val="32"/>
      </w:numPr>
      <w:spacing w:before="180" w:after="60"/>
      <w:outlineLvl w:val="6"/>
    </w:pPr>
    <w:rPr>
      <w:u w:val="single"/>
    </w:rPr>
  </w:style>
  <w:style w:type="paragraph" w:styleId="Heading8">
    <w:name w:val="heading 8"/>
    <w:basedOn w:val="Normal"/>
    <w:next w:val="PhDNormal"/>
    <w:link w:val="Heading8Char"/>
    <w:rsid w:val="00D75F5B"/>
    <w:pPr>
      <w:numPr>
        <w:ilvl w:val="7"/>
        <w:numId w:val="32"/>
      </w:numPr>
      <w:tabs>
        <w:tab w:val="left" w:pos="1843"/>
      </w:tabs>
      <w:spacing w:after="120" w:line="300" w:lineRule="atLeast"/>
      <w:outlineLvl w:val="7"/>
    </w:pPr>
  </w:style>
  <w:style w:type="paragraph" w:styleId="Heading9">
    <w:name w:val="heading 9"/>
    <w:basedOn w:val="Normal"/>
    <w:next w:val="Normal"/>
    <w:link w:val="Heading9Char"/>
    <w:rsid w:val="00D75F5B"/>
    <w:pPr>
      <w:numPr>
        <w:ilvl w:val="8"/>
        <w:numId w:val="32"/>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rsid w:val="00D75F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5F5B"/>
  </w:style>
  <w:style w:type="paragraph" w:styleId="BodyText3">
    <w:name w:val="Body Text 3"/>
    <w:basedOn w:val="Normal"/>
    <w:link w:val="BodyText3Char"/>
    <w:rsid w:val="00D75F5B"/>
    <w:rPr>
      <w:sz w:val="22"/>
    </w:rPr>
  </w:style>
  <w:style w:type="character" w:customStyle="1" w:styleId="BodyText3Char">
    <w:name w:val="Body Text 3 Char"/>
    <w:basedOn w:val="DefaultParagraphFont"/>
    <w:link w:val="BodyText3"/>
    <w:rsid w:val="004A6F4A"/>
    <w:rPr>
      <w:rFonts w:ascii="Times New Roman" w:eastAsia="Batang" w:hAnsi="Times New Roman"/>
      <w:sz w:val="22"/>
      <w:szCs w:val="24"/>
      <w:lang w:eastAsia="fr-FR"/>
    </w:rPr>
  </w:style>
  <w:style w:type="paragraph" w:customStyle="1" w:styleId="Default">
    <w:name w:val="Default"/>
    <w:rsid w:val="007F2FB0"/>
    <w:pPr>
      <w:autoSpaceDE w:val="0"/>
      <w:autoSpaceDN w:val="0"/>
      <w:adjustRightInd w:val="0"/>
    </w:pPr>
    <w:rPr>
      <w:rFonts w:ascii="Times New Roman" w:hAnsi="Times New Roman"/>
      <w:color w:val="000000"/>
      <w:sz w:val="24"/>
      <w:szCs w:val="24"/>
    </w:rPr>
  </w:style>
  <w:style w:type="paragraph" w:styleId="BodyText">
    <w:name w:val="Body Text"/>
    <w:aliases w:val="Doors Normal"/>
    <w:basedOn w:val="Normal"/>
    <w:link w:val="BodyTextChar"/>
    <w:rsid w:val="00D75F5B"/>
    <w:rPr>
      <w:bCs/>
    </w:rPr>
  </w:style>
  <w:style w:type="character" w:customStyle="1" w:styleId="BodyTextChar">
    <w:name w:val="Body Text Char"/>
    <w:aliases w:val="Doors Normal Char"/>
    <w:basedOn w:val="DefaultParagraphFont"/>
    <w:link w:val="BodyText"/>
    <w:rsid w:val="00DA196D"/>
    <w:rPr>
      <w:rFonts w:ascii="Times New Roman" w:eastAsia="Batang" w:hAnsi="Times New Roman"/>
      <w:bCs/>
      <w:sz w:val="24"/>
      <w:szCs w:val="24"/>
      <w:lang w:eastAsia="fr-FR"/>
    </w:rPr>
  </w:style>
  <w:style w:type="character" w:customStyle="1" w:styleId="Heading2Char">
    <w:name w:val="Heading 2 Char"/>
    <w:basedOn w:val="DefaultParagraphFont"/>
    <w:link w:val="Heading2"/>
    <w:rsid w:val="0024252E"/>
    <w:rPr>
      <w:rFonts w:ascii="Times New Roman" w:eastAsia="Times New Roman" w:hAnsi="Times New Roman"/>
      <w:b/>
      <w:caps/>
      <w:sz w:val="24"/>
      <w:lang w:val="en-AU"/>
    </w:rPr>
  </w:style>
  <w:style w:type="character" w:customStyle="1" w:styleId="Heading3Char">
    <w:name w:val="Heading 3 Char"/>
    <w:basedOn w:val="DefaultParagraphFont"/>
    <w:link w:val="Heading3"/>
    <w:rsid w:val="0024252E"/>
    <w:rPr>
      <w:rFonts w:ascii="Times New Roman" w:eastAsia="Times New Roman" w:hAnsi="Times New Roman"/>
      <w:b/>
      <w:sz w:val="24"/>
      <w:szCs w:val="22"/>
      <w:lang w:val="en-AU"/>
    </w:rPr>
  </w:style>
  <w:style w:type="character" w:customStyle="1" w:styleId="Heading1Char">
    <w:name w:val="Heading 1 Char"/>
    <w:aliases w:val="PhD Heading 1 Char"/>
    <w:basedOn w:val="DefaultParagraphFont"/>
    <w:link w:val="Heading1"/>
    <w:rsid w:val="00D75F5B"/>
    <w:rPr>
      <w:rFonts w:ascii="Times New Roman" w:eastAsia="Times New Roman" w:hAnsi="Times New Roman"/>
      <w:b/>
      <w:spacing w:val="-4"/>
      <w:sz w:val="44"/>
      <w:lang w:val="en-AU"/>
    </w:rPr>
  </w:style>
  <w:style w:type="character" w:customStyle="1" w:styleId="Heading4Char">
    <w:name w:val="Heading 4 Char"/>
    <w:basedOn w:val="DefaultParagraphFont"/>
    <w:link w:val="Heading4"/>
    <w:rsid w:val="009D3D40"/>
    <w:rPr>
      <w:rFonts w:ascii="Times New Roman" w:eastAsia="Times New Roman" w:hAnsi="Times New Roman"/>
      <w:b/>
      <w:i/>
      <w:sz w:val="24"/>
      <w:szCs w:val="22"/>
      <w:lang w:val="en-AU"/>
    </w:rPr>
  </w:style>
  <w:style w:type="paragraph" w:styleId="TableofAuthorities">
    <w:name w:val="table of authorities"/>
    <w:basedOn w:val="Normal"/>
    <w:next w:val="Normal"/>
    <w:semiHidden/>
    <w:rsid w:val="009D3D40"/>
    <w:pPr>
      <w:ind w:left="200" w:hanging="200"/>
    </w:pPr>
    <w:rPr>
      <w:b/>
      <w:lang w:val="en-NZ"/>
    </w:rPr>
  </w:style>
  <w:style w:type="table" w:styleId="TableGrid">
    <w:name w:val="Table Grid"/>
    <w:basedOn w:val="TableNormal"/>
    <w:rsid w:val="00D75F5B"/>
    <w:rPr>
      <w:rFonts w:ascii="Times New Roman" w:eastAsia="Times New Roman"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958E1"/>
    <w:rPr>
      <w:b/>
      <w:bCs/>
    </w:rPr>
  </w:style>
  <w:style w:type="character" w:styleId="Hyperlink">
    <w:name w:val="Hyperlink"/>
    <w:basedOn w:val="DefaultParagraphFont"/>
    <w:uiPriority w:val="99"/>
    <w:rsid w:val="00D75F5B"/>
    <w:rPr>
      <w:color w:val="0000FF"/>
      <w:u w:val="single"/>
    </w:rPr>
  </w:style>
  <w:style w:type="paragraph" w:styleId="Header">
    <w:name w:val="header"/>
    <w:basedOn w:val="Normal"/>
    <w:link w:val="HeaderChar"/>
    <w:rsid w:val="00D75F5B"/>
    <w:pPr>
      <w:tabs>
        <w:tab w:val="center" w:pos="4153"/>
        <w:tab w:val="right" w:pos="8306"/>
      </w:tabs>
    </w:pPr>
  </w:style>
  <w:style w:type="character" w:customStyle="1" w:styleId="HeaderChar">
    <w:name w:val="Header Char"/>
    <w:basedOn w:val="DefaultParagraphFont"/>
    <w:link w:val="Header"/>
    <w:rsid w:val="00D75F5B"/>
    <w:rPr>
      <w:rFonts w:ascii="Times New Roman" w:eastAsia="Times New Roman" w:hAnsi="Times New Roman"/>
      <w:sz w:val="24"/>
      <w:lang w:val="en-AU"/>
    </w:rPr>
  </w:style>
  <w:style w:type="paragraph" w:styleId="Footer">
    <w:name w:val="footer"/>
    <w:basedOn w:val="Normal"/>
    <w:link w:val="FooterChar"/>
    <w:rsid w:val="00D75F5B"/>
    <w:pPr>
      <w:pBdr>
        <w:top w:val="single" w:sz="4" w:space="2" w:color="auto"/>
      </w:pBdr>
      <w:tabs>
        <w:tab w:val="right" w:pos="7938"/>
      </w:tabs>
      <w:spacing w:before="240" w:line="240" w:lineRule="atLeast"/>
    </w:pPr>
    <w:rPr>
      <w:sz w:val="20"/>
    </w:rPr>
  </w:style>
  <w:style w:type="character" w:customStyle="1" w:styleId="FooterChar">
    <w:name w:val="Footer Char"/>
    <w:basedOn w:val="DefaultParagraphFont"/>
    <w:link w:val="Footer"/>
    <w:rsid w:val="002047B8"/>
    <w:rPr>
      <w:rFonts w:ascii="Times New Roman" w:eastAsia="Times New Roman" w:hAnsi="Times New Roman"/>
      <w:lang w:val="en-AU"/>
    </w:rPr>
  </w:style>
  <w:style w:type="paragraph" w:styleId="ListParagraph">
    <w:name w:val="List Paragraph"/>
    <w:basedOn w:val="Normal"/>
    <w:uiPriority w:val="34"/>
    <w:qFormat/>
    <w:rsid w:val="00C32622"/>
    <w:pPr>
      <w:ind w:left="720"/>
      <w:contextualSpacing/>
    </w:pPr>
  </w:style>
  <w:style w:type="character" w:customStyle="1" w:styleId="apple-converted-space">
    <w:name w:val="apple-converted-space"/>
    <w:basedOn w:val="DefaultParagraphFont"/>
    <w:rsid w:val="00797468"/>
  </w:style>
  <w:style w:type="character" w:customStyle="1" w:styleId="highlight">
    <w:name w:val="highlight"/>
    <w:basedOn w:val="DefaultParagraphFont"/>
    <w:rsid w:val="00797468"/>
  </w:style>
  <w:style w:type="character" w:customStyle="1" w:styleId="jrnl">
    <w:name w:val="jrnl"/>
    <w:basedOn w:val="DefaultParagraphFont"/>
    <w:rsid w:val="00797468"/>
  </w:style>
  <w:style w:type="paragraph" w:styleId="BalloonText">
    <w:name w:val="Balloon Text"/>
    <w:basedOn w:val="Normal"/>
    <w:link w:val="BalloonTextChar"/>
    <w:semiHidden/>
    <w:rsid w:val="00D75F5B"/>
    <w:rPr>
      <w:rFonts w:ascii="Tahoma" w:hAnsi="Tahoma" w:cs="Tahoma"/>
      <w:sz w:val="16"/>
      <w:szCs w:val="16"/>
    </w:rPr>
  </w:style>
  <w:style w:type="character" w:customStyle="1" w:styleId="BalloonTextChar">
    <w:name w:val="Balloon Text Char"/>
    <w:basedOn w:val="DefaultParagraphFont"/>
    <w:link w:val="BalloonText"/>
    <w:semiHidden/>
    <w:rsid w:val="001B52F1"/>
    <w:rPr>
      <w:rFonts w:ascii="Tahoma" w:eastAsia="Times New Roman" w:hAnsi="Tahoma" w:cs="Tahoma"/>
      <w:sz w:val="16"/>
      <w:szCs w:val="16"/>
      <w:lang w:val="en-AU"/>
    </w:rPr>
  </w:style>
  <w:style w:type="paragraph" w:customStyle="1" w:styleId="Proposaltext">
    <w:name w:val="Proposal text"/>
    <w:basedOn w:val="Normal"/>
    <w:rsid w:val="001B52F1"/>
    <w:pPr>
      <w:widowControl w:val="0"/>
      <w:snapToGrid w:val="0"/>
      <w:spacing w:before="20" w:after="20"/>
    </w:pPr>
    <w:rPr>
      <w:rFonts w:ascii="Arial" w:eastAsia="SimSun" w:hAnsi="Arial"/>
      <w:snapToGrid w:val="0"/>
      <w:sz w:val="20"/>
      <w:lang w:val="en-GB"/>
    </w:rPr>
  </w:style>
  <w:style w:type="paragraph" w:styleId="BlockText">
    <w:name w:val="Block Text"/>
    <w:basedOn w:val="Normal"/>
    <w:rsid w:val="001B52F1"/>
    <w:pPr>
      <w:suppressAutoHyphens/>
      <w:spacing w:after="280" w:line="300" w:lineRule="exact"/>
      <w:ind w:right="45"/>
    </w:pPr>
    <w:rPr>
      <w:rFonts w:ascii="Helvetica" w:eastAsia="Times" w:hAnsi="Helvetica"/>
      <w:sz w:val="20"/>
    </w:rPr>
  </w:style>
  <w:style w:type="paragraph" w:customStyle="1" w:styleId="Char1">
    <w:name w:val="Char1"/>
    <w:basedOn w:val="Normal"/>
    <w:rsid w:val="001B52F1"/>
    <w:pPr>
      <w:keepNext/>
      <w:spacing w:before="180" w:after="60" w:line="240" w:lineRule="exact"/>
      <w:ind w:left="720"/>
      <w:jc w:val="both"/>
    </w:pPr>
    <w:rPr>
      <w:rFonts w:ascii="Courier New" w:hAnsi="Courier New" w:cs="Angsana New"/>
      <w:i/>
      <w:szCs w:val="24"/>
    </w:rPr>
  </w:style>
  <w:style w:type="paragraph" w:styleId="CommentText">
    <w:name w:val="annotation text"/>
    <w:basedOn w:val="Normal"/>
    <w:link w:val="CommentTextChar"/>
    <w:semiHidden/>
    <w:rsid w:val="001B52F1"/>
    <w:rPr>
      <w:sz w:val="20"/>
    </w:rPr>
  </w:style>
  <w:style w:type="character" w:customStyle="1" w:styleId="CommentTextChar">
    <w:name w:val="Comment Text Char"/>
    <w:basedOn w:val="DefaultParagraphFont"/>
    <w:link w:val="CommentText"/>
    <w:semiHidden/>
    <w:rsid w:val="001B52F1"/>
    <w:rPr>
      <w:rFonts w:eastAsia="Times New Roman"/>
    </w:rPr>
  </w:style>
  <w:style w:type="paragraph" w:styleId="List2">
    <w:name w:val="List 2"/>
    <w:basedOn w:val="Default"/>
    <w:next w:val="Default"/>
    <w:rsid w:val="001B52F1"/>
    <w:pPr>
      <w:widowControl w:val="0"/>
    </w:pPr>
    <w:rPr>
      <w:rFonts w:eastAsia="Times New Roman"/>
      <w:color w:val="auto"/>
    </w:rPr>
  </w:style>
  <w:style w:type="character" w:styleId="PageNumber">
    <w:name w:val="page number"/>
    <w:basedOn w:val="DefaultParagraphFont"/>
    <w:rsid w:val="00D75F5B"/>
  </w:style>
  <w:style w:type="character" w:customStyle="1" w:styleId="CommentSubjectChar">
    <w:name w:val="Comment Subject Char"/>
    <w:basedOn w:val="CommentTextChar"/>
    <w:link w:val="CommentSubject"/>
    <w:semiHidden/>
    <w:rsid w:val="001B52F1"/>
    <w:rPr>
      <w:rFonts w:ascii="Times New Roman" w:eastAsia="Times New Roman" w:hAnsi="Times New Roman"/>
      <w:b/>
      <w:bCs/>
    </w:rPr>
  </w:style>
  <w:style w:type="paragraph" w:styleId="CommentSubject">
    <w:name w:val="annotation subject"/>
    <w:basedOn w:val="CommentText"/>
    <w:next w:val="CommentText"/>
    <w:link w:val="CommentSubjectChar"/>
    <w:semiHidden/>
    <w:rsid w:val="001B52F1"/>
    <w:rPr>
      <w:b/>
      <w:bCs/>
    </w:rPr>
  </w:style>
  <w:style w:type="character" w:customStyle="1" w:styleId="CommentSubjectChar1">
    <w:name w:val="Comment Subject Char1"/>
    <w:basedOn w:val="CommentTextChar"/>
    <w:uiPriority w:val="99"/>
    <w:semiHidden/>
    <w:rsid w:val="001B52F1"/>
    <w:rPr>
      <w:rFonts w:eastAsia="Times New Roman"/>
      <w:b/>
      <w:bCs/>
    </w:rPr>
  </w:style>
  <w:style w:type="character" w:customStyle="1" w:styleId="DocumentMapChar">
    <w:name w:val="Document Map Char"/>
    <w:basedOn w:val="DefaultParagraphFont"/>
    <w:link w:val="DocumentMap"/>
    <w:semiHidden/>
    <w:rsid w:val="001B52F1"/>
    <w:rPr>
      <w:rFonts w:ascii="Tahoma" w:eastAsia="Times New Roman" w:hAnsi="Tahoma" w:cs="Tahoma"/>
      <w:shd w:val="clear" w:color="auto" w:fill="000080"/>
      <w:lang w:val="en-AU"/>
    </w:rPr>
  </w:style>
  <w:style w:type="paragraph" w:styleId="DocumentMap">
    <w:name w:val="Document Map"/>
    <w:basedOn w:val="Normal"/>
    <w:link w:val="DocumentMapChar"/>
    <w:semiHidden/>
    <w:rsid w:val="00D75F5B"/>
    <w:pPr>
      <w:shd w:val="clear" w:color="auto" w:fill="000080"/>
    </w:pPr>
    <w:rPr>
      <w:rFonts w:ascii="Tahoma" w:hAnsi="Tahoma" w:cs="Tahoma"/>
      <w:sz w:val="20"/>
    </w:rPr>
  </w:style>
  <w:style w:type="character" w:customStyle="1" w:styleId="DocumentMapChar1">
    <w:name w:val="Document Map Char1"/>
    <w:basedOn w:val="DefaultParagraphFont"/>
    <w:uiPriority w:val="99"/>
    <w:semiHidden/>
    <w:rsid w:val="001B52F1"/>
    <w:rPr>
      <w:rFonts w:ascii="Tahoma" w:hAnsi="Tahoma" w:cs="Tahoma"/>
      <w:sz w:val="16"/>
      <w:szCs w:val="16"/>
    </w:rPr>
  </w:style>
  <w:style w:type="paragraph" w:customStyle="1" w:styleId="Default1">
    <w:name w:val="Default1"/>
    <w:basedOn w:val="Normal"/>
    <w:next w:val="Normal"/>
    <w:rsid w:val="001B52F1"/>
    <w:pPr>
      <w:widowControl w:val="0"/>
      <w:autoSpaceDE w:val="0"/>
      <w:autoSpaceDN w:val="0"/>
      <w:adjustRightInd w:val="0"/>
    </w:pPr>
    <w:rPr>
      <w:szCs w:val="24"/>
    </w:rPr>
  </w:style>
  <w:style w:type="character" w:styleId="UnresolvedMention">
    <w:name w:val="Unresolved Mention"/>
    <w:basedOn w:val="DefaultParagraphFont"/>
    <w:uiPriority w:val="99"/>
    <w:semiHidden/>
    <w:unhideWhenUsed/>
    <w:rsid w:val="000722A8"/>
    <w:rPr>
      <w:color w:val="605E5C"/>
      <w:shd w:val="clear" w:color="auto" w:fill="E1DFDD"/>
    </w:rPr>
  </w:style>
  <w:style w:type="character" w:styleId="CommentReference">
    <w:name w:val="annotation reference"/>
    <w:basedOn w:val="DefaultParagraphFont"/>
    <w:uiPriority w:val="99"/>
    <w:semiHidden/>
    <w:unhideWhenUsed/>
    <w:rsid w:val="00B37AAA"/>
    <w:rPr>
      <w:sz w:val="16"/>
      <w:szCs w:val="16"/>
    </w:rPr>
  </w:style>
  <w:style w:type="character" w:customStyle="1" w:styleId="Heading5Char">
    <w:name w:val="Heading 5 Char"/>
    <w:basedOn w:val="DefaultParagraphFont"/>
    <w:link w:val="Heading5"/>
    <w:rsid w:val="00D75F5B"/>
    <w:rPr>
      <w:rFonts w:ascii="Times New Roman" w:eastAsia="Times New Roman" w:hAnsi="Times New Roman"/>
      <w:i/>
      <w:sz w:val="24"/>
      <w:szCs w:val="22"/>
      <w:lang w:val="en-AU"/>
    </w:rPr>
  </w:style>
  <w:style w:type="character" w:customStyle="1" w:styleId="Heading6Char">
    <w:name w:val="Heading 6 Char"/>
    <w:basedOn w:val="DefaultParagraphFont"/>
    <w:link w:val="Heading6"/>
    <w:rsid w:val="00D75F5B"/>
    <w:rPr>
      <w:rFonts w:ascii="Times New Roman" w:eastAsia="Times New Roman" w:hAnsi="Times New Roman"/>
      <w:i/>
      <w:sz w:val="24"/>
      <w:lang w:val="en-AU"/>
    </w:rPr>
  </w:style>
  <w:style w:type="character" w:customStyle="1" w:styleId="Heading7Char">
    <w:name w:val="Heading 7 Char"/>
    <w:basedOn w:val="DefaultParagraphFont"/>
    <w:link w:val="Heading7"/>
    <w:rsid w:val="00D75F5B"/>
    <w:rPr>
      <w:rFonts w:ascii="Times New Roman" w:eastAsia="Times New Roman" w:hAnsi="Times New Roman"/>
      <w:sz w:val="24"/>
      <w:u w:val="single"/>
      <w:lang w:val="en-AU"/>
    </w:rPr>
  </w:style>
  <w:style w:type="character" w:customStyle="1" w:styleId="Heading8Char">
    <w:name w:val="Heading 8 Char"/>
    <w:basedOn w:val="DefaultParagraphFont"/>
    <w:link w:val="Heading8"/>
    <w:rsid w:val="00D75F5B"/>
    <w:rPr>
      <w:rFonts w:ascii="Times New Roman" w:eastAsia="Times New Roman" w:hAnsi="Times New Roman"/>
      <w:sz w:val="24"/>
      <w:lang w:val="en-AU"/>
    </w:rPr>
  </w:style>
  <w:style w:type="character" w:customStyle="1" w:styleId="Heading9Char">
    <w:name w:val="Heading 9 Char"/>
    <w:basedOn w:val="DefaultParagraphFont"/>
    <w:link w:val="Heading9"/>
    <w:rsid w:val="00D75F5B"/>
    <w:rPr>
      <w:rFonts w:ascii="Times New Roman" w:eastAsia="Times New Roman" w:hAnsi="Times New Roman"/>
      <w:i/>
      <w:sz w:val="24"/>
      <w:lang w:val="en-AU"/>
    </w:rPr>
  </w:style>
  <w:style w:type="paragraph" w:styleId="BodyTextIndent">
    <w:name w:val="Body Text Indent"/>
    <w:basedOn w:val="Normal"/>
    <w:link w:val="BodyTextIndentChar"/>
    <w:semiHidden/>
    <w:rsid w:val="00D75F5B"/>
    <w:pPr>
      <w:jc w:val="both"/>
    </w:pPr>
    <w:rPr>
      <w:sz w:val="22"/>
    </w:rPr>
  </w:style>
  <w:style w:type="character" w:customStyle="1" w:styleId="BodyTextIndentChar">
    <w:name w:val="Body Text Indent Char"/>
    <w:basedOn w:val="DefaultParagraphFont"/>
    <w:link w:val="BodyTextIndent"/>
    <w:semiHidden/>
    <w:rsid w:val="00D75F5B"/>
    <w:rPr>
      <w:rFonts w:ascii="Times New Roman" w:eastAsia="Batang" w:hAnsi="Times New Roman"/>
      <w:sz w:val="22"/>
      <w:szCs w:val="24"/>
      <w:lang w:eastAsia="fr-FR"/>
    </w:rPr>
  </w:style>
  <w:style w:type="paragraph" w:styleId="BodyTextIndent2">
    <w:name w:val="Body Text Indent 2"/>
    <w:basedOn w:val="Normal"/>
    <w:link w:val="BodyTextIndent2Char"/>
    <w:semiHidden/>
    <w:rsid w:val="00D75F5B"/>
    <w:rPr>
      <w:color w:val="000000"/>
      <w:sz w:val="22"/>
      <w:szCs w:val="28"/>
    </w:rPr>
  </w:style>
  <w:style w:type="character" w:customStyle="1" w:styleId="BodyTextIndent2Char">
    <w:name w:val="Body Text Indent 2 Char"/>
    <w:basedOn w:val="DefaultParagraphFont"/>
    <w:link w:val="BodyTextIndent2"/>
    <w:semiHidden/>
    <w:rsid w:val="00D75F5B"/>
    <w:rPr>
      <w:rFonts w:ascii="Times New Roman" w:eastAsia="Batang" w:hAnsi="Times New Roman"/>
      <w:color w:val="000000"/>
      <w:sz w:val="22"/>
      <w:szCs w:val="28"/>
      <w:lang w:eastAsia="fr-FR"/>
    </w:rPr>
  </w:style>
  <w:style w:type="paragraph" w:styleId="BodyText2">
    <w:name w:val="Body Text 2"/>
    <w:basedOn w:val="Normal"/>
    <w:link w:val="BodyText2Char"/>
    <w:semiHidden/>
    <w:rsid w:val="00D75F5B"/>
    <w:pPr>
      <w:jc w:val="both"/>
    </w:pPr>
    <w:rPr>
      <w:sz w:val="22"/>
    </w:rPr>
  </w:style>
  <w:style w:type="character" w:customStyle="1" w:styleId="BodyText2Char">
    <w:name w:val="Body Text 2 Char"/>
    <w:basedOn w:val="DefaultParagraphFont"/>
    <w:link w:val="BodyText2"/>
    <w:semiHidden/>
    <w:rsid w:val="00D75F5B"/>
    <w:rPr>
      <w:rFonts w:ascii="Times New Roman" w:eastAsia="Batang" w:hAnsi="Times New Roman"/>
      <w:sz w:val="22"/>
      <w:szCs w:val="24"/>
      <w:lang w:eastAsia="fr-FR"/>
    </w:rPr>
  </w:style>
  <w:style w:type="paragraph" w:styleId="BodyTextIndent3">
    <w:name w:val="Body Text Indent 3"/>
    <w:basedOn w:val="Normal"/>
    <w:link w:val="BodyTextIndent3Char"/>
    <w:semiHidden/>
    <w:rsid w:val="00D75F5B"/>
    <w:pPr>
      <w:jc w:val="both"/>
    </w:pPr>
  </w:style>
  <w:style w:type="character" w:customStyle="1" w:styleId="BodyTextIndent3Char">
    <w:name w:val="Body Text Indent 3 Char"/>
    <w:basedOn w:val="DefaultParagraphFont"/>
    <w:link w:val="BodyTextIndent3"/>
    <w:semiHidden/>
    <w:rsid w:val="00D75F5B"/>
    <w:rPr>
      <w:rFonts w:ascii="Times New Roman" w:eastAsia="Batang" w:hAnsi="Times New Roman"/>
      <w:sz w:val="24"/>
      <w:szCs w:val="24"/>
      <w:lang w:eastAsia="fr-FR"/>
    </w:rPr>
  </w:style>
  <w:style w:type="paragraph" w:customStyle="1" w:styleId="font0">
    <w:name w:val="font0"/>
    <w:basedOn w:val="Normal"/>
    <w:rsid w:val="00D75F5B"/>
    <w:pPr>
      <w:spacing w:before="100" w:beforeAutospacing="1" w:after="100" w:afterAutospacing="1"/>
    </w:pPr>
    <w:rPr>
      <w:rFonts w:ascii="Arial" w:hAnsi="Arial" w:cs="Arial"/>
      <w:sz w:val="20"/>
      <w:lang w:val="fr-FR"/>
    </w:rPr>
  </w:style>
  <w:style w:type="character" w:styleId="FollowedHyperlink">
    <w:name w:val="FollowedHyperlink"/>
    <w:basedOn w:val="DefaultParagraphFont"/>
    <w:rsid w:val="00D75F5B"/>
    <w:rPr>
      <w:color w:val="800080"/>
      <w:u w:val="single"/>
    </w:rPr>
  </w:style>
  <w:style w:type="paragraph" w:styleId="TOC1">
    <w:name w:val="toc 1"/>
    <w:basedOn w:val="TOC2"/>
    <w:next w:val="Normal"/>
    <w:link w:val="TOC1Char"/>
    <w:uiPriority w:val="39"/>
    <w:rsid w:val="00D75F5B"/>
    <w:pPr>
      <w:tabs>
        <w:tab w:val="clear" w:pos="567"/>
        <w:tab w:val="left" w:pos="284"/>
      </w:tabs>
    </w:pPr>
    <w:rPr>
      <w:b/>
      <w:sz w:val="24"/>
    </w:rPr>
  </w:style>
  <w:style w:type="paragraph" w:styleId="TOC2">
    <w:name w:val="toc 2"/>
    <w:basedOn w:val="Normal"/>
    <w:next w:val="Normal"/>
    <w:uiPriority w:val="39"/>
    <w:rsid w:val="00D75F5B"/>
    <w:pPr>
      <w:tabs>
        <w:tab w:val="left" w:pos="567"/>
        <w:tab w:val="right" w:leader="dot" w:pos="8221"/>
      </w:tabs>
      <w:spacing w:before="120"/>
    </w:pPr>
    <w:rPr>
      <w:noProof/>
      <w:sz w:val="22"/>
    </w:rPr>
  </w:style>
  <w:style w:type="paragraph" w:styleId="TOC3">
    <w:name w:val="toc 3"/>
    <w:basedOn w:val="Normal"/>
    <w:next w:val="Normal"/>
    <w:uiPriority w:val="39"/>
    <w:rsid w:val="00D75F5B"/>
    <w:pPr>
      <w:tabs>
        <w:tab w:val="left" w:pos="1276"/>
        <w:tab w:val="left" w:pos="1559"/>
        <w:tab w:val="right" w:leader="dot" w:pos="8221"/>
      </w:tabs>
      <w:ind w:left="1134" w:right="567" w:hanging="567"/>
    </w:pPr>
    <w:rPr>
      <w:noProof/>
      <w:sz w:val="22"/>
    </w:rPr>
  </w:style>
  <w:style w:type="paragraph" w:styleId="TOC4">
    <w:name w:val="toc 4"/>
    <w:basedOn w:val="Normal"/>
    <w:next w:val="Normal"/>
    <w:autoRedefine/>
    <w:semiHidden/>
    <w:rsid w:val="00D75F5B"/>
    <w:pPr>
      <w:tabs>
        <w:tab w:val="right" w:leader="dot" w:pos="8221"/>
      </w:tabs>
      <w:ind w:left="1276"/>
    </w:pPr>
    <w:rPr>
      <w:sz w:val="20"/>
    </w:rPr>
  </w:style>
  <w:style w:type="paragraph" w:styleId="TOC5">
    <w:name w:val="toc 5"/>
    <w:basedOn w:val="Normal"/>
    <w:next w:val="Normal"/>
    <w:autoRedefine/>
    <w:semiHidden/>
    <w:rsid w:val="00D75F5B"/>
    <w:pPr>
      <w:tabs>
        <w:tab w:val="left" w:pos="1049"/>
        <w:tab w:val="right" w:leader="dot" w:pos="8221"/>
      </w:tabs>
      <w:spacing w:before="180" w:after="120"/>
    </w:pPr>
    <w:rPr>
      <w:smallCaps/>
      <w:sz w:val="20"/>
    </w:rPr>
  </w:style>
  <w:style w:type="paragraph" w:styleId="TOC6">
    <w:name w:val="toc 6"/>
    <w:basedOn w:val="Normal"/>
    <w:next w:val="Normal"/>
    <w:autoRedefine/>
    <w:semiHidden/>
    <w:rsid w:val="00D75F5B"/>
    <w:pPr>
      <w:tabs>
        <w:tab w:val="right" w:leader="dot" w:pos="8221"/>
      </w:tabs>
      <w:spacing w:after="60" w:line="300" w:lineRule="atLeast"/>
    </w:pPr>
    <w:rPr>
      <w:sz w:val="20"/>
    </w:rPr>
  </w:style>
  <w:style w:type="paragraph" w:styleId="TOC7">
    <w:name w:val="toc 7"/>
    <w:basedOn w:val="Normal"/>
    <w:next w:val="Normal"/>
    <w:autoRedefine/>
    <w:semiHidden/>
    <w:rsid w:val="00D75F5B"/>
    <w:pPr>
      <w:tabs>
        <w:tab w:val="right" w:leader="dot" w:pos="8221"/>
      </w:tabs>
      <w:spacing w:line="300" w:lineRule="atLeast"/>
      <w:ind w:left="1100"/>
    </w:pPr>
    <w:rPr>
      <w:sz w:val="18"/>
    </w:rPr>
  </w:style>
  <w:style w:type="paragraph" w:styleId="TOC8">
    <w:name w:val="toc 8"/>
    <w:basedOn w:val="Normal"/>
    <w:next w:val="Normal"/>
    <w:autoRedefine/>
    <w:semiHidden/>
    <w:rsid w:val="00D75F5B"/>
    <w:pPr>
      <w:tabs>
        <w:tab w:val="right" w:leader="dot" w:pos="8221"/>
      </w:tabs>
      <w:spacing w:line="300" w:lineRule="atLeast"/>
      <w:ind w:left="1320"/>
    </w:pPr>
    <w:rPr>
      <w:sz w:val="18"/>
    </w:rPr>
  </w:style>
  <w:style w:type="paragraph" w:styleId="TOC9">
    <w:name w:val="toc 9"/>
    <w:basedOn w:val="Normal"/>
    <w:next w:val="Normal"/>
    <w:autoRedefine/>
    <w:semiHidden/>
    <w:rsid w:val="00D75F5B"/>
    <w:pPr>
      <w:tabs>
        <w:tab w:val="right" w:leader="dot" w:pos="8221"/>
      </w:tabs>
      <w:spacing w:line="300" w:lineRule="atLeast"/>
      <w:ind w:left="1540"/>
    </w:pPr>
    <w:rPr>
      <w:sz w:val="18"/>
    </w:rPr>
  </w:style>
  <w:style w:type="paragraph" w:styleId="TableofFigures">
    <w:name w:val="table of figures"/>
    <w:basedOn w:val="Normal"/>
    <w:next w:val="Normal"/>
    <w:uiPriority w:val="99"/>
    <w:rsid w:val="00D75F5B"/>
    <w:pPr>
      <w:tabs>
        <w:tab w:val="right" w:leader="dot" w:pos="8221"/>
      </w:tabs>
      <w:spacing w:after="120"/>
      <w:ind w:left="851" w:right="567" w:hanging="851"/>
    </w:pPr>
  </w:style>
  <w:style w:type="paragraph" w:styleId="Index1">
    <w:name w:val="index 1"/>
    <w:basedOn w:val="Normal"/>
    <w:next w:val="Normal"/>
    <w:autoRedefine/>
    <w:semiHidden/>
    <w:rsid w:val="00D75F5B"/>
    <w:pPr>
      <w:ind w:left="240" w:hanging="240"/>
    </w:pPr>
  </w:style>
  <w:style w:type="paragraph" w:styleId="Index2">
    <w:name w:val="index 2"/>
    <w:basedOn w:val="Normal"/>
    <w:next w:val="Normal"/>
    <w:autoRedefine/>
    <w:semiHidden/>
    <w:rsid w:val="00D75F5B"/>
    <w:pPr>
      <w:ind w:left="480" w:hanging="240"/>
    </w:pPr>
  </w:style>
  <w:style w:type="paragraph" w:styleId="Index3">
    <w:name w:val="index 3"/>
    <w:basedOn w:val="Normal"/>
    <w:next w:val="Normal"/>
    <w:autoRedefine/>
    <w:semiHidden/>
    <w:rsid w:val="00D75F5B"/>
    <w:pPr>
      <w:ind w:left="720" w:hanging="240"/>
    </w:pPr>
  </w:style>
  <w:style w:type="paragraph" w:styleId="Index4">
    <w:name w:val="index 4"/>
    <w:basedOn w:val="Normal"/>
    <w:next w:val="Normal"/>
    <w:autoRedefine/>
    <w:semiHidden/>
    <w:rsid w:val="00D75F5B"/>
    <w:pPr>
      <w:ind w:left="960" w:hanging="240"/>
    </w:pPr>
  </w:style>
  <w:style w:type="paragraph" w:styleId="Index5">
    <w:name w:val="index 5"/>
    <w:basedOn w:val="Normal"/>
    <w:next w:val="Normal"/>
    <w:autoRedefine/>
    <w:semiHidden/>
    <w:rsid w:val="00D75F5B"/>
    <w:pPr>
      <w:ind w:left="1200" w:hanging="240"/>
    </w:pPr>
  </w:style>
  <w:style w:type="paragraph" w:styleId="Index6">
    <w:name w:val="index 6"/>
    <w:basedOn w:val="Normal"/>
    <w:next w:val="Normal"/>
    <w:autoRedefine/>
    <w:semiHidden/>
    <w:rsid w:val="00D75F5B"/>
    <w:pPr>
      <w:ind w:left="1440" w:hanging="240"/>
    </w:pPr>
  </w:style>
  <w:style w:type="paragraph" w:styleId="Index7">
    <w:name w:val="index 7"/>
    <w:basedOn w:val="Normal"/>
    <w:next w:val="Normal"/>
    <w:autoRedefine/>
    <w:semiHidden/>
    <w:rsid w:val="00D75F5B"/>
    <w:pPr>
      <w:ind w:left="1680" w:hanging="240"/>
    </w:pPr>
  </w:style>
  <w:style w:type="paragraph" w:styleId="Index8">
    <w:name w:val="index 8"/>
    <w:basedOn w:val="Normal"/>
    <w:next w:val="Normal"/>
    <w:autoRedefine/>
    <w:semiHidden/>
    <w:rsid w:val="00D75F5B"/>
    <w:pPr>
      <w:ind w:left="1920" w:hanging="240"/>
    </w:pPr>
  </w:style>
  <w:style w:type="paragraph" w:styleId="Index9">
    <w:name w:val="index 9"/>
    <w:basedOn w:val="Normal"/>
    <w:next w:val="Normal"/>
    <w:autoRedefine/>
    <w:semiHidden/>
    <w:rsid w:val="00D75F5B"/>
    <w:pPr>
      <w:ind w:left="2160" w:hanging="240"/>
    </w:pPr>
  </w:style>
  <w:style w:type="paragraph" w:styleId="IndexHeading">
    <w:name w:val="index heading"/>
    <w:basedOn w:val="Normal"/>
    <w:next w:val="Index1"/>
    <w:semiHidden/>
    <w:rsid w:val="00D75F5B"/>
  </w:style>
  <w:style w:type="paragraph" w:customStyle="1" w:styleId="xl24">
    <w:name w:val="xl24"/>
    <w:basedOn w:val="Normal"/>
    <w:rsid w:val="00D75F5B"/>
    <w:pPr>
      <w:spacing w:before="100" w:beforeAutospacing="1" w:after="100" w:afterAutospacing="1"/>
      <w:jc w:val="center"/>
    </w:pPr>
    <w:rPr>
      <w:lang w:val="fr-FR"/>
    </w:rPr>
  </w:style>
  <w:style w:type="paragraph" w:customStyle="1" w:styleId="xl25">
    <w:name w:val="xl25"/>
    <w:basedOn w:val="Normal"/>
    <w:rsid w:val="00D75F5B"/>
    <w:pPr>
      <w:spacing w:before="100" w:beforeAutospacing="1" w:after="100" w:afterAutospacing="1"/>
      <w:jc w:val="right"/>
    </w:pPr>
    <w:rPr>
      <w:lang w:val="fr-FR"/>
    </w:rPr>
  </w:style>
  <w:style w:type="paragraph" w:customStyle="1" w:styleId="xl26">
    <w:name w:val="xl26"/>
    <w:basedOn w:val="Normal"/>
    <w:rsid w:val="00D75F5B"/>
    <w:pPr>
      <w:spacing w:before="100" w:beforeAutospacing="1" w:after="100" w:afterAutospacing="1"/>
      <w:jc w:val="right"/>
    </w:pPr>
    <w:rPr>
      <w:lang w:val="fr-FR"/>
    </w:rPr>
  </w:style>
  <w:style w:type="paragraph" w:customStyle="1" w:styleId="xl27">
    <w:name w:val="xl27"/>
    <w:basedOn w:val="Normal"/>
    <w:rsid w:val="00D75F5B"/>
    <w:pPr>
      <w:spacing w:before="100" w:beforeAutospacing="1" w:after="100" w:afterAutospacing="1"/>
    </w:pPr>
    <w:rPr>
      <w:lang w:val="fr-FR"/>
    </w:rPr>
  </w:style>
  <w:style w:type="paragraph" w:customStyle="1" w:styleId="xl28">
    <w:name w:val="xl28"/>
    <w:basedOn w:val="Normal"/>
    <w:rsid w:val="00D75F5B"/>
    <w:pPr>
      <w:pBdr>
        <w:bottom w:val="single" w:sz="4" w:space="0" w:color="auto"/>
      </w:pBdr>
      <w:spacing w:before="100" w:beforeAutospacing="1" w:after="100" w:afterAutospacing="1"/>
    </w:pPr>
    <w:rPr>
      <w:lang w:val="fr-FR"/>
    </w:rPr>
  </w:style>
  <w:style w:type="paragraph" w:customStyle="1" w:styleId="xl29">
    <w:name w:val="xl29"/>
    <w:basedOn w:val="Normal"/>
    <w:rsid w:val="00D75F5B"/>
    <w:pPr>
      <w:pBdr>
        <w:bottom w:val="single" w:sz="4" w:space="0" w:color="auto"/>
      </w:pBdr>
      <w:spacing w:before="100" w:beforeAutospacing="1" w:after="100" w:afterAutospacing="1"/>
      <w:jc w:val="right"/>
    </w:pPr>
    <w:rPr>
      <w:lang w:val="fr-FR"/>
    </w:rPr>
  </w:style>
  <w:style w:type="paragraph" w:customStyle="1" w:styleId="xl30">
    <w:name w:val="xl30"/>
    <w:basedOn w:val="Normal"/>
    <w:rsid w:val="00D75F5B"/>
    <w:pPr>
      <w:spacing w:before="100" w:beforeAutospacing="1" w:after="100" w:afterAutospacing="1"/>
    </w:pPr>
    <w:rPr>
      <w:b/>
      <w:bCs/>
      <w:i/>
      <w:iCs/>
      <w:lang w:val="fr-FR"/>
    </w:rPr>
  </w:style>
  <w:style w:type="paragraph" w:customStyle="1" w:styleId="xl31">
    <w:name w:val="xl31"/>
    <w:basedOn w:val="Normal"/>
    <w:rsid w:val="00D75F5B"/>
    <w:pPr>
      <w:spacing w:before="100" w:beforeAutospacing="1" w:after="100" w:afterAutospacing="1"/>
    </w:pPr>
    <w:rPr>
      <w:lang w:val="fr-FR"/>
    </w:rPr>
  </w:style>
  <w:style w:type="paragraph" w:customStyle="1" w:styleId="ChapNumber">
    <w:name w:val="ChapNumber"/>
    <w:basedOn w:val="Heading1"/>
    <w:rsid w:val="00D75F5B"/>
    <w:pPr>
      <w:spacing w:line="480" w:lineRule="auto"/>
    </w:pPr>
  </w:style>
  <w:style w:type="paragraph" w:styleId="NormalWeb">
    <w:name w:val="Normal (Web)"/>
    <w:basedOn w:val="Normal"/>
    <w:semiHidden/>
    <w:rsid w:val="00D75F5B"/>
    <w:pPr>
      <w:spacing w:before="100" w:beforeAutospacing="1" w:after="100" w:afterAutospacing="1"/>
    </w:pPr>
    <w:rPr>
      <w:lang w:val="fr-FR"/>
    </w:rPr>
  </w:style>
  <w:style w:type="paragraph" w:customStyle="1" w:styleId="PhDNormal">
    <w:name w:val="PhD Normal"/>
    <w:link w:val="PhDNormalChar"/>
    <w:qFormat/>
    <w:rsid w:val="00D75F5B"/>
    <w:pPr>
      <w:spacing w:after="120" w:line="360" w:lineRule="auto"/>
      <w:ind w:firstLine="567"/>
      <w:jc w:val="both"/>
    </w:pPr>
    <w:rPr>
      <w:rFonts w:ascii="Times New Roman" w:eastAsia="Times New Roman" w:hAnsi="Times New Roman"/>
      <w:sz w:val="24"/>
      <w:szCs w:val="22"/>
      <w:lang w:val="en-AU"/>
    </w:rPr>
  </w:style>
  <w:style w:type="paragraph" w:styleId="FootnoteText">
    <w:name w:val="footnote text"/>
    <w:basedOn w:val="Normal"/>
    <w:link w:val="FootnoteTextChar"/>
    <w:semiHidden/>
    <w:rsid w:val="00D75F5B"/>
    <w:rPr>
      <w:sz w:val="20"/>
    </w:rPr>
  </w:style>
  <w:style w:type="character" w:customStyle="1" w:styleId="FootnoteTextChar">
    <w:name w:val="Footnote Text Char"/>
    <w:basedOn w:val="DefaultParagraphFont"/>
    <w:link w:val="FootnoteText"/>
    <w:semiHidden/>
    <w:rsid w:val="00D75F5B"/>
    <w:rPr>
      <w:rFonts w:ascii="Times New Roman" w:eastAsia="Times New Roman" w:hAnsi="Times New Roman"/>
      <w:lang w:val="en-AU"/>
    </w:rPr>
  </w:style>
  <w:style w:type="paragraph" w:customStyle="1" w:styleId="CHAPTERHEAD">
    <w:name w:val="CHAPTER HEAD"/>
    <w:basedOn w:val="Normal"/>
    <w:semiHidden/>
    <w:rsid w:val="00D75F5B"/>
    <w:pPr>
      <w:spacing w:after="240"/>
      <w:jc w:val="center"/>
    </w:pPr>
    <w:rPr>
      <w:b/>
      <w:caps/>
      <w:sz w:val="28"/>
    </w:rPr>
  </w:style>
  <w:style w:type="paragraph" w:customStyle="1" w:styleId="PhDHeader">
    <w:name w:val="PhD Header"/>
    <w:basedOn w:val="PhDFooter"/>
    <w:rsid w:val="00D75F5B"/>
    <w:pPr>
      <w:pBdr>
        <w:top w:val="none" w:sz="0" w:space="0" w:color="auto"/>
      </w:pBdr>
    </w:pPr>
    <w:rPr>
      <w:noProof/>
    </w:rPr>
  </w:style>
  <w:style w:type="paragraph" w:styleId="Caption">
    <w:name w:val="caption"/>
    <w:basedOn w:val="Normal"/>
    <w:rsid w:val="00D75F5B"/>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D75F5B"/>
    <w:pPr>
      <w:tabs>
        <w:tab w:val="left" w:pos="1418"/>
      </w:tabs>
      <w:ind w:firstLine="0"/>
    </w:pPr>
  </w:style>
  <w:style w:type="paragraph" w:styleId="Title">
    <w:name w:val="Title"/>
    <w:aliases w:val="PhD Title"/>
    <w:basedOn w:val="Normal"/>
    <w:next w:val="PhDNormal"/>
    <w:link w:val="TitleChar"/>
    <w:qFormat/>
    <w:rsid w:val="00D75F5B"/>
    <w:pPr>
      <w:spacing w:before="2160" w:after="1200"/>
      <w:jc w:val="center"/>
    </w:pPr>
    <w:rPr>
      <w:b/>
      <w:smallCaps/>
      <w:sz w:val="48"/>
      <w:szCs w:val="48"/>
    </w:rPr>
  </w:style>
  <w:style w:type="character" w:customStyle="1" w:styleId="TitleChar">
    <w:name w:val="Title Char"/>
    <w:basedOn w:val="DefaultParagraphFont"/>
    <w:link w:val="Title"/>
    <w:rsid w:val="00D75F5B"/>
    <w:rPr>
      <w:rFonts w:ascii="Times New Roman" w:eastAsia="Times New Roman" w:hAnsi="Times New Roman"/>
      <w:b/>
      <w:smallCaps/>
      <w:sz w:val="48"/>
      <w:szCs w:val="48"/>
      <w:lang w:val="en-AU"/>
    </w:rPr>
  </w:style>
  <w:style w:type="paragraph" w:customStyle="1" w:styleId="PhDReference">
    <w:name w:val="PhD Reference"/>
    <w:basedOn w:val="PhDNormal"/>
    <w:qFormat/>
    <w:rsid w:val="00D75F5B"/>
    <w:pPr>
      <w:spacing w:after="180" w:line="240" w:lineRule="auto"/>
      <w:ind w:left="454" w:hanging="454"/>
      <w:jc w:val="left"/>
    </w:pPr>
  </w:style>
  <w:style w:type="character" w:styleId="FootnoteReference">
    <w:name w:val="footnote reference"/>
    <w:basedOn w:val="DefaultParagraphFont"/>
    <w:semiHidden/>
    <w:rsid w:val="00D75F5B"/>
    <w:rPr>
      <w:vertAlign w:val="superscript"/>
    </w:rPr>
  </w:style>
  <w:style w:type="paragraph" w:customStyle="1" w:styleId="PhDQualifications">
    <w:name w:val="PhD Qualifications"/>
    <w:basedOn w:val="PhDNameofCandidate"/>
    <w:next w:val="PhDNormal2"/>
    <w:qFormat/>
    <w:rsid w:val="00D75F5B"/>
    <w:pPr>
      <w:spacing w:before="0" w:after="1080"/>
    </w:pPr>
  </w:style>
  <w:style w:type="paragraph" w:customStyle="1" w:styleId="PhDBulletIndent">
    <w:name w:val="PhD Bullet Indent"/>
    <w:basedOn w:val="PhDBullet"/>
    <w:qFormat/>
    <w:rsid w:val="00D75F5B"/>
    <w:pPr>
      <w:numPr>
        <w:ilvl w:val="1"/>
      </w:numPr>
      <w:contextualSpacing/>
    </w:pPr>
  </w:style>
  <w:style w:type="paragraph" w:customStyle="1" w:styleId="TOC1A">
    <w:name w:val="TOC 1A"/>
    <w:basedOn w:val="TOC1"/>
    <w:semiHidden/>
    <w:rsid w:val="00D75F5B"/>
    <w:pPr>
      <w:jc w:val="center"/>
    </w:pPr>
  </w:style>
  <w:style w:type="paragraph" w:customStyle="1" w:styleId="PhDFooter">
    <w:name w:val="PhD Footer"/>
    <w:basedOn w:val="Normal"/>
    <w:rsid w:val="00D75F5B"/>
    <w:pPr>
      <w:pBdr>
        <w:top w:val="single" w:sz="4" w:space="2" w:color="auto"/>
      </w:pBdr>
      <w:tabs>
        <w:tab w:val="right" w:pos="8222"/>
      </w:tabs>
    </w:pPr>
    <w:rPr>
      <w:sz w:val="18"/>
    </w:rPr>
  </w:style>
  <w:style w:type="paragraph" w:customStyle="1" w:styleId="PhDNameofCandidate">
    <w:name w:val="PhD Name of Candidate"/>
    <w:basedOn w:val="Heading3"/>
    <w:qFormat/>
    <w:rsid w:val="00D75F5B"/>
    <w:pPr>
      <w:numPr>
        <w:ilvl w:val="0"/>
        <w:numId w:val="0"/>
      </w:numPr>
      <w:spacing w:before="960" w:after="120"/>
      <w:jc w:val="center"/>
      <w:outlineLvl w:val="9"/>
    </w:pPr>
    <w:rPr>
      <w:sz w:val="32"/>
    </w:rPr>
  </w:style>
  <w:style w:type="numbering" w:styleId="111111">
    <w:name w:val="Outline List 2"/>
    <w:basedOn w:val="NoList"/>
    <w:rsid w:val="00D75F5B"/>
    <w:pPr>
      <w:numPr>
        <w:numId w:val="30"/>
      </w:numPr>
    </w:pPr>
  </w:style>
  <w:style w:type="character" w:customStyle="1" w:styleId="PhDNormalChar">
    <w:name w:val="PhD Normal Char"/>
    <w:basedOn w:val="DefaultParagraphFont"/>
    <w:link w:val="PhDNormal"/>
    <w:rsid w:val="00D75F5B"/>
    <w:rPr>
      <w:rFonts w:ascii="Times New Roman" w:eastAsia="Times New Roman" w:hAnsi="Times New Roman"/>
      <w:sz w:val="24"/>
      <w:szCs w:val="22"/>
      <w:lang w:val="en-AU"/>
    </w:rPr>
  </w:style>
  <w:style w:type="paragraph" w:customStyle="1" w:styleId="PhDLongQuote">
    <w:name w:val="PhD Long Quote"/>
    <w:basedOn w:val="PhDNormal"/>
    <w:next w:val="PhDNormal"/>
    <w:qFormat/>
    <w:rsid w:val="00D75F5B"/>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uiPriority w:val="99"/>
    <w:rsid w:val="00D75F5B"/>
    <w:rPr>
      <w:rFonts w:ascii="Times New Roman" w:eastAsia="Times New Roman" w:hAnsi="Times New Roman"/>
      <w:lang w:val="en-AU" w:eastAsia="en-AU"/>
    </w:rPr>
    <w:tblPr>
      <w:tblBorders>
        <w:bottom w:val="single" w:sz="4" w:space="0" w:color="auto"/>
      </w:tblBorders>
    </w:tblPr>
    <w:tblStylePr w:type="firstRow">
      <w:pPr>
        <w:wordWrap/>
        <w:jc w:val="center"/>
      </w:pPr>
      <w:rPr>
        <w:b/>
      </w:rPr>
      <w:tblPr>
        <w:jc w:val="center"/>
      </w:tblPr>
      <w:trPr>
        <w:tblHeader/>
        <w:jc w:val="center"/>
      </w:trPr>
      <w:tcPr>
        <w:tcBorders>
          <w:top w:val="single" w:sz="4" w:space="0" w:color="auto"/>
          <w:bottom w:val="single" w:sz="4" w:space="0" w:color="auto"/>
        </w:tcBorders>
        <w:vAlign w:val="center"/>
      </w:tcPr>
    </w:tblStylePr>
    <w:tblStylePr w:type="lastRow">
      <w:tblPr/>
      <w:tcPr>
        <w:tcBorders>
          <w:bottom w:val="single" w:sz="4" w:space="0" w:color="auto"/>
        </w:tcBorders>
      </w:tcPr>
    </w:tblStylePr>
  </w:style>
  <w:style w:type="paragraph" w:customStyle="1" w:styleId="PhDTableCaption">
    <w:name w:val="PhD Table Caption"/>
    <w:next w:val="PhDNormal"/>
    <w:qFormat/>
    <w:rsid w:val="00D75F5B"/>
    <w:pPr>
      <w:spacing w:before="120" w:after="180" w:line="360" w:lineRule="auto"/>
    </w:pPr>
    <w:rPr>
      <w:rFonts w:ascii="Times New Roman" w:eastAsia="Times New Roman" w:hAnsi="Times New Roman"/>
      <w:lang w:val="en-AU"/>
    </w:rPr>
  </w:style>
  <w:style w:type="paragraph" w:customStyle="1" w:styleId="PhDAppendicesBibliography">
    <w:name w:val="PhD Appendices &amp; Bibliography"/>
    <w:basedOn w:val="Heading1"/>
    <w:next w:val="PhDNormal"/>
    <w:rsid w:val="00D75F5B"/>
    <w:pPr>
      <w:numPr>
        <w:numId w:val="0"/>
      </w:numPr>
      <w:spacing w:after="480"/>
    </w:pPr>
  </w:style>
  <w:style w:type="paragraph" w:customStyle="1" w:styleId="PhDAppendixSub-heading">
    <w:name w:val="PhD Appendix Sub-heading"/>
    <w:basedOn w:val="PhDNormal2"/>
    <w:next w:val="PhDNormal"/>
    <w:rsid w:val="00D75F5B"/>
    <w:pPr>
      <w:numPr>
        <w:ilvl w:val="2"/>
        <w:numId w:val="44"/>
      </w:numPr>
      <w:tabs>
        <w:tab w:val="clear" w:pos="1418"/>
      </w:tabs>
      <w:spacing w:after="240" w:line="480" w:lineRule="auto"/>
      <w:jc w:val="center"/>
    </w:pPr>
    <w:rPr>
      <w:b/>
      <w:bCs/>
    </w:rPr>
  </w:style>
  <w:style w:type="paragraph" w:customStyle="1" w:styleId="PhDNumberIndent">
    <w:name w:val="PhD Number Indent"/>
    <w:qFormat/>
    <w:rsid w:val="00D75F5B"/>
    <w:pPr>
      <w:keepLines/>
      <w:numPr>
        <w:numId w:val="33"/>
      </w:numPr>
      <w:spacing w:after="120" w:line="360" w:lineRule="auto"/>
      <w:jc w:val="both"/>
    </w:pPr>
    <w:rPr>
      <w:rFonts w:ascii="Times New Roman" w:eastAsia="Times New Roman" w:hAnsi="Times New Roman"/>
      <w:sz w:val="24"/>
      <w:szCs w:val="22"/>
      <w:lang w:val="en-AU"/>
    </w:rPr>
  </w:style>
  <w:style w:type="paragraph" w:customStyle="1" w:styleId="PhDFigureCaption">
    <w:name w:val="PhD Figure Caption"/>
    <w:next w:val="PhDNormal"/>
    <w:link w:val="PhDFigureCaptionCharChar"/>
    <w:qFormat/>
    <w:rsid w:val="00D75F5B"/>
    <w:pPr>
      <w:spacing w:before="120" w:after="240"/>
      <w:jc w:val="center"/>
    </w:pPr>
    <w:rPr>
      <w:rFonts w:ascii="Times New Roman" w:eastAsia="Times New Roman" w:hAnsi="Times New Roman"/>
      <w:sz w:val="24"/>
      <w:szCs w:val="22"/>
      <w:lang w:val="en-AU"/>
    </w:rPr>
  </w:style>
  <w:style w:type="paragraph" w:styleId="EndnoteText">
    <w:name w:val="endnote text"/>
    <w:basedOn w:val="Normal"/>
    <w:link w:val="EndnoteTextChar"/>
    <w:semiHidden/>
    <w:rsid w:val="00D75F5B"/>
    <w:rPr>
      <w:sz w:val="20"/>
    </w:rPr>
  </w:style>
  <w:style w:type="character" w:customStyle="1" w:styleId="EndnoteTextChar">
    <w:name w:val="Endnote Text Char"/>
    <w:basedOn w:val="DefaultParagraphFont"/>
    <w:link w:val="EndnoteText"/>
    <w:semiHidden/>
    <w:rsid w:val="00D75F5B"/>
    <w:rPr>
      <w:rFonts w:ascii="Times New Roman" w:eastAsia="Times New Roman" w:hAnsi="Times New Roman"/>
      <w:lang w:val="en-AU"/>
    </w:rPr>
  </w:style>
  <w:style w:type="character" w:customStyle="1" w:styleId="PhDFigureCaptionCharChar">
    <w:name w:val="PhD Figure Caption Char Char"/>
    <w:basedOn w:val="PhDNormalChar"/>
    <w:link w:val="PhDFigureCaption"/>
    <w:rsid w:val="00D75F5B"/>
    <w:rPr>
      <w:rFonts w:ascii="Times New Roman" w:eastAsia="Times New Roman" w:hAnsi="Times New Roman"/>
      <w:sz w:val="24"/>
      <w:szCs w:val="22"/>
      <w:lang w:val="en-AU"/>
    </w:rPr>
  </w:style>
  <w:style w:type="character" w:styleId="EndnoteReference">
    <w:name w:val="endnote reference"/>
    <w:basedOn w:val="DefaultParagraphFont"/>
    <w:semiHidden/>
    <w:rsid w:val="00D75F5B"/>
    <w:rPr>
      <w:vertAlign w:val="superscript"/>
    </w:rPr>
  </w:style>
  <w:style w:type="paragraph" w:customStyle="1" w:styleId="PhDPreliminaryHeading">
    <w:name w:val="PhD Preliminary Heading"/>
    <w:basedOn w:val="Heading2"/>
    <w:next w:val="PhDNormal"/>
    <w:rsid w:val="00D75F5B"/>
    <w:pPr>
      <w:numPr>
        <w:ilvl w:val="0"/>
        <w:numId w:val="0"/>
      </w:numPr>
      <w:spacing w:after="720"/>
      <w:jc w:val="center"/>
    </w:pPr>
    <w:rPr>
      <w:caps w:val="0"/>
      <w:sz w:val="40"/>
    </w:rPr>
  </w:style>
  <w:style w:type="paragraph" w:customStyle="1" w:styleId="Glossary">
    <w:name w:val="Glossary"/>
    <w:basedOn w:val="PhDNormal"/>
    <w:rsid w:val="00D75F5B"/>
    <w:pPr>
      <w:spacing w:line="240" w:lineRule="auto"/>
      <w:ind w:firstLine="0"/>
      <w:jc w:val="left"/>
    </w:pPr>
  </w:style>
  <w:style w:type="paragraph" w:customStyle="1" w:styleId="PhDPreamble">
    <w:name w:val="PhD Preamble"/>
    <w:basedOn w:val="Heading1"/>
    <w:qFormat/>
    <w:rsid w:val="00D75F5B"/>
    <w:pPr>
      <w:numPr>
        <w:numId w:val="0"/>
      </w:numPr>
    </w:pPr>
  </w:style>
  <w:style w:type="paragraph" w:customStyle="1" w:styleId="PhDBullet">
    <w:name w:val="PhD Bullet"/>
    <w:basedOn w:val="PhDNormal"/>
    <w:qFormat/>
    <w:rsid w:val="00D75F5B"/>
    <w:pPr>
      <w:numPr>
        <w:numId w:val="31"/>
      </w:numPr>
    </w:pPr>
  </w:style>
  <w:style w:type="character" w:customStyle="1" w:styleId="PhDNormal2CharChar">
    <w:name w:val="PhD Normal 2 Char Char"/>
    <w:basedOn w:val="DefaultParagraphFont"/>
    <w:link w:val="PhDNormal2"/>
    <w:rsid w:val="00D75F5B"/>
    <w:rPr>
      <w:rFonts w:ascii="Times New Roman" w:eastAsia="Times New Roman" w:hAnsi="Times New Roman"/>
      <w:sz w:val="24"/>
      <w:szCs w:val="22"/>
      <w:lang w:val="en-AU"/>
    </w:rPr>
  </w:style>
  <w:style w:type="character" w:customStyle="1" w:styleId="TOC1Char">
    <w:name w:val="TOC 1 Char"/>
    <w:basedOn w:val="DefaultParagraphFont"/>
    <w:link w:val="TOC1"/>
    <w:uiPriority w:val="39"/>
    <w:rsid w:val="00D75F5B"/>
    <w:rPr>
      <w:rFonts w:ascii="Times New Roman" w:eastAsia="Times New Roman" w:hAnsi="Times New Roman"/>
      <w:b/>
      <w:noProof/>
      <w:sz w:val="24"/>
      <w:lang w:val="en-AU"/>
    </w:rPr>
  </w:style>
  <w:style w:type="table" w:styleId="TableColumns1">
    <w:name w:val="Table Columns 1"/>
    <w:basedOn w:val="TableNormal"/>
    <w:rsid w:val="00D75F5B"/>
    <w:rPr>
      <w:rFonts w:ascii="Times New Roman" w:eastAsia="Times New Roman" w:hAnsi="Times New Roman"/>
      <w:b/>
      <w:bCs/>
      <w:lang w:val="en-AU"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urful2">
    <w:name w:val="Table Colorful 2"/>
    <w:basedOn w:val="TableNormal"/>
    <w:rsid w:val="00D75F5B"/>
    <w:rPr>
      <w:rFonts w:ascii="Times New Roman" w:eastAsia="Times New Roman" w:hAnsi="Times New Roman"/>
      <w:lang w:val="en-AU"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PhDGraphic">
    <w:name w:val="PhD Graphic"/>
    <w:basedOn w:val="PhDNormal2"/>
    <w:qFormat/>
    <w:rsid w:val="00D75F5B"/>
    <w:pPr>
      <w:keepNex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dc.gov/mmwr/preview/mmwrhtml/mm6233a2.htm" TargetMode="External"/><Relationship Id="rId18" Type="http://schemas.openxmlformats.org/officeDocument/2006/relationships/hyperlink" Target="http://www.dissertationtopic.net/down/1539791"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yperlink" Target="http://www.inclentrust.org/inclen/uploadedbyfck/file/CDC%20Material%20on%20epidemiology/VPD%20Surveillance%20-%20India%20-%20ADVAC%20Hamid%20Jafari.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ho.int/mediacentre/factsheets/fs386/en/" TargetMode="External"/><Relationship Id="rId17" Type="http://schemas.openxmlformats.org/officeDocument/2006/relationships/hyperlink" Target="http://www.dissertationtopic.net/doc/1539791" TargetMode="External"/><Relationship Id="rId25" Type="http://schemas.openxmlformats.org/officeDocument/2006/relationships/image" Target="media/image4.emf"/><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iapcoi.com/hp/Dec%2025th/Guidelines-Japanese-Encephalitis,%20MoHFW,%20September%202010%5B2%5D.pdf" TargetMode="External"/><Relationship Id="rId20" Type="http://schemas.openxmlformats.org/officeDocument/2006/relationships/hyperlink" Target="http://icmr.nic.in/publications/hpc/PDF/Annexure%2014.pdf"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3.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holarworks.gsu.edu/iph_theses/63/" TargetMode="External"/><Relationship Id="rId23" Type="http://schemas.openxmlformats.org/officeDocument/2006/relationships/image" Target="media/image2.emf"/><Relationship Id="rId28" Type="http://schemas.openxmlformats.org/officeDocument/2006/relationships/image" Target="media/image7.emf"/><Relationship Id="rId10" Type="http://schemas.microsoft.com/office/2016/09/relationships/commentsIds" Target="commentsIds.xml"/><Relationship Id="rId19" Type="http://schemas.openxmlformats.org/officeDocument/2006/relationships/hyperlink" Target="http://www.thehindu.com/sci-tech/health/vigilance-wanting/article5058376.ece" TargetMode="External"/><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phcm.med.unsw.edu.au/infectious-diseases-blog/acute-encephalitis-syndrome-outbreaks-india-%E2%80%93-ongoing-puzzle" TargetMode="External"/><Relationship Id="rId22" Type="http://schemas.openxmlformats.org/officeDocument/2006/relationships/image" Target="media/image1.emf"/><Relationship Id="rId27" Type="http://schemas.openxmlformats.org/officeDocument/2006/relationships/image" Target="media/image6.emf"/><Relationship Id="rId30" Type="http://schemas.openxmlformats.org/officeDocument/2006/relationships/header" Target="header1.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rbvtandale/Downloads/thesis_template_numbe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67BB4-7DF0-524F-9678-389A205C3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thesis_template_numbered.dotx</Template>
  <TotalTime>45</TotalTime>
  <Pages>100</Pages>
  <Words>14036</Words>
  <Characters>79025</Characters>
  <Application>Microsoft Office Word</Application>
  <DocSecurity>0</DocSecurity>
  <Lines>2394</Lines>
  <Paragraphs>1069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DrTandale</dc:creator>
  <cp:keywords/>
  <dc:description/>
  <cp:lastModifiedBy>Babasaheb Tandale</cp:lastModifiedBy>
  <cp:revision>3</cp:revision>
  <dcterms:created xsi:type="dcterms:W3CDTF">2021-10-08T09:49:00Z</dcterms:created>
  <dcterms:modified xsi:type="dcterms:W3CDTF">2021-10-12T07:52:00Z</dcterms:modified>
  <cp:category/>
</cp:coreProperties>
</file>